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FB9" w:rsidRPr="001A2EC2" w:rsidRDefault="00A67F85" w:rsidP="003C2C8B">
      <w:pPr>
        <w:spacing w:before="240" w:after="0" w:line="240" w:lineRule="auto"/>
        <w:jc w:val="center"/>
        <w:rPr>
          <w:rFonts w:ascii="Times New Roman" w:eastAsia="Times New Roman" w:hAnsi="Times New Roman" w:cs="Times New Roman"/>
          <w:sz w:val="24"/>
          <w:szCs w:val="24"/>
        </w:rPr>
      </w:pPr>
      <w:r w:rsidRPr="001A2EC2">
        <w:rPr>
          <w:rFonts w:ascii="Times New Roman" w:eastAsia="Times New Roman" w:hAnsi="Times New Roman" w:cs="Times New Roman"/>
          <w:b/>
          <w:sz w:val="24"/>
          <w:szCs w:val="24"/>
        </w:rPr>
        <w:t xml:space="preserve">ДОГОВІР № </w:t>
      </w:r>
      <w:r w:rsidRPr="001A2EC2">
        <w:rPr>
          <w:rFonts w:ascii="Times New Roman" w:eastAsia="Times New Roman" w:hAnsi="Times New Roman" w:cs="Times New Roman"/>
          <w:sz w:val="24"/>
          <w:szCs w:val="24"/>
        </w:rPr>
        <w:t>_____</w:t>
      </w:r>
    </w:p>
    <w:p w:rsidR="00901FB9" w:rsidRPr="001A2EC2" w:rsidRDefault="00A67F85" w:rsidP="003C2C8B">
      <w:pPr>
        <w:spacing w:after="240" w:line="240" w:lineRule="auto"/>
        <w:jc w:val="center"/>
        <w:rPr>
          <w:rFonts w:ascii="Times New Roman" w:eastAsia="Times New Roman" w:hAnsi="Times New Roman" w:cs="Times New Roman"/>
          <w:sz w:val="24"/>
          <w:szCs w:val="24"/>
        </w:rPr>
      </w:pPr>
      <w:r w:rsidRPr="001A2EC2">
        <w:rPr>
          <w:rFonts w:ascii="Times New Roman" w:eastAsia="Times New Roman" w:hAnsi="Times New Roman" w:cs="Times New Roman"/>
          <w:color w:val="000000"/>
          <w:sz w:val="24"/>
          <w:szCs w:val="24"/>
        </w:rPr>
        <w:t>про виконання наукового дослідження і розробки за рахунок грантової підтримки</w:t>
      </w:r>
    </w:p>
    <w:p w:rsidR="00901FB9" w:rsidRPr="001A2EC2" w:rsidRDefault="00A67F85" w:rsidP="003C2C8B">
      <w:pPr>
        <w:spacing w:before="240" w:after="240" w:line="240" w:lineRule="auto"/>
        <w:jc w:val="center"/>
        <w:rPr>
          <w:rFonts w:ascii="Times New Roman" w:eastAsia="Times New Roman" w:hAnsi="Times New Roman" w:cs="Times New Roman"/>
          <w:sz w:val="24"/>
          <w:szCs w:val="24"/>
        </w:rPr>
      </w:pPr>
      <w:r w:rsidRPr="001A2EC2">
        <w:rPr>
          <w:rFonts w:ascii="Times New Roman" w:eastAsia="Times New Roman" w:hAnsi="Times New Roman" w:cs="Times New Roman"/>
          <w:color w:val="000000"/>
          <w:sz w:val="24"/>
          <w:szCs w:val="24"/>
        </w:rPr>
        <w:t> м. Київ                                                                                                           «___» ________ 2020 року</w:t>
      </w:r>
    </w:p>
    <w:p w:rsidR="00901FB9" w:rsidRPr="001A2EC2" w:rsidRDefault="00A67F85" w:rsidP="003C2C8B">
      <w:pPr>
        <w:spacing w:after="0" w:line="240" w:lineRule="auto"/>
        <w:jc w:val="both"/>
        <w:rPr>
          <w:rFonts w:ascii="Times New Roman" w:eastAsia="Times New Roman" w:hAnsi="Times New Roman" w:cs="Times New Roman"/>
          <w:sz w:val="24"/>
          <w:szCs w:val="24"/>
        </w:rPr>
      </w:pPr>
      <w:r w:rsidRPr="001A2EC2">
        <w:rPr>
          <w:rFonts w:ascii="Times New Roman" w:eastAsia="Times New Roman" w:hAnsi="Times New Roman" w:cs="Times New Roman"/>
          <w:sz w:val="24"/>
          <w:szCs w:val="24"/>
        </w:rPr>
        <w:t xml:space="preserve">Національний фонд досліджень України (далі – </w:t>
      </w:r>
      <w:r w:rsidRPr="001A2EC2">
        <w:rPr>
          <w:rFonts w:ascii="Times New Roman" w:eastAsia="Times New Roman" w:hAnsi="Times New Roman" w:cs="Times New Roman"/>
          <w:b/>
          <w:sz w:val="24"/>
          <w:szCs w:val="24"/>
        </w:rPr>
        <w:t>Грантонадавач</w:t>
      </w:r>
      <w:r w:rsidRPr="001A2EC2">
        <w:rPr>
          <w:rFonts w:ascii="Times New Roman" w:eastAsia="Times New Roman" w:hAnsi="Times New Roman" w:cs="Times New Roman"/>
          <w:sz w:val="24"/>
          <w:szCs w:val="24"/>
        </w:rPr>
        <w:t xml:space="preserve">) в особі виконавчого директора Полоцької Ольги Олександрівни, що діє на підставі Положення про Національний фонд досліджень України, затвердженого постановою Кабінету Міністрів України від 04 липня 2018 року № 528, розпорядження Кабінету Міністрів України від 08 липня 2020 року № 823-р, рішення Голови Грантонадавача щодо делегування своїх повноважень в частині укладання договорів за результатами проведення конкурсів,з однієї сторони, та </w:t>
      </w:r>
      <w:r w:rsidR="00AA6E76" w:rsidRPr="001A2EC2">
        <w:rPr>
          <w:rFonts w:ascii="Times New Roman" w:eastAsia="Times New Roman" w:hAnsi="Times New Roman" w:cs="Times New Roman"/>
          <w:sz w:val="24"/>
          <w:szCs w:val="24"/>
        </w:rPr>
        <w:t xml:space="preserve">Київський національний університет імені Тараса Шевченка </w:t>
      </w:r>
      <w:r w:rsidR="00AA6E76" w:rsidRPr="001A2EC2">
        <w:rPr>
          <w:rFonts w:ascii="Times New Roman" w:eastAsia="Times New Roman" w:hAnsi="Times New Roman" w:cs="Times New Roman"/>
          <w:b/>
          <w:sz w:val="24"/>
          <w:szCs w:val="24"/>
        </w:rPr>
        <w:t>(далі – Грантоотримувач)</w:t>
      </w:r>
      <w:r w:rsidR="00AA6E76" w:rsidRPr="001A2EC2">
        <w:rPr>
          <w:rFonts w:ascii="Times New Roman" w:eastAsia="Times New Roman" w:hAnsi="Times New Roman" w:cs="Times New Roman"/>
          <w:sz w:val="24"/>
          <w:szCs w:val="24"/>
        </w:rPr>
        <w:t xml:space="preserve"> в особі проректора з наукової роботи </w:t>
      </w:r>
      <w:proofErr w:type="spellStart"/>
      <w:r w:rsidR="00AA6E76" w:rsidRPr="001A2EC2">
        <w:rPr>
          <w:rFonts w:ascii="Times New Roman" w:eastAsia="Times New Roman" w:hAnsi="Times New Roman" w:cs="Times New Roman"/>
          <w:sz w:val="24"/>
          <w:szCs w:val="24"/>
        </w:rPr>
        <w:t>Жилінської</w:t>
      </w:r>
      <w:proofErr w:type="spellEnd"/>
      <w:r w:rsidR="00AA6E76" w:rsidRPr="001A2EC2">
        <w:rPr>
          <w:rFonts w:ascii="Times New Roman" w:eastAsia="Times New Roman" w:hAnsi="Times New Roman" w:cs="Times New Roman"/>
          <w:sz w:val="24"/>
          <w:szCs w:val="24"/>
        </w:rPr>
        <w:t xml:space="preserve"> Оксани Іванівни, що діє на підставі довіреності № 01/59-26 від 21.01.2020 р., з іншої сторони (далі – </w:t>
      </w:r>
      <w:r w:rsidR="00AA6E76" w:rsidRPr="001A2EC2">
        <w:rPr>
          <w:rFonts w:ascii="Times New Roman" w:eastAsia="Times New Roman" w:hAnsi="Times New Roman" w:cs="Times New Roman"/>
          <w:b/>
          <w:sz w:val="24"/>
          <w:szCs w:val="24"/>
        </w:rPr>
        <w:t>Сторони</w:t>
      </w:r>
      <w:r w:rsidR="00AA6E76" w:rsidRPr="001A2EC2">
        <w:rPr>
          <w:rFonts w:ascii="Times New Roman" w:eastAsia="Times New Roman" w:hAnsi="Times New Roman" w:cs="Times New Roman"/>
          <w:sz w:val="24"/>
          <w:szCs w:val="24"/>
        </w:rPr>
        <w:t xml:space="preserve">), уклали цей Договір про виконання наукового дослідження і розробки за рахунок грантової підтримки (далі – </w:t>
      </w:r>
      <w:r w:rsidR="00AA6E76" w:rsidRPr="001A2EC2">
        <w:rPr>
          <w:rFonts w:ascii="Times New Roman" w:eastAsia="Times New Roman" w:hAnsi="Times New Roman" w:cs="Times New Roman"/>
          <w:b/>
          <w:sz w:val="24"/>
          <w:szCs w:val="24"/>
        </w:rPr>
        <w:t>Договір</w:t>
      </w:r>
      <w:r w:rsidR="00AA6E76" w:rsidRPr="001A2EC2">
        <w:rPr>
          <w:rFonts w:ascii="Times New Roman" w:eastAsia="Times New Roman" w:hAnsi="Times New Roman" w:cs="Times New Roman"/>
          <w:sz w:val="24"/>
          <w:szCs w:val="24"/>
        </w:rPr>
        <w:t>) про таке.</w:t>
      </w:r>
    </w:p>
    <w:p w:rsidR="001C186D" w:rsidRPr="001A2EC2" w:rsidRDefault="00A67F85" w:rsidP="003C2C8B">
      <w:pPr>
        <w:spacing w:after="0" w:line="240" w:lineRule="auto"/>
        <w:jc w:val="center"/>
        <w:rPr>
          <w:rFonts w:ascii="Times New Roman" w:eastAsia="Times New Roman" w:hAnsi="Times New Roman" w:cs="Times New Roman"/>
          <w:b/>
          <w:color w:val="000000"/>
          <w:sz w:val="24"/>
          <w:szCs w:val="24"/>
        </w:rPr>
      </w:pPr>
      <w:r w:rsidRPr="001A2EC2">
        <w:rPr>
          <w:rFonts w:ascii="Times New Roman" w:eastAsia="Times New Roman" w:hAnsi="Times New Roman" w:cs="Times New Roman"/>
          <w:b/>
          <w:color w:val="000000"/>
          <w:sz w:val="24"/>
          <w:szCs w:val="24"/>
        </w:rPr>
        <w:t> </w:t>
      </w:r>
    </w:p>
    <w:p w:rsidR="00901FB9" w:rsidRPr="001A2EC2" w:rsidRDefault="00A67F85" w:rsidP="003C2C8B">
      <w:pPr>
        <w:spacing w:after="0" w:line="240" w:lineRule="auto"/>
        <w:jc w:val="center"/>
        <w:rPr>
          <w:rFonts w:ascii="Times New Roman" w:eastAsia="Times New Roman" w:hAnsi="Times New Roman" w:cs="Times New Roman"/>
          <w:b/>
          <w:color w:val="000000"/>
          <w:sz w:val="24"/>
          <w:szCs w:val="24"/>
        </w:rPr>
      </w:pPr>
      <w:r w:rsidRPr="001A2EC2">
        <w:rPr>
          <w:rFonts w:ascii="Times New Roman" w:eastAsia="Times New Roman" w:hAnsi="Times New Roman" w:cs="Times New Roman"/>
          <w:b/>
          <w:color w:val="000000"/>
          <w:sz w:val="24"/>
          <w:szCs w:val="24"/>
        </w:rPr>
        <w:t>І. ПРЕДМЕТ ДОГОВОРУ</w:t>
      </w:r>
    </w:p>
    <w:p w:rsidR="00901FB9" w:rsidRPr="001A2EC2" w:rsidRDefault="00901FB9" w:rsidP="003C2C8B">
      <w:pPr>
        <w:spacing w:after="0" w:line="240" w:lineRule="auto"/>
        <w:jc w:val="center"/>
        <w:rPr>
          <w:rFonts w:ascii="Times New Roman" w:eastAsia="Times New Roman" w:hAnsi="Times New Roman" w:cs="Times New Roman"/>
          <w:sz w:val="24"/>
          <w:szCs w:val="24"/>
        </w:rPr>
      </w:pPr>
    </w:p>
    <w:p w:rsidR="00901FB9" w:rsidRPr="001A2EC2" w:rsidDel="007B5F25" w:rsidRDefault="00A67F85" w:rsidP="003C2C8B">
      <w:pPr>
        <w:spacing w:after="0" w:line="240" w:lineRule="auto"/>
        <w:jc w:val="both"/>
        <w:rPr>
          <w:del w:id="0" w:author="Пользователь Windows" w:date="2020-10-04T20:55:00Z"/>
          <w:rFonts w:ascii="Times New Roman" w:eastAsia="Times New Roman" w:hAnsi="Times New Roman" w:cs="Times New Roman"/>
          <w:sz w:val="24"/>
          <w:szCs w:val="24"/>
        </w:rPr>
      </w:pPr>
      <w:r w:rsidRPr="001A2EC2">
        <w:rPr>
          <w:rFonts w:ascii="Times New Roman" w:eastAsia="Times New Roman" w:hAnsi="Times New Roman" w:cs="Times New Roman"/>
          <w:color w:val="000000"/>
          <w:sz w:val="24"/>
          <w:szCs w:val="24"/>
        </w:rPr>
        <w:t>Відповідно до заявки на одержання грантової підтримки (реєстраційний номер</w:t>
      </w:r>
      <w:r w:rsidR="009A6D6D" w:rsidRPr="001A2EC2">
        <w:rPr>
          <w:rFonts w:ascii="Times New Roman" w:eastAsia="Times New Roman" w:hAnsi="Times New Roman" w:cs="Times New Roman"/>
          <w:color w:val="000000"/>
          <w:sz w:val="24"/>
          <w:szCs w:val="24"/>
        </w:rPr>
        <w:t xml:space="preserve"> </w:t>
      </w:r>
      <w:r w:rsidR="009B0415" w:rsidRPr="001A2EC2">
        <w:rPr>
          <w:rFonts w:ascii="Times New Roman" w:eastAsia="Times New Roman" w:hAnsi="Times New Roman" w:cs="Times New Roman"/>
          <w:color w:val="000000"/>
          <w:sz w:val="24"/>
          <w:szCs w:val="24"/>
        </w:rPr>
        <w:t>2020.02/0062</w:t>
      </w:r>
      <w:r w:rsidRPr="001A2EC2">
        <w:rPr>
          <w:rFonts w:ascii="Times New Roman" w:eastAsia="Times New Roman" w:hAnsi="Times New Roman" w:cs="Times New Roman"/>
          <w:color w:val="000000"/>
          <w:sz w:val="24"/>
          <w:szCs w:val="24"/>
        </w:rPr>
        <w:t xml:space="preserve">, </w:t>
      </w:r>
      <w:del w:id="1" w:author="Пользователь Windows" w:date="2020-10-04T20:27:00Z">
        <w:r w:rsidRPr="001A2EC2" w:rsidDel="009A6D6D">
          <w:rPr>
            <w:rFonts w:ascii="Times New Roman" w:eastAsia="Times New Roman" w:hAnsi="Times New Roman" w:cs="Times New Roman"/>
            <w:color w:val="000000"/>
            <w:sz w:val="24"/>
            <w:szCs w:val="24"/>
          </w:rPr>
          <w:delText xml:space="preserve">ПІБ </w:delText>
        </w:r>
      </w:del>
      <w:del w:id="2" w:author="Пользователь Windows" w:date="2020-10-04T20:28:00Z">
        <w:r w:rsidRPr="001A2EC2" w:rsidDel="009A6D6D">
          <w:rPr>
            <w:rFonts w:ascii="Times New Roman" w:eastAsia="Times New Roman" w:hAnsi="Times New Roman" w:cs="Times New Roman"/>
            <w:color w:val="000000"/>
            <w:sz w:val="24"/>
            <w:szCs w:val="24"/>
          </w:rPr>
          <w:delText>наукового керівника проєкту</w:delText>
        </w:r>
        <w:r w:rsidRPr="001A2EC2" w:rsidDel="009A6D6D">
          <w:rPr>
            <w:rFonts w:ascii="Times New Roman" w:eastAsia="Times New Roman" w:hAnsi="Times New Roman" w:cs="Times New Roman"/>
            <w:sz w:val="24"/>
            <w:szCs w:val="24"/>
          </w:rPr>
          <w:delText>з виконання наукового дослідження і розробки</w:delText>
        </w:r>
      </w:del>
      <w:ins w:id="3" w:author="Пользователь Windows" w:date="2020-10-04T20:28:00Z">
        <w:r w:rsidR="009A6D6D" w:rsidRPr="001A2EC2">
          <w:rPr>
            <w:rFonts w:ascii="Times New Roman" w:eastAsia="Times New Roman" w:hAnsi="Times New Roman" w:cs="Times New Roman"/>
            <w:sz w:val="24"/>
            <w:szCs w:val="24"/>
          </w:rPr>
          <w:t xml:space="preserve"> </w:t>
        </w:r>
        <w:r w:rsidR="001011CB">
          <w:rPr>
            <w:rFonts w:ascii="Times New Roman" w:eastAsia="Times New Roman" w:hAnsi="Times New Roman" w:cs="Times New Roman"/>
            <w:color w:val="000000"/>
            <w:sz w:val="24"/>
            <w:szCs w:val="24"/>
          </w:rPr>
          <w:t xml:space="preserve">науковий керівник  </w:t>
        </w:r>
      </w:ins>
      <w:proofErr w:type="spellStart"/>
      <w:r w:rsidR="001011CB">
        <w:rPr>
          <w:rFonts w:ascii="Times New Roman" w:eastAsia="Times New Roman" w:hAnsi="Times New Roman" w:cs="Times New Roman"/>
          <w:color w:val="000000"/>
          <w:sz w:val="24"/>
          <w:szCs w:val="24"/>
        </w:rPr>
        <w:t>Горбар</w:t>
      </w:r>
      <w:proofErr w:type="spellEnd"/>
      <w:r w:rsidR="001011CB">
        <w:rPr>
          <w:rFonts w:ascii="Times New Roman" w:eastAsia="Times New Roman" w:hAnsi="Times New Roman" w:cs="Times New Roman"/>
          <w:color w:val="000000"/>
          <w:sz w:val="24"/>
          <w:szCs w:val="24"/>
        </w:rPr>
        <w:t xml:space="preserve"> Едуард Володимирович) та на підставі рішення наукової ради Грантонадавача</w:t>
      </w:r>
      <w:r w:rsidR="001011CB">
        <w:rPr>
          <w:rFonts w:ascii="Times New Roman" w:eastAsia="Times New Roman" w:hAnsi="Times New Roman" w:cs="Times New Roman"/>
          <w:sz w:val="24"/>
          <w:szCs w:val="24"/>
        </w:rPr>
        <w:t xml:space="preserve">(протокол № 21 від «16-17» вересня 2020 року 2020 року) </w:t>
      </w:r>
      <w:r w:rsidR="001011CB">
        <w:rPr>
          <w:rFonts w:ascii="Times New Roman" w:eastAsia="Times New Roman" w:hAnsi="Times New Roman" w:cs="Times New Roman"/>
          <w:color w:val="000000"/>
          <w:sz w:val="24"/>
          <w:szCs w:val="24"/>
        </w:rPr>
        <w:t>про затвердження результатів конкурсу «Підтримка досліджень провідних та молодих вчених»</w:t>
      </w:r>
      <w:del w:id="4" w:author="Пользователь Windows" w:date="2020-10-04T20:54:00Z">
        <w:r w:rsidR="001011CB">
          <w:rPr>
            <w:rFonts w:ascii="Times New Roman" w:eastAsia="Times New Roman" w:hAnsi="Times New Roman" w:cs="Times New Roman"/>
            <w:color w:val="000000"/>
            <w:sz w:val="24"/>
            <w:szCs w:val="24"/>
          </w:rPr>
          <w:delText xml:space="preserve"> (назва конкурсу)</w:delText>
        </w:r>
      </w:del>
      <w:r w:rsidR="001011CB">
        <w:rPr>
          <w:rFonts w:ascii="Times New Roman" w:eastAsia="Times New Roman" w:hAnsi="Times New Roman" w:cs="Times New Roman"/>
          <w:color w:val="000000"/>
          <w:sz w:val="24"/>
          <w:szCs w:val="24"/>
        </w:rPr>
        <w:t xml:space="preserve">, переліку проєктів, що рекомендуються до реалізації за рахунок грантової підтримки Грантонадавача, та обсягів їх фінансування, </w:t>
      </w:r>
      <w:proofErr w:type="spellStart"/>
      <w:r w:rsidR="001011CB">
        <w:rPr>
          <w:rFonts w:ascii="Times New Roman" w:eastAsia="Times New Roman" w:hAnsi="Times New Roman" w:cs="Times New Roman"/>
          <w:color w:val="000000"/>
          <w:sz w:val="24"/>
          <w:szCs w:val="24"/>
        </w:rPr>
        <w:t>Грантонадавач</w:t>
      </w:r>
      <w:proofErr w:type="spellEnd"/>
      <w:r w:rsidR="001011CB">
        <w:rPr>
          <w:rFonts w:ascii="Times New Roman" w:eastAsia="Times New Roman" w:hAnsi="Times New Roman" w:cs="Times New Roman"/>
          <w:color w:val="000000"/>
          <w:sz w:val="24"/>
          <w:szCs w:val="24"/>
        </w:rPr>
        <w:t xml:space="preserve"> надає </w:t>
      </w:r>
      <w:proofErr w:type="spellStart"/>
      <w:r w:rsidR="001011CB">
        <w:rPr>
          <w:rFonts w:ascii="Times New Roman" w:eastAsia="Times New Roman" w:hAnsi="Times New Roman" w:cs="Times New Roman"/>
          <w:color w:val="000000"/>
          <w:sz w:val="24"/>
          <w:szCs w:val="24"/>
        </w:rPr>
        <w:t>Грантоотримувачу</w:t>
      </w:r>
      <w:proofErr w:type="spellEnd"/>
      <w:r w:rsidR="001011CB">
        <w:rPr>
          <w:rFonts w:ascii="Times New Roman" w:eastAsia="Times New Roman" w:hAnsi="Times New Roman" w:cs="Times New Roman"/>
          <w:color w:val="000000"/>
          <w:sz w:val="24"/>
          <w:szCs w:val="24"/>
        </w:rPr>
        <w:t xml:space="preserve"> на умовах, визначених цим Договором, грант для реалізації проєкту із виконання наукових досліджень і розробок у 2020 році </w:t>
      </w:r>
      <w:ins w:id="5" w:author="Пользователь Windows" w:date="2020-10-04T20:56:00Z">
        <w:r w:rsidR="001011CB">
          <w:rPr>
            <w:rFonts w:ascii="Times New Roman" w:eastAsia="Times New Roman" w:hAnsi="Times New Roman" w:cs="Times New Roman"/>
            <w:color w:val="000000"/>
            <w:sz w:val="24"/>
            <w:szCs w:val="24"/>
          </w:rPr>
          <w:t>«</w:t>
        </w:r>
      </w:ins>
      <w:del w:id="6" w:author="Пользователь Windows" w:date="2020-10-04T20:54:00Z">
        <w:r w:rsidR="001011CB">
          <w:rPr>
            <w:rFonts w:ascii="Times New Roman" w:eastAsia="Times New Roman" w:hAnsi="Times New Roman" w:cs="Times New Roman"/>
            <w:color w:val="000000"/>
            <w:sz w:val="24"/>
            <w:szCs w:val="24"/>
          </w:rPr>
          <w:br/>
        </w:r>
      </w:del>
      <w:r w:rsidR="001011CB">
        <w:rPr>
          <w:rFonts w:ascii="Times New Roman" w:eastAsia="Times New Roman" w:hAnsi="Times New Roman" w:cs="Times New Roman"/>
          <w:sz w:val="24"/>
          <w:szCs w:val="24"/>
          <w:u w:val="single"/>
        </w:rPr>
        <w:t>Генерація і еволюція первинних магнітних полів</w:t>
      </w:r>
      <w:ins w:id="7" w:author="Пользователь Windows" w:date="2020-10-04T20:56:00Z">
        <w:r w:rsidR="001011CB">
          <w:rPr>
            <w:rFonts w:ascii="Times New Roman" w:eastAsia="Times New Roman" w:hAnsi="Times New Roman" w:cs="Times New Roman"/>
            <w:sz w:val="24"/>
            <w:szCs w:val="24"/>
            <w:u w:val="single"/>
          </w:rPr>
          <w:t>»</w:t>
        </w:r>
      </w:ins>
      <w:del w:id="8" w:author="Пользователь Windows" w:date="2020-10-04T20:55:00Z">
        <w:r w:rsidR="001011CB">
          <w:rPr>
            <w:rFonts w:ascii="Times New Roman" w:eastAsia="Times New Roman" w:hAnsi="Times New Roman" w:cs="Times New Roman"/>
            <w:sz w:val="24"/>
            <w:szCs w:val="24"/>
            <w:u w:val="single"/>
          </w:rPr>
          <w:delText> </w:delText>
        </w:r>
        <w:r w:rsidR="001011CB">
          <w:rPr>
            <w:rFonts w:ascii="Times New Roman" w:eastAsia="Times New Roman" w:hAnsi="Times New Roman" w:cs="Times New Roman"/>
            <w:sz w:val="24"/>
            <w:szCs w:val="24"/>
          </w:rPr>
          <w:delText> </w:delText>
        </w:r>
      </w:del>
    </w:p>
    <w:p w:rsidR="00000000" w:rsidRDefault="001011CB">
      <w:pPr>
        <w:spacing w:after="0" w:line="240" w:lineRule="auto"/>
        <w:jc w:val="both"/>
        <w:rPr>
          <w:del w:id="9" w:author="Пользователь Windows" w:date="2020-10-04T20:55:00Z"/>
          <w:rFonts w:ascii="Times New Roman" w:eastAsia="Times New Roman" w:hAnsi="Times New Roman" w:cs="Times New Roman"/>
          <w:sz w:val="18"/>
          <w:szCs w:val="18"/>
        </w:rPr>
        <w:pPrChange w:id="10" w:author="Пользователь Windows" w:date="2020-10-04T20:55:00Z">
          <w:pPr>
            <w:spacing w:after="240" w:line="240" w:lineRule="auto"/>
          </w:pPr>
        </w:pPrChange>
      </w:pPr>
      <w:del w:id="11" w:author="Пользователь Windows" w:date="2020-10-04T20:55:00Z">
        <w:r>
          <w:rPr>
            <w:rFonts w:ascii="Times New Roman" w:eastAsia="Times New Roman" w:hAnsi="Times New Roman" w:cs="Times New Roman"/>
            <w:sz w:val="24"/>
            <w:szCs w:val="24"/>
          </w:rPr>
          <w:delText>                           </w:delText>
        </w:r>
        <w:r>
          <w:rPr>
            <w:rFonts w:ascii="Times New Roman" w:eastAsia="Times New Roman" w:hAnsi="Times New Roman" w:cs="Times New Roman"/>
            <w:sz w:val="18"/>
            <w:szCs w:val="18"/>
          </w:rPr>
          <w:delText>(назва Проєкту)</w:delText>
        </w:r>
        <w:r>
          <w:rPr>
            <w:rFonts w:ascii="Times New Roman" w:eastAsia="Times New Roman" w:hAnsi="Times New Roman" w:cs="Times New Roman"/>
            <w:sz w:val="18"/>
            <w:szCs w:val="18"/>
          </w:rPr>
          <w:tab/>
        </w:r>
      </w:del>
      <w:ins w:id="12" w:author="Пользователь Windows" w:date="2020-10-04T20:55:00Z">
        <w:r w:rsidRPr="001011CB">
          <w:rPr>
            <w:rFonts w:ascii="Times New Roman" w:eastAsia="Times New Roman" w:hAnsi="Times New Roman" w:cs="Times New Roman"/>
            <w:sz w:val="24"/>
            <w:szCs w:val="24"/>
            <w:u w:val="single"/>
            <w:rPrChange w:id="13" w:author="Пользователь Windows" w:date="2020-10-04T21:07:00Z">
              <w:rPr>
                <w:rFonts w:ascii="Times New Roman" w:eastAsia="Times New Roman" w:hAnsi="Times New Roman" w:cs="Times New Roman"/>
                <w:sz w:val="24"/>
                <w:szCs w:val="24"/>
                <w:u w:val="single"/>
                <w:lang w:val="en-US"/>
              </w:rPr>
            </w:rPrChange>
          </w:rPr>
          <w:t xml:space="preserve"> </w:t>
        </w:r>
      </w:ins>
    </w:p>
    <w:p w:rsidR="00000000" w:rsidRDefault="00A67F85">
      <w:pPr>
        <w:spacing w:after="0" w:line="240" w:lineRule="auto"/>
        <w:jc w:val="both"/>
        <w:rPr>
          <w:rFonts w:ascii="Times New Roman" w:eastAsia="Times New Roman" w:hAnsi="Times New Roman" w:cs="Times New Roman"/>
          <w:color w:val="000000"/>
          <w:sz w:val="24"/>
          <w:szCs w:val="24"/>
        </w:rPr>
        <w:pPrChange w:id="14" w:author="Пользователь Windows" w:date="2020-10-04T20:55:00Z">
          <w:pPr>
            <w:spacing w:after="240" w:line="240" w:lineRule="auto"/>
          </w:pPr>
        </w:pPrChange>
      </w:pPr>
      <w:r w:rsidRPr="001A2EC2">
        <w:rPr>
          <w:rFonts w:ascii="Times New Roman" w:eastAsia="Times New Roman" w:hAnsi="Times New Roman" w:cs="Times New Roman"/>
          <w:color w:val="000000"/>
          <w:sz w:val="24"/>
          <w:szCs w:val="24"/>
        </w:rPr>
        <w:t xml:space="preserve">(далі – </w:t>
      </w:r>
      <w:r w:rsidRPr="001A2EC2">
        <w:rPr>
          <w:rFonts w:ascii="Times New Roman" w:eastAsia="Times New Roman" w:hAnsi="Times New Roman" w:cs="Times New Roman"/>
          <w:b/>
          <w:color w:val="000000"/>
          <w:sz w:val="24"/>
          <w:szCs w:val="24"/>
        </w:rPr>
        <w:t>Проєкт</w:t>
      </w:r>
      <w:r w:rsidRPr="001A2EC2">
        <w:rPr>
          <w:rFonts w:ascii="Times New Roman" w:eastAsia="Times New Roman" w:hAnsi="Times New Roman" w:cs="Times New Roman"/>
          <w:color w:val="000000"/>
          <w:sz w:val="24"/>
          <w:szCs w:val="24"/>
        </w:rPr>
        <w:t xml:space="preserve">), а Грантоотримувач реалізує Проєкт, детальний опис якого та вимоги до якого наведено у Технічному завданні до Проєкту на 2020 рік (далі – </w:t>
      </w:r>
      <w:r w:rsidR="001011CB">
        <w:rPr>
          <w:rFonts w:ascii="Times New Roman" w:eastAsia="Times New Roman" w:hAnsi="Times New Roman" w:cs="Times New Roman"/>
          <w:b/>
          <w:color w:val="000000"/>
          <w:sz w:val="24"/>
          <w:szCs w:val="24"/>
        </w:rPr>
        <w:t>Технічне завдання</w:t>
      </w:r>
      <w:r w:rsidR="001011CB">
        <w:rPr>
          <w:rFonts w:ascii="Times New Roman" w:eastAsia="Times New Roman" w:hAnsi="Times New Roman" w:cs="Times New Roman"/>
          <w:color w:val="000000"/>
          <w:sz w:val="24"/>
          <w:szCs w:val="24"/>
        </w:rPr>
        <w:t>) (додаток 1 до цього Договору), що має відповідати заявці на одержання грантової підтримки (за відсутності коригування обсягів фінансування) та на умовах, визначених цим Договором.</w:t>
      </w:r>
    </w:p>
    <w:p w:rsidR="00901FB9" w:rsidRPr="001A2EC2" w:rsidRDefault="00901FB9" w:rsidP="003C2C8B">
      <w:pPr>
        <w:spacing w:after="0" w:line="240" w:lineRule="auto"/>
        <w:jc w:val="both"/>
        <w:rPr>
          <w:rFonts w:ascii="Times New Roman" w:eastAsia="Times New Roman" w:hAnsi="Times New Roman" w:cs="Times New Roman"/>
          <w:sz w:val="24"/>
          <w:szCs w:val="24"/>
        </w:rPr>
      </w:pPr>
    </w:p>
    <w:p w:rsidR="00901FB9" w:rsidRPr="001A2EC2" w:rsidRDefault="001011CB" w:rsidP="003C2C8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II. СТРОКИ ТА ЕТАПИ РЕАЛІЗАЦІЇ ПРОЕКТУ</w:t>
      </w:r>
    </w:p>
    <w:p w:rsidR="00901FB9" w:rsidRPr="001A2EC2" w:rsidRDefault="00901FB9" w:rsidP="003C2C8B">
      <w:pPr>
        <w:spacing w:after="0" w:line="240" w:lineRule="auto"/>
        <w:jc w:val="center"/>
        <w:rPr>
          <w:rFonts w:ascii="Times New Roman" w:eastAsia="Times New Roman" w:hAnsi="Times New Roman" w:cs="Times New Roman"/>
          <w:sz w:val="24"/>
          <w:szCs w:val="24"/>
        </w:rPr>
      </w:pP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2.1.</w:t>
      </w:r>
      <w:r>
        <w:rPr>
          <w:rFonts w:ascii="Times New Roman" w:eastAsia="Times New Roman" w:hAnsi="Times New Roman" w:cs="Times New Roman"/>
          <w:color w:val="000000"/>
          <w:sz w:val="24"/>
          <w:szCs w:val="24"/>
        </w:rPr>
        <w:tab/>
        <w:t xml:space="preserve">Грантоотримувач планує та організовує роботу, пов’язану з реалізацією Проєкту, згідно з етапами, відображеними у Календарному плані виконання наукового дослідження </w:t>
      </w:r>
      <w:r>
        <w:rPr>
          <w:rFonts w:ascii="Times New Roman" w:eastAsia="Times New Roman" w:hAnsi="Times New Roman" w:cs="Times New Roman"/>
          <w:sz w:val="24"/>
          <w:szCs w:val="24"/>
        </w:rPr>
        <w:t>(розробки) на 2020 рік (далі – Календарний план)</w:t>
      </w:r>
      <w:r>
        <w:rPr>
          <w:rFonts w:ascii="Times New Roman" w:eastAsia="Times New Roman" w:hAnsi="Times New Roman" w:cs="Times New Roman"/>
          <w:color w:val="000000"/>
          <w:sz w:val="24"/>
          <w:szCs w:val="24"/>
        </w:rPr>
        <w:t xml:space="preserve"> (додаток 2).</w:t>
      </w: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Тривалість етапу становить не більше трьох місяців і закінчується у календарному кварталі. У 2020 році Проєкт реалізується до 15 грудня. Усі витрати за </w:t>
      </w:r>
      <w:proofErr w:type="spellStart"/>
      <w:r>
        <w:rPr>
          <w:rFonts w:ascii="Times New Roman" w:eastAsia="Times New Roman" w:hAnsi="Times New Roman" w:cs="Times New Roman"/>
          <w:color w:val="000000"/>
          <w:sz w:val="24"/>
          <w:szCs w:val="24"/>
        </w:rPr>
        <w:t>Проєктом</w:t>
      </w:r>
      <w:proofErr w:type="spellEnd"/>
      <w:r>
        <w:rPr>
          <w:rFonts w:ascii="Times New Roman" w:eastAsia="Times New Roman" w:hAnsi="Times New Roman" w:cs="Times New Roman"/>
          <w:color w:val="000000"/>
          <w:sz w:val="24"/>
          <w:szCs w:val="24"/>
        </w:rPr>
        <w:t xml:space="preserve"> мають бути здійснені до 15 грудня 2020 року.</w:t>
      </w: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2.2.</w:t>
      </w:r>
      <w:r>
        <w:rPr>
          <w:rFonts w:ascii="Times New Roman" w:eastAsia="Times New Roman" w:hAnsi="Times New Roman" w:cs="Times New Roman"/>
          <w:color w:val="000000"/>
          <w:sz w:val="24"/>
          <w:szCs w:val="24"/>
        </w:rPr>
        <w:tab/>
        <w:t xml:space="preserve">Для підтвердження виконання етапу реалізації Проєкту Грантоотримувач надає Грантонадавачеві </w:t>
      </w:r>
      <w:r>
        <w:rPr>
          <w:rFonts w:ascii="Times New Roman" w:eastAsia="Times New Roman" w:hAnsi="Times New Roman" w:cs="Times New Roman"/>
          <w:sz w:val="24"/>
          <w:szCs w:val="24"/>
        </w:rPr>
        <w:t xml:space="preserve">у паперовій формі та в електронній формі </w:t>
      </w:r>
      <w:r>
        <w:rPr>
          <w:rFonts w:ascii="Times New Roman" w:eastAsia="Times New Roman" w:hAnsi="Times New Roman" w:cs="Times New Roman"/>
          <w:color w:val="000000"/>
          <w:sz w:val="24"/>
          <w:szCs w:val="24"/>
        </w:rPr>
        <w:t>науковий звіт про проміжні результати реалізації Проєкту, що оформлюється відповідно до ДСТУ 3008:2015 «Інформація та документація. Звіти у сфері науки і техніки. Структура та правила оформлювання»</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фінансовий звіт про використання бюджетних коштів за етап</w:t>
      </w:r>
      <w:r>
        <w:rPr>
          <w:rFonts w:ascii="Times New Roman" w:eastAsia="Times New Roman" w:hAnsi="Times New Roman" w:cs="Times New Roman"/>
          <w:sz w:val="24"/>
          <w:szCs w:val="24"/>
        </w:rPr>
        <w:t xml:space="preserve">, анотований звіт про виконану роботу у 2020 році в рамках реалізації проєкту із виконання наукових досліджень і розробок </w:t>
      </w:r>
      <w:r>
        <w:rPr>
          <w:rFonts w:ascii="Times New Roman" w:eastAsia="Times New Roman" w:hAnsi="Times New Roman" w:cs="Times New Roman"/>
          <w:color w:val="000000"/>
          <w:sz w:val="24"/>
          <w:szCs w:val="24"/>
        </w:rPr>
        <w:t>(складен</w:t>
      </w:r>
      <w:r>
        <w:rPr>
          <w:rFonts w:ascii="Times New Roman" w:eastAsia="Times New Roman" w:hAnsi="Times New Roman" w:cs="Times New Roman"/>
          <w:sz w:val="24"/>
          <w:szCs w:val="24"/>
        </w:rPr>
        <w:t>і</w:t>
      </w:r>
      <w:r>
        <w:rPr>
          <w:rFonts w:ascii="Times New Roman" w:eastAsia="Times New Roman" w:hAnsi="Times New Roman" w:cs="Times New Roman"/>
          <w:color w:val="000000"/>
          <w:sz w:val="24"/>
          <w:szCs w:val="24"/>
        </w:rPr>
        <w:t xml:space="preserve"> за форм</w:t>
      </w:r>
      <w:r>
        <w:rPr>
          <w:rFonts w:ascii="Times New Roman" w:eastAsia="Times New Roman" w:hAnsi="Times New Roman" w:cs="Times New Roman"/>
          <w:sz w:val="24"/>
          <w:szCs w:val="24"/>
        </w:rPr>
        <w:t>ами</w:t>
      </w:r>
      <w:r>
        <w:rPr>
          <w:rFonts w:ascii="Times New Roman" w:eastAsia="Times New Roman" w:hAnsi="Times New Roman" w:cs="Times New Roman"/>
          <w:color w:val="000000"/>
          <w:sz w:val="24"/>
          <w:szCs w:val="24"/>
        </w:rPr>
        <w:t>, затверджен</w:t>
      </w:r>
      <w:r>
        <w:rPr>
          <w:rFonts w:ascii="Times New Roman" w:eastAsia="Times New Roman" w:hAnsi="Times New Roman" w:cs="Times New Roman"/>
          <w:sz w:val="24"/>
          <w:szCs w:val="24"/>
        </w:rPr>
        <w:t>ими</w:t>
      </w:r>
      <w:r>
        <w:rPr>
          <w:rFonts w:ascii="Times New Roman" w:eastAsia="Times New Roman" w:hAnsi="Times New Roman" w:cs="Times New Roman"/>
          <w:color w:val="000000"/>
          <w:sz w:val="24"/>
          <w:szCs w:val="24"/>
        </w:rPr>
        <w:t xml:space="preserve"> науковою радою Грантонадавача)</w:t>
      </w:r>
      <w:r>
        <w:rPr>
          <w:rFonts w:ascii="Times New Roman" w:eastAsia="Times New Roman" w:hAnsi="Times New Roman" w:cs="Times New Roman"/>
          <w:sz w:val="24"/>
          <w:szCs w:val="24"/>
        </w:rPr>
        <w:t>, а також інші документи, передбачені розділом VII</w:t>
      </w:r>
      <w:ins w:id="15" w:author="Пользователь Windows" w:date="2020-10-04T21:06:00Z">
        <w:r w:rsidRPr="001011CB">
          <w:rPr>
            <w:rFonts w:ascii="Times New Roman" w:eastAsia="Times New Roman" w:hAnsi="Times New Roman" w:cs="Times New Roman"/>
            <w:sz w:val="24"/>
            <w:szCs w:val="24"/>
            <w:rPrChange w:id="16" w:author="Пользователь Windows" w:date="2020-10-04T21:07:00Z">
              <w:rPr>
                <w:rFonts w:ascii="Times New Roman" w:eastAsia="Times New Roman" w:hAnsi="Times New Roman" w:cs="Times New Roman"/>
                <w:sz w:val="24"/>
                <w:szCs w:val="24"/>
                <w:lang w:val="en-US"/>
              </w:rPr>
            </w:rPrChange>
          </w:rPr>
          <w:t xml:space="preserve"> </w:t>
        </w:r>
      </w:ins>
      <w:proofErr w:type="spellStart"/>
      <w:r w:rsidR="00A67F85" w:rsidRPr="001A2EC2">
        <w:rPr>
          <w:rFonts w:ascii="Times New Roman" w:eastAsia="Times New Roman" w:hAnsi="Times New Roman" w:cs="Times New Roman"/>
          <w:sz w:val="24"/>
          <w:szCs w:val="24"/>
        </w:rPr>
        <w:t>цьогоДоговору</w:t>
      </w:r>
      <w:proofErr w:type="spellEnd"/>
      <w:r w:rsidR="00A67F85" w:rsidRPr="001A2EC2">
        <w:rPr>
          <w:rFonts w:ascii="Times New Roman" w:eastAsia="Times New Roman" w:hAnsi="Times New Roman" w:cs="Times New Roman"/>
          <w:sz w:val="24"/>
          <w:szCs w:val="24"/>
        </w:rPr>
        <w:t>.</w:t>
      </w:r>
    </w:p>
    <w:p w:rsidR="00901FB9" w:rsidRPr="001A2EC2" w:rsidRDefault="00A67F85" w:rsidP="003C2C8B">
      <w:pPr>
        <w:spacing w:after="160" w:line="240" w:lineRule="auto"/>
        <w:jc w:val="both"/>
        <w:rPr>
          <w:rFonts w:ascii="Times New Roman" w:eastAsia="Times New Roman" w:hAnsi="Times New Roman" w:cs="Times New Roman"/>
          <w:sz w:val="24"/>
          <w:szCs w:val="24"/>
        </w:rPr>
      </w:pPr>
      <w:r w:rsidRPr="001A2EC2">
        <w:rPr>
          <w:rFonts w:ascii="Times New Roman" w:eastAsia="Times New Roman" w:hAnsi="Times New Roman" w:cs="Times New Roman"/>
          <w:color w:val="000000"/>
          <w:sz w:val="24"/>
          <w:szCs w:val="24"/>
        </w:rPr>
        <w:lastRenderedPageBreak/>
        <w:t>Науковий звіт про проміжні результати реалізації  Проєкту</w:t>
      </w:r>
      <w:r w:rsidRPr="001A2EC2">
        <w:rPr>
          <w:rFonts w:ascii="Times New Roman" w:eastAsia="Times New Roman" w:hAnsi="Times New Roman" w:cs="Times New Roman"/>
          <w:sz w:val="24"/>
          <w:szCs w:val="24"/>
        </w:rPr>
        <w:t>,</w:t>
      </w:r>
      <w:r w:rsidRPr="001A2EC2">
        <w:rPr>
          <w:rFonts w:ascii="Times New Roman" w:eastAsia="Times New Roman" w:hAnsi="Times New Roman" w:cs="Times New Roman"/>
          <w:color w:val="000000"/>
          <w:sz w:val="24"/>
          <w:szCs w:val="24"/>
        </w:rPr>
        <w:t xml:space="preserve"> фінансовий з</w:t>
      </w:r>
      <w:r w:rsidR="001011CB">
        <w:rPr>
          <w:rFonts w:ascii="Times New Roman" w:eastAsia="Times New Roman" w:hAnsi="Times New Roman" w:cs="Times New Roman"/>
          <w:color w:val="000000"/>
          <w:sz w:val="24"/>
          <w:szCs w:val="24"/>
        </w:rPr>
        <w:t xml:space="preserve">віт про використання бюджетних коштів за етап, </w:t>
      </w:r>
      <w:r w:rsidR="001011CB">
        <w:rPr>
          <w:rFonts w:ascii="Times New Roman" w:eastAsia="Times New Roman" w:hAnsi="Times New Roman" w:cs="Times New Roman"/>
          <w:sz w:val="24"/>
          <w:szCs w:val="24"/>
        </w:rPr>
        <w:t>анотований звіт про виконану роботу у 2020 році в рамках реалізації проєкту із виконання наукових досліджень і розробок</w:t>
      </w:r>
      <w:r w:rsidR="001011CB">
        <w:rPr>
          <w:rFonts w:ascii="Times New Roman" w:eastAsia="Times New Roman" w:hAnsi="Times New Roman" w:cs="Times New Roman"/>
          <w:color w:val="000000"/>
          <w:sz w:val="24"/>
          <w:szCs w:val="24"/>
        </w:rPr>
        <w:t xml:space="preserve"> подаються Грантоотримувачем не пізніше 15 грудня 2020 року. Якщо реалізацію Проєкту розпочато у середині кварталу, то у науковому звіті про проміжні результати реалізації Проєкту і фінансовому звіті про використання бюджетних коштів за етап відображається інформація стосовно фактично виконаних упродовж такого періоду наукових досліджень і розробок та використаних коштів.</w:t>
      </w: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Рішення наукової ради Грантонадавача про схвалення наукового звіту про проміжні результати реалізації Проєкту і фінансового звіту про використання бюджетних коштів за етап приймається впродовж 7 робочих днів з дати отримання звітної документації </w:t>
      </w:r>
      <w:proofErr w:type="spellStart"/>
      <w:r>
        <w:rPr>
          <w:rFonts w:ascii="Times New Roman" w:eastAsia="Times New Roman" w:hAnsi="Times New Roman" w:cs="Times New Roman"/>
          <w:color w:val="000000"/>
          <w:sz w:val="24"/>
          <w:szCs w:val="24"/>
        </w:rPr>
        <w:t>Грантооримувача</w:t>
      </w:r>
      <w:proofErr w:type="spellEnd"/>
      <w:r>
        <w:rPr>
          <w:rFonts w:ascii="Times New Roman" w:eastAsia="Times New Roman" w:hAnsi="Times New Roman" w:cs="Times New Roman"/>
          <w:color w:val="000000"/>
          <w:sz w:val="24"/>
          <w:szCs w:val="24"/>
        </w:rPr>
        <w:t xml:space="preserve"> та повинне містити інформацію про відповідність (невідповідність) виконаного етапу Проєкту Технічному завданню (додаток 1), Календарному плану (додаток 2) та Кошторису витрат </w:t>
      </w:r>
      <w:r>
        <w:rPr>
          <w:rFonts w:ascii="Times New Roman" w:eastAsia="Times New Roman" w:hAnsi="Times New Roman" w:cs="Times New Roman"/>
          <w:sz w:val="24"/>
          <w:szCs w:val="24"/>
        </w:rPr>
        <w:t xml:space="preserve">Проєкту </w:t>
      </w:r>
      <w:r>
        <w:rPr>
          <w:rFonts w:ascii="Times New Roman" w:eastAsia="Times New Roman" w:hAnsi="Times New Roman" w:cs="Times New Roman"/>
          <w:color w:val="000000"/>
          <w:sz w:val="24"/>
          <w:szCs w:val="24"/>
        </w:rPr>
        <w:t>(додаток 3) та про продовження або припинення надання грантової підтримки Проєкту. Зазначене рішення наукової ради Грантонадавача</w:t>
      </w:r>
      <w:ins w:id="17" w:author="Пользователь Windows" w:date="2020-10-04T21:07:00Z">
        <w:r w:rsidRPr="001011CB">
          <w:rPr>
            <w:rFonts w:ascii="Times New Roman" w:eastAsia="Times New Roman" w:hAnsi="Times New Roman" w:cs="Times New Roman"/>
            <w:color w:val="000000"/>
            <w:sz w:val="24"/>
            <w:szCs w:val="24"/>
            <w:rPrChange w:id="18" w:author="Пользователь Windows" w:date="2020-10-04T21:32:00Z">
              <w:rPr>
                <w:rFonts w:ascii="Times New Roman" w:eastAsia="Times New Roman" w:hAnsi="Times New Roman" w:cs="Times New Roman"/>
                <w:color w:val="000000"/>
                <w:sz w:val="24"/>
                <w:szCs w:val="24"/>
                <w:lang w:val="en-US"/>
              </w:rPr>
            </w:rPrChange>
          </w:rPr>
          <w:t xml:space="preserve"> </w:t>
        </w:r>
      </w:ins>
      <w:r w:rsidR="00A67F85" w:rsidRPr="001A2EC2">
        <w:rPr>
          <w:rFonts w:ascii="Times New Roman" w:eastAsia="Times New Roman" w:hAnsi="Times New Roman" w:cs="Times New Roman"/>
          <w:color w:val="000000"/>
          <w:sz w:val="24"/>
          <w:szCs w:val="24"/>
        </w:rPr>
        <w:t>є підставою для підписання Акту про виконання проміжного етапу Проєкту у відповідному кварталі та продовження фінансування Проєкту Грантонадаваче</w:t>
      </w:r>
      <w:r w:rsidR="00A67F85" w:rsidRPr="001A2EC2">
        <w:rPr>
          <w:rFonts w:ascii="Times New Roman" w:eastAsia="Times New Roman" w:hAnsi="Times New Roman" w:cs="Times New Roman"/>
          <w:sz w:val="24"/>
          <w:szCs w:val="24"/>
        </w:rPr>
        <w:t>м. </w:t>
      </w:r>
    </w:p>
    <w:p w:rsidR="00901FB9" w:rsidRPr="001A2EC2" w:rsidRDefault="00901FB9" w:rsidP="003C2C8B">
      <w:pPr>
        <w:spacing w:after="0" w:line="240" w:lineRule="auto"/>
        <w:jc w:val="both"/>
        <w:rPr>
          <w:rFonts w:ascii="Times New Roman" w:eastAsia="Times New Roman" w:hAnsi="Times New Roman" w:cs="Times New Roman"/>
          <w:strike/>
          <w:color w:val="FF0000"/>
          <w:sz w:val="20"/>
          <w:szCs w:val="20"/>
        </w:rPr>
      </w:pPr>
    </w:p>
    <w:p w:rsidR="00901FB9" w:rsidRPr="001A2EC2" w:rsidRDefault="001011CB" w:rsidP="003C2C8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III. РОЗМІР ГРАНТУ, ГРАФІК ПЛАТЕЖІВ ТА ОБСЯГИ ФІНАНСУВАННЯ</w:t>
      </w:r>
    </w:p>
    <w:p w:rsidR="00901FB9" w:rsidRPr="001A2EC2" w:rsidRDefault="00901FB9" w:rsidP="003C2C8B">
      <w:pPr>
        <w:spacing w:after="0" w:line="240" w:lineRule="auto"/>
        <w:jc w:val="center"/>
        <w:rPr>
          <w:rFonts w:ascii="Times New Roman" w:eastAsia="Times New Roman" w:hAnsi="Times New Roman" w:cs="Times New Roman"/>
          <w:sz w:val="24"/>
          <w:szCs w:val="24"/>
        </w:rPr>
      </w:pP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3.1.</w:t>
      </w:r>
      <w:r>
        <w:rPr>
          <w:rFonts w:ascii="Times New Roman" w:eastAsia="Times New Roman" w:hAnsi="Times New Roman" w:cs="Times New Roman"/>
          <w:color w:val="000000"/>
          <w:sz w:val="24"/>
          <w:szCs w:val="24"/>
        </w:rPr>
        <w:tab/>
        <w:t>Обсяг фінансування Проєкту у 2020 році становить 559,298</w:t>
      </w:r>
      <w:r w:rsidRPr="001011CB">
        <w:rPr>
          <w:rFonts w:ascii="Times New Roman" w:eastAsia="Times New Roman" w:hAnsi="Times New Roman" w:cs="Times New Roman"/>
          <w:color w:val="000000"/>
          <w:sz w:val="24"/>
          <w:szCs w:val="24"/>
          <w:rPrChange w:id="19" w:author="Пользователь Windows" w:date="2020-10-04T21:07:00Z">
            <w:rPr>
              <w:rFonts w:ascii="Times New Roman" w:eastAsia="Times New Roman" w:hAnsi="Times New Roman" w:cs="Times New Roman"/>
              <w:color w:val="000000"/>
              <w:sz w:val="24"/>
              <w:szCs w:val="24"/>
              <w:lang w:val="ru-RU"/>
            </w:rPr>
          </w:rPrChange>
        </w:rPr>
        <w:t xml:space="preserve"> </w:t>
      </w:r>
      <w:r w:rsidR="00213178" w:rsidRPr="001A2EC2">
        <w:rPr>
          <w:rFonts w:ascii="Times New Roman" w:eastAsia="Times New Roman" w:hAnsi="Times New Roman" w:cs="Times New Roman"/>
          <w:color w:val="000000"/>
          <w:sz w:val="24"/>
          <w:szCs w:val="24"/>
        </w:rPr>
        <w:t xml:space="preserve">тис. грн. </w:t>
      </w:r>
      <w:r w:rsidR="002E787C" w:rsidRPr="001A2EC2">
        <w:rPr>
          <w:rFonts w:ascii="Times New Roman" w:eastAsia="Times New Roman" w:hAnsi="Times New Roman" w:cs="Times New Roman"/>
          <w:color w:val="000000"/>
          <w:sz w:val="24"/>
          <w:szCs w:val="24"/>
        </w:rPr>
        <w:t xml:space="preserve">(п’ятсот </w:t>
      </w:r>
      <w:r w:rsidR="00B123E5" w:rsidRPr="001A2EC2">
        <w:rPr>
          <w:rFonts w:ascii="Times New Roman" w:eastAsia="Times New Roman" w:hAnsi="Times New Roman" w:cs="Times New Roman"/>
          <w:color w:val="000000"/>
          <w:sz w:val="24"/>
          <w:szCs w:val="24"/>
        </w:rPr>
        <w:t xml:space="preserve">п’ятдесят дев’ять </w:t>
      </w:r>
      <w:r w:rsidR="002E787C" w:rsidRPr="001A2EC2">
        <w:rPr>
          <w:rFonts w:ascii="Times New Roman" w:eastAsia="Times New Roman" w:hAnsi="Times New Roman" w:cs="Times New Roman"/>
          <w:color w:val="000000"/>
          <w:sz w:val="24"/>
          <w:szCs w:val="24"/>
        </w:rPr>
        <w:t>тисяч</w:t>
      </w:r>
      <w:r w:rsidR="001C442C" w:rsidRPr="001A2EC2">
        <w:rPr>
          <w:rFonts w:ascii="Times New Roman" w:eastAsia="Times New Roman" w:hAnsi="Times New Roman" w:cs="Times New Roman"/>
          <w:color w:val="000000"/>
          <w:sz w:val="24"/>
          <w:szCs w:val="24"/>
        </w:rPr>
        <w:t xml:space="preserve"> </w:t>
      </w:r>
      <w:r w:rsidR="00B123E5" w:rsidRPr="001A2EC2">
        <w:rPr>
          <w:rFonts w:ascii="Times New Roman" w:eastAsia="Times New Roman" w:hAnsi="Times New Roman" w:cs="Times New Roman"/>
          <w:color w:val="000000"/>
          <w:sz w:val="24"/>
          <w:szCs w:val="24"/>
        </w:rPr>
        <w:t>двісті дев’яносто вісім гривень</w:t>
      </w:r>
      <w:r>
        <w:rPr>
          <w:rFonts w:ascii="Times New Roman" w:eastAsia="Times New Roman" w:hAnsi="Times New Roman" w:cs="Times New Roman"/>
          <w:color w:val="000000"/>
          <w:sz w:val="24"/>
          <w:szCs w:val="24"/>
        </w:rPr>
        <w:t>)</w:t>
      </w:r>
      <w:del w:id="20" w:author="Пользователь Windows" w:date="2020-10-04T20:57:00Z">
        <w:r>
          <w:rPr>
            <w:rFonts w:ascii="Times New Roman" w:eastAsia="Times New Roman" w:hAnsi="Times New Roman" w:cs="Times New Roman"/>
            <w:color w:val="000000"/>
            <w:sz w:val="24"/>
            <w:szCs w:val="24"/>
          </w:rPr>
          <w:delText xml:space="preserve"> (сума цифрами та прописом)</w:delText>
        </w:r>
      </w:del>
      <w:r>
        <w:rPr>
          <w:rFonts w:ascii="Times New Roman" w:eastAsia="Times New Roman" w:hAnsi="Times New Roman" w:cs="Times New Roman"/>
          <w:color w:val="000000"/>
          <w:sz w:val="24"/>
          <w:szCs w:val="24"/>
        </w:rPr>
        <w:t>, без ПДВ (згідно з підпунктом 197.1.22 пункту 197.1 статті 197 Податкового кодексу</w:t>
      </w:r>
      <w:bookmarkStart w:id="21" w:name="_GoBack"/>
      <w:bookmarkEnd w:id="21"/>
      <w:r>
        <w:rPr>
          <w:rFonts w:ascii="Times New Roman" w:eastAsia="Times New Roman" w:hAnsi="Times New Roman" w:cs="Times New Roman"/>
          <w:color w:val="000000"/>
          <w:sz w:val="24"/>
          <w:szCs w:val="24"/>
        </w:rPr>
        <w:t xml:space="preserve"> України).</w:t>
      </w: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3.2.</w:t>
      </w:r>
      <w:r>
        <w:rPr>
          <w:rFonts w:ascii="Times New Roman" w:eastAsia="Times New Roman" w:hAnsi="Times New Roman" w:cs="Times New Roman"/>
          <w:color w:val="000000"/>
          <w:sz w:val="24"/>
          <w:szCs w:val="24"/>
        </w:rPr>
        <w:tab/>
        <w:t xml:space="preserve">Фінансування Проєкту у 2020 році здійснюється шляхом перерахування </w:t>
      </w:r>
      <w:proofErr w:type="spellStart"/>
      <w:r>
        <w:rPr>
          <w:rFonts w:ascii="Times New Roman" w:eastAsia="Times New Roman" w:hAnsi="Times New Roman" w:cs="Times New Roman"/>
          <w:color w:val="000000"/>
          <w:sz w:val="24"/>
          <w:szCs w:val="24"/>
        </w:rPr>
        <w:t>Грантонадавачем</w:t>
      </w:r>
      <w:proofErr w:type="spellEnd"/>
      <w:r>
        <w:rPr>
          <w:rFonts w:ascii="Times New Roman" w:eastAsia="Times New Roman" w:hAnsi="Times New Roman" w:cs="Times New Roman"/>
          <w:color w:val="000000"/>
          <w:sz w:val="24"/>
          <w:szCs w:val="24"/>
        </w:rPr>
        <w:t xml:space="preserve"> коштів </w:t>
      </w:r>
      <w:proofErr w:type="spellStart"/>
      <w:r>
        <w:rPr>
          <w:rFonts w:ascii="Times New Roman" w:eastAsia="Times New Roman" w:hAnsi="Times New Roman" w:cs="Times New Roman"/>
          <w:color w:val="000000"/>
          <w:sz w:val="24"/>
          <w:szCs w:val="24"/>
        </w:rPr>
        <w:t>Грантоотримувачу</w:t>
      </w:r>
      <w:proofErr w:type="spellEnd"/>
      <w:r>
        <w:rPr>
          <w:rFonts w:ascii="Times New Roman" w:eastAsia="Times New Roman" w:hAnsi="Times New Roman" w:cs="Times New Roman"/>
          <w:color w:val="000000"/>
          <w:sz w:val="24"/>
          <w:szCs w:val="24"/>
        </w:rPr>
        <w:t xml:space="preserve"> відповідно до цього Договору та Календарного плану шляхом здійснення попередньої оплати у розмірі 100% вартості етапу Проєкту (календарного кварталу) на строк не більше трьох місяців відповідно до постанови Кабінету Міністрів України від 04.12.2019 р. № 1070, наказу МОН від 16.01.2020 р. № 56 (зі змінами) та в межах фактично отриманого Грантонадавачем фінансування.</w:t>
      </w: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Невикористані суми попередньої оплати вартості етапу Проєкту (календарного кварталу) підлягають поверненню Грантонадавачу до завершення поточного календарного року.</w:t>
      </w: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3.3.</w:t>
      </w:r>
      <w:r>
        <w:rPr>
          <w:rFonts w:ascii="Times New Roman" w:eastAsia="Times New Roman" w:hAnsi="Times New Roman" w:cs="Times New Roman"/>
          <w:color w:val="000000"/>
          <w:sz w:val="24"/>
          <w:szCs w:val="24"/>
        </w:rPr>
        <w:tab/>
        <w:t>Джерело фінансування Проєкту – Державний бюджет, КПКВК 2201300, КЕКВ 2281.</w:t>
      </w: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3.4.</w:t>
      </w:r>
      <w:r>
        <w:rPr>
          <w:rFonts w:ascii="Times New Roman" w:eastAsia="Times New Roman" w:hAnsi="Times New Roman" w:cs="Times New Roman"/>
          <w:color w:val="000000"/>
          <w:sz w:val="24"/>
          <w:szCs w:val="24"/>
        </w:rPr>
        <w:tab/>
        <w:t>Грантонадавач перераховує кожну наступну частину гранту після ухвалення науковою радою Грантонадавача рішення про продовження надання грантової підтримки Проєкту.</w:t>
      </w: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3.5.</w:t>
      </w:r>
      <w:r>
        <w:rPr>
          <w:rFonts w:ascii="Times New Roman" w:eastAsia="Times New Roman" w:hAnsi="Times New Roman" w:cs="Times New Roman"/>
          <w:color w:val="000000"/>
          <w:sz w:val="24"/>
          <w:szCs w:val="24"/>
        </w:rPr>
        <w:tab/>
        <w:t>Перерахування коштів здійснюється Грантонадавачем із свого реєстраційного рахунка на рахунок Грантоотримувача в безготівковій формі в національній валюті України.</w:t>
      </w: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3.6.</w:t>
      </w:r>
      <w:r>
        <w:rPr>
          <w:rFonts w:ascii="Times New Roman" w:eastAsia="Times New Roman" w:hAnsi="Times New Roman" w:cs="Times New Roman"/>
          <w:color w:val="000000"/>
          <w:sz w:val="24"/>
          <w:szCs w:val="24"/>
        </w:rPr>
        <w:tab/>
        <w:t>У випадку зменшення обсягів бюджетних призначень та бюджетних асигнувань Грантонадавача обсяг фінансування Проєкту у поточному році зменшується. У такому разі вносяться уточнення до Технічного завдання, Календарного плану та Кошторису витрат Проєкту, шляхом укладання додаткової угоди до цього Договору.</w:t>
      </w: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 випадку затримки бюджетного фінансування Грантонадавача, вносяться уточнення до Технічного завдання, Календарного плану та Кошторису витрат Проєкту, шляхом укладання додаткової угоди  до цього Договору.</w:t>
      </w:r>
    </w:p>
    <w:p w:rsidR="00901FB9" w:rsidRPr="001A2EC2" w:rsidRDefault="001011CB" w:rsidP="003C2C8B">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 випадку припинення бюджетних асигнувань Грантонадавача сторони укладають додаткову угоду до цього Договору з метою його закриття в межах фактичного фінансування Проєкту.</w:t>
      </w:r>
    </w:p>
    <w:p w:rsidR="00901FB9" w:rsidRPr="001A2EC2" w:rsidRDefault="00901FB9" w:rsidP="003C2C8B">
      <w:pPr>
        <w:spacing w:after="0" w:line="240" w:lineRule="auto"/>
        <w:jc w:val="both"/>
        <w:rPr>
          <w:rFonts w:ascii="Times New Roman" w:eastAsia="Times New Roman" w:hAnsi="Times New Roman" w:cs="Times New Roman"/>
          <w:sz w:val="24"/>
          <w:szCs w:val="24"/>
        </w:rPr>
      </w:pPr>
    </w:p>
    <w:p w:rsidR="003C2C8B" w:rsidRPr="001A2EC2" w:rsidRDefault="003C2C8B" w:rsidP="003C2C8B">
      <w:pPr>
        <w:spacing w:after="0" w:line="240" w:lineRule="auto"/>
        <w:jc w:val="both"/>
        <w:rPr>
          <w:rFonts w:ascii="Times New Roman" w:eastAsia="Times New Roman" w:hAnsi="Times New Roman" w:cs="Times New Roman"/>
          <w:sz w:val="24"/>
          <w:szCs w:val="24"/>
        </w:rPr>
      </w:pPr>
    </w:p>
    <w:p w:rsidR="003C2C8B" w:rsidRPr="001A2EC2" w:rsidRDefault="003C2C8B" w:rsidP="003C2C8B">
      <w:pPr>
        <w:spacing w:after="0" w:line="240" w:lineRule="auto"/>
        <w:jc w:val="both"/>
        <w:rPr>
          <w:rFonts w:ascii="Times New Roman" w:eastAsia="Times New Roman" w:hAnsi="Times New Roman" w:cs="Times New Roman"/>
          <w:sz w:val="24"/>
          <w:szCs w:val="24"/>
        </w:rPr>
      </w:pPr>
    </w:p>
    <w:p w:rsidR="00901FB9" w:rsidRPr="001A2EC2" w:rsidRDefault="001011CB" w:rsidP="003C2C8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w:t>
      </w:r>
      <w:r>
        <w:rPr>
          <w:rFonts w:ascii="Times New Roman" w:eastAsia="Times New Roman" w:hAnsi="Times New Roman" w:cs="Times New Roman"/>
          <w:b/>
          <w:color w:val="000000"/>
          <w:sz w:val="24"/>
          <w:szCs w:val="24"/>
        </w:rPr>
        <w:t>IV. ПРАВА ТА ОБОВ'ЯЗКИ СТОРІН</w:t>
      </w:r>
    </w:p>
    <w:p w:rsidR="00901FB9" w:rsidRPr="001A2EC2" w:rsidRDefault="00901FB9" w:rsidP="003C2C8B">
      <w:pPr>
        <w:spacing w:after="0" w:line="240" w:lineRule="auto"/>
        <w:jc w:val="both"/>
        <w:rPr>
          <w:rFonts w:ascii="Times New Roman" w:eastAsia="Times New Roman" w:hAnsi="Times New Roman" w:cs="Times New Roman"/>
          <w:sz w:val="24"/>
          <w:szCs w:val="24"/>
        </w:rPr>
      </w:pP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4.1.</w:t>
      </w:r>
      <w:r>
        <w:rPr>
          <w:rFonts w:ascii="Times New Roman" w:eastAsia="Times New Roman" w:hAnsi="Times New Roman" w:cs="Times New Roman"/>
          <w:color w:val="000000"/>
          <w:sz w:val="24"/>
          <w:szCs w:val="24"/>
        </w:rPr>
        <w:tab/>
        <w:t>Грантоотримувач має право:</w:t>
      </w:r>
    </w:p>
    <w:p w:rsidR="00901FB9" w:rsidRPr="001A2EC2" w:rsidRDefault="001011CB" w:rsidP="003C2C8B">
      <w:pPr>
        <w:spacing w:after="120" w:line="240" w:lineRule="auto"/>
        <w:jc w:val="both"/>
        <w:rPr>
          <w:rFonts w:ascii="Times New Roman" w:eastAsia="Times New Roman" w:hAnsi="Times New Roman" w:cs="Times New Roman"/>
          <w:sz w:val="24"/>
          <w:szCs w:val="24"/>
          <w:highlight w:val="green"/>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на фінансування Проєкту в обсязі, визначеному в цьому Договорі;</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t>ініціювати переговори щодо припинення дії Договору за умов неможливості його подальшого виконання з обґрунтованих причин.</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4.2.</w:t>
      </w:r>
      <w:r>
        <w:rPr>
          <w:rFonts w:ascii="Times New Roman" w:eastAsia="Times New Roman" w:hAnsi="Times New Roman" w:cs="Times New Roman"/>
          <w:color w:val="000000"/>
          <w:sz w:val="24"/>
          <w:szCs w:val="24"/>
        </w:rPr>
        <w:tab/>
        <w:t>Грантоотримувач зобов'язується:</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реалізувати Проєкт, передбачений цим Договором відповідно до Технічного завдання, Календарного плану та погодженого з Грантонадавачем Кошторису витрат Проєкту;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використовувати грант за цільовим призначенням;</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не використовувати зекономлені кошти, виділені за цим Договором, на інші проєкти та іншу тематику;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надавати Грантонадавачеві звіти, документи та матеріали, відповідно до цього Договору;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ab/>
        <w:t>надавати інформацію та документи, які підтверджують фінансування Проєкту з інших джерел, у тому числі й у разі надання Грантонадавачем гранту на умовах співфінансування;</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w:t>
      </w:r>
      <w:r>
        <w:rPr>
          <w:rFonts w:ascii="Times New Roman" w:eastAsia="Times New Roman" w:hAnsi="Times New Roman" w:cs="Times New Roman"/>
          <w:color w:val="000000"/>
          <w:sz w:val="24"/>
          <w:szCs w:val="24"/>
        </w:rPr>
        <w:tab/>
        <w:t>якщо реалізацію Проєкту внаслідок об’єктивних обставин буде припинено чи не завершено протягом дії цього Договору, у триденний строк повідомити про такі обставини Грантонадавача. У строк, що не перевищує 10 календарних днів з моменту настання таких обставин, документально підтвердити всі витрати, здійснені за рахунок суми гранту, та повернути Грантонадавачеві невикористану частину суми гранту у встановленому законодавством порядку;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повернути Грантонадавачеві суму, яка використана не за цільовим призначенням, у разі встановлення факту нецільового використання гранту під час реалізації Проєкту;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w:t>
      </w:r>
      <w:r>
        <w:rPr>
          <w:rFonts w:ascii="Times New Roman" w:eastAsia="Times New Roman" w:hAnsi="Times New Roman" w:cs="Times New Roman"/>
          <w:color w:val="000000"/>
          <w:sz w:val="24"/>
          <w:szCs w:val="24"/>
        </w:rPr>
        <w:tab/>
        <w:t xml:space="preserve">не залучати </w:t>
      </w:r>
      <w:proofErr w:type="spellStart"/>
      <w:r>
        <w:rPr>
          <w:rFonts w:ascii="Times New Roman" w:eastAsia="Times New Roman" w:hAnsi="Times New Roman" w:cs="Times New Roman"/>
          <w:color w:val="000000"/>
          <w:sz w:val="24"/>
          <w:szCs w:val="24"/>
        </w:rPr>
        <w:t>субвиконавців</w:t>
      </w:r>
      <w:proofErr w:type="spellEnd"/>
      <w:r>
        <w:rPr>
          <w:rFonts w:ascii="Times New Roman" w:eastAsia="Times New Roman" w:hAnsi="Times New Roman" w:cs="Times New Roman"/>
          <w:color w:val="000000"/>
          <w:sz w:val="24"/>
          <w:szCs w:val="24"/>
        </w:rPr>
        <w:t>, інформація про яких не зазначена у заявці на одержання грантової підтримки та Календарному плані, без погодження з науковою радою Грантонадавача, після чого укладається додаткова угода з Грантонадавачем;</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не здійснювати перерозподіл коштів між статтями витрат у межах погодженого Кошторису витрат Проєкту без письмового погодження Грантонадавача у випадку, якщо сума коштів, які планується перерозподілити, перевищує 10 відсотків від розміру відповідної статті витрат в межах етапу;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 здійснити державну реєстрацію науково-дослідної роботи (в тому числі за етапами виконання Проєкту) та надати Грантонадавачу примірники реєстраційної, облікової та інформаційної карток в порядку встановленому законодавством;</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 забезпечити у публікаціях, офіційних повідомленнях, в інформації у відкритих джерелах, а також під час виступів на наукових заходах щодо популяризації Проєкту Грантоотримувача наявність посилання на підтримку Проєкту Грантонадавачем. Опублікування результатів досліджень (наукових публікацій, тез доповідей), виконаних у рамках цього Договору, обов'язково повинно містити посилання на підтримку Грантонадавача із зазначенням номеру Проєкту.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4.3.</w:t>
      </w:r>
      <w:r>
        <w:rPr>
          <w:rFonts w:ascii="Times New Roman" w:eastAsia="Times New Roman" w:hAnsi="Times New Roman" w:cs="Times New Roman"/>
          <w:color w:val="000000"/>
          <w:sz w:val="24"/>
          <w:szCs w:val="24"/>
        </w:rPr>
        <w:tab/>
        <w:t>Грантонадавач має право:</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1) вимагати від Грантоотримувача документи, інформацію та </w:t>
      </w:r>
      <w:proofErr w:type="spellStart"/>
      <w:r>
        <w:rPr>
          <w:rFonts w:ascii="Times New Roman" w:eastAsia="Times New Roman" w:hAnsi="Times New Roman" w:cs="Times New Roman"/>
          <w:color w:val="000000"/>
          <w:sz w:val="24"/>
          <w:szCs w:val="24"/>
        </w:rPr>
        <w:t>поясненнящодо</w:t>
      </w:r>
      <w:proofErr w:type="spellEnd"/>
      <w:r>
        <w:rPr>
          <w:rFonts w:ascii="Times New Roman" w:eastAsia="Times New Roman" w:hAnsi="Times New Roman" w:cs="Times New Roman"/>
          <w:color w:val="000000"/>
          <w:sz w:val="24"/>
          <w:szCs w:val="24"/>
        </w:rPr>
        <w:t xml:space="preserve"> його дій, пов'язаних із виконанням цього Договору, використанням бюджетних коштів та реалізацією Проєкту, ознайомлюватися з відповідною первинною документацією;</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у разі встановлення невиконання Грантоотримувачем умов Договору достроково розірвати його, повідомивши про це Грантоотримувача у строк не пізніше ніж за 10 днів до дати розірвання Договору;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3) припиняти або продовжувати надання грантової підтримки Проєкту на підставі рішення наукової ради Грантонадавача;</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4) використовувати в інформаційних цілях документи та відомості, отримані в процесі реалізації Проєкту, за умови, що таке використання не порушує права інтелектуальної власності Грантоотримувача (у т.ч. розміщувати на офіційному </w:t>
      </w:r>
      <w:proofErr w:type="spellStart"/>
      <w:r>
        <w:rPr>
          <w:rFonts w:ascii="Times New Roman" w:eastAsia="Times New Roman" w:hAnsi="Times New Roman" w:cs="Times New Roman"/>
          <w:color w:val="000000"/>
          <w:sz w:val="24"/>
          <w:szCs w:val="24"/>
        </w:rPr>
        <w:t>веб-сайті</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Грантонадавача</w:t>
      </w:r>
      <w:proofErr w:type="spellEnd"/>
      <w:r>
        <w:rPr>
          <w:rFonts w:ascii="Times New Roman" w:eastAsia="Times New Roman" w:hAnsi="Times New Roman" w:cs="Times New Roman"/>
          <w:color w:val="000000"/>
          <w:sz w:val="24"/>
          <w:szCs w:val="24"/>
        </w:rPr>
        <w:t xml:space="preserve"> звітну інформацію, вносити відповідну інформацію до бази даних наукових розробок та досліджень).</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4.4.</w:t>
      </w:r>
      <w:r>
        <w:rPr>
          <w:rFonts w:ascii="Times New Roman" w:eastAsia="Times New Roman" w:hAnsi="Times New Roman" w:cs="Times New Roman"/>
          <w:color w:val="000000"/>
          <w:sz w:val="24"/>
          <w:szCs w:val="24"/>
        </w:rPr>
        <w:tab/>
        <w:t>Грантонадавач зобов'язується:</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перераховувати кошти на рахунки Грантоотримувача відповідно до умов Договору, Календарного плану,  в межах фактично отриманого Грантонадавачем фінансування;</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2) контролювати виконання Грантоотримувачем умов Договору, включно із дотриманням строків виконання Проєкту</w:t>
      </w:r>
      <w:r>
        <w:rPr>
          <w:rFonts w:ascii="Times New Roman" w:eastAsia="Times New Roman" w:hAnsi="Times New Roman" w:cs="Times New Roman"/>
          <w:sz w:val="24"/>
          <w:szCs w:val="24"/>
        </w:rPr>
        <w:t>.</w:t>
      </w:r>
    </w:p>
    <w:p w:rsidR="00901FB9" w:rsidRPr="001A2EC2" w:rsidRDefault="001011CB" w:rsidP="003C2C8B">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w:t>
      </w:r>
      <w:r>
        <w:rPr>
          <w:rFonts w:ascii="Times New Roman" w:eastAsia="Times New Roman" w:hAnsi="Times New Roman" w:cs="Times New Roman"/>
          <w:color w:val="000000"/>
          <w:sz w:val="24"/>
          <w:szCs w:val="24"/>
        </w:rPr>
        <w:tab/>
        <w:t>Грантоотримувач та Грантонадавач зобов'язані дотримуватися порядку обліку, зберігання і використання  документів та інших матеріальних носіїв, що містять інформацію з обмеженим доступом, зібрану під час реалізації Проєкту.</w:t>
      </w:r>
    </w:p>
    <w:p w:rsidR="00901FB9" w:rsidRPr="001A2EC2" w:rsidRDefault="00901FB9" w:rsidP="003C2C8B">
      <w:pPr>
        <w:spacing w:after="0" w:line="240" w:lineRule="auto"/>
        <w:jc w:val="both"/>
        <w:rPr>
          <w:rFonts w:ascii="Times New Roman" w:eastAsia="Times New Roman" w:hAnsi="Times New Roman" w:cs="Times New Roman"/>
          <w:sz w:val="24"/>
          <w:szCs w:val="24"/>
        </w:rPr>
      </w:pPr>
    </w:p>
    <w:p w:rsidR="00901FB9" w:rsidRPr="001A2EC2" w:rsidRDefault="001011CB" w:rsidP="003C2C8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V. ВІДПОВІДАЛЬНІСТЬ СТОРІН</w:t>
      </w:r>
    </w:p>
    <w:p w:rsidR="00901FB9" w:rsidRPr="001A2EC2" w:rsidRDefault="00901FB9" w:rsidP="003C2C8B">
      <w:pPr>
        <w:spacing w:after="0" w:line="240" w:lineRule="auto"/>
        <w:jc w:val="center"/>
        <w:rPr>
          <w:rFonts w:ascii="Times New Roman" w:eastAsia="Times New Roman" w:hAnsi="Times New Roman" w:cs="Times New Roman"/>
          <w:sz w:val="24"/>
          <w:szCs w:val="24"/>
        </w:rPr>
      </w:pP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5.1.</w:t>
      </w:r>
      <w:r>
        <w:rPr>
          <w:rFonts w:ascii="Times New Roman" w:eastAsia="Times New Roman" w:hAnsi="Times New Roman" w:cs="Times New Roman"/>
          <w:color w:val="000000"/>
          <w:sz w:val="24"/>
          <w:szCs w:val="24"/>
        </w:rPr>
        <w:tab/>
        <w:t>Сторони відповідають за своїми зобов'язаннями в межах, визначених чинним законодавством України.</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5.2.</w:t>
      </w:r>
      <w:r>
        <w:rPr>
          <w:rFonts w:ascii="Times New Roman" w:eastAsia="Times New Roman" w:hAnsi="Times New Roman" w:cs="Times New Roman"/>
          <w:color w:val="000000"/>
          <w:sz w:val="24"/>
          <w:szCs w:val="24"/>
        </w:rPr>
        <w:tab/>
        <w:t>Грантонадавач не несе відповідальність за:</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завдані Грантоотримувачем збитки, спричинені третім особам, а також за будь-яку шкоду, завдану співробітникам (виконавцям, співвиконавцям Проєкту) або майну Грантоотримувача;</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порушення Грантоотримувачем вимог законодавства у сфері інтелектуальної власності</w:t>
      </w:r>
      <w:r>
        <w:rPr>
          <w:rFonts w:ascii="Times New Roman" w:eastAsia="Times New Roman" w:hAnsi="Times New Roman" w:cs="Times New Roman"/>
          <w:sz w:val="24"/>
          <w:szCs w:val="24"/>
        </w:rPr>
        <w:t>.</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У випадку, коли до Грантонадавача будуть пред’явлені претензії або позовні вимоги третіх осіб щодо порушення їхніх прав Грантоотримувачем, Грантоотримувач зобов’язаний власними силами та за власний рахунок вирішувати всі питання щодо врегулювання претензій та позовних вимог таких осіб.</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5.3.</w:t>
      </w:r>
      <w:r>
        <w:rPr>
          <w:rFonts w:ascii="Times New Roman" w:eastAsia="Times New Roman" w:hAnsi="Times New Roman" w:cs="Times New Roman"/>
          <w:color w:val="000000"/>
          <w:sz w:val="24"/>
          <w:szCs w:val="24"/>
        </w:rPr>
        <w:tab/>
        <w:t xml:space="preserve">Грантоотримувач несе повну відповідальність згідно із законодавством за дотримання вимог чинного законодавства під час складання Кошторису витрат </w:t>
      </w:r>
      <w:r>
        <w:rPr>
          <w:rFonts w:ascii="Times New Roman" w:eastAsia="Times New Roman" w:hAnsi="Times New Roman" w:cs="Times New Roman"/>
          <w:sz w:val="24"/>
          <w:szCs w:val="24"/>
        </w:rPr>
        <w:t>Проєкту</w:t>
      </w:r>
      <w:r>
        <w:rPr>
          <w:rFonts w:ascii="Times New Roman" w:eastAsia="Times New Roman" w:hAnsi="Times New Roman" w:cs="Times New Roman"/>
          <w:color w:val="000000"/>
          <w:sz w:val="24"/>
          <w:szCs w:val="24"/>
        </w:rPr>
        <w:t xml:space="preserve"> із необхідними розрахунками та обґрунтуваннями, за цільове, ефективне та раціональне використання бюджетних коштів та здійснення фактичних витрат за статтями Кошторису витрат Проєкту під час реалізації Проєкту, за достовірність інформації у звітних та інших документах, передбачених цим Договором.</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5.4.</w:t>
      </w:r>
      <w:r>
        <w:rPr>
          <w:rFonts w:ascii="Times New Roman" w:eastAsia="Times New Roman" w:hAnsi="Times New Roman" w:cs="Times New Roman"/>
          <w:color w:val="000000"/>
          <w:sz w:val="24"/>
          <w:szCs w:val="24"/>
        </w:rPr>
        <w:tab/>
        <w:t>За умов нецільового або неефективного використання гранту та/або неналежного виконання Договору, зокрема, недотримання Календарного плану, наукова рада Грантонадавача приймає рішення щодо припинення надання грантової підтримки Проєкту. У разі встановлення факту нецільового використання гранту, сума коштів, використаних Грантоотримувачем не за цільовим призначенням, повертається Грантонадавачеві, у встановленому законодавством порядку.</w:t>
      </w:r>
    </w:p>
    <w:p w:rsidR="00901FB9" w:rsidRPr="001A2EC2" w:rsidRDefault="001011CB" w:rsidP="003C2C8B">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За умов нецільового використання гранту Грантоотримувачем та ухвалення </w:t>
      </w:r>
      <w:r>
        <w:rPr>
          <w:rFonts w:ascii="Times New Roman" w:eastAsia="Times New Roman" w:hAnsi="Times New Roman" w:cs="Times New Roman"/>
          <w:sz w:val="24"/>
          <w:szCs w:val="24"/>
        </w:rPr>
        <w:t>н</w:t>
      </w:r>
      <w:r>
        <w:rPr>
          <w:rFonts w:ascii="Times New Roman" w:eastAsia="Times New Roman" w:hAnsi="Times New Roman" w:cs="Times New Roman"/>
          <w:color w:val="000000"/>
          <w:sz w:val="24"/>
          <w:szCs w:val="24"/>
        </w:rPr>
        <w:t>ауковою радою Грантонадавача рішення про припинення надання грантової</w:t>
      </w:r>
      <w:r w:rsidRPr="001011CB">
        <w:rPr>
          <w:rFonts w:ascii="Times New Roman" w:eastAsia="Times New Roman" w:hAnsi="Times New Roman" w:cs="Times New Roman"/>
          <w:color w:val="000000"/>
          <w:sz w:val="24"/>
          <w:szCs w:val="24"/>
          <w:rPrChange w:id="22" w:author="Пользователь Windows" w:date="2020-10-04T21:07:00Z">
            <w:rPr>
              <w:rFonts w:ascii="Times New Roman" w:eastAsia="Times New Roman" w:hAnsi="Times New Roman" w:cs="Times New Roman"/>
              <w:color w:val="000000"/>
              <w:sz w:val="24"/>
              <w:szCs w:val="24"/>
              <w:lang w:val="ru-RU"/>
            </w:rPr>
          </w:rPrChange>
        </w:rPr>
        <w:t xml:space="preserve"> </w:t>
      </w:r>
      <w:r w:rsidR="00A67F85" w:rsidRPr="001A2EC2">
        <w:rPr>
          <w:rFonts w:ascii="Times New Roman" w:eastAsia="Times New Roman" w:hAnsi="Times New Roman" w:cs="Times New Roman"/>
          <w:color w:val="000000"/>
          <w:sz w:val="24"/>
          <w:szCs w:val="24"/>
        </w:rPr>
        <w:t>підтримки Проєкту, наукова рада Грантонадавача також може ухвалити рішення про заборону участі наукового керівника Проєкту в конкурсах, що проводяться Грантонадавачем упродовж наступних трьох років.</w:t>
      </w:r>
    </w:p>
    <w:p w:rsidR="00901FB9" w:rsidRPr="001A2EC2" w:rsidRDefault="00901FB9" w:rsidP="003C2C8B">
      <w:pPr>
        <w:spacing w:after="0" w:line="240" w:lineRule="auto"/>
        <w:jc w:val="both"/>
        <w:rPr>
          <w:rFonts w:ascii="Times New Roman" w:eastAsia="Times New Roman" w:hAnsi="Times New Roman" w:cs="Times New Roman"/>
          <w:sz w:val="24"/>
          <w:szCs w:val="24"/>
        </w:rPr>
      </w:pPr>
    </w:p>
    <w:p w:rsidR="003C2C8B" w:rsidRPr="001A2EC2" w:rsidRDefault="003C2C8B" w:rsidP="003C2C8B">
      <w:pPr>
        <w:spacing w:after="0" w:line="240" w:lineRule="auto"/>
        <w:jc w:val="center"/>
        <w:rPr>
          <w:rFonts w:ascii="Times New Roman" w:eastAsia="Times New Roman" w:hAnsi="Times New Roman" w:cs="Times New Roman"/>
          <w:color w:val="000000"/>
          <w:sz w:val="24"/>
          <w:szCs w:val="24"/>
        </w:rPr>
      </w:pPr>
    </w:p>
    <w:p w:rsidR="003C2C8B" w:rsidRPr="001A2EC2" w:rsidRDefault="003C2C8B" w:rsidP="003C2C8B">
      <w:pPr>
        <w:spacing w:after="0" w:line="240" w:lineRule="auto"/>
        <w:jc w:val="center"/>
        <w:rPr>
          <w:rFonts w:ascii="Times New Roman" w:eastAsia="Times New Roman" w:hAnsi="Times New Roman" w:cs="Times New Roman"/>
          <w:color w:val="000000"/>
          <w:sz w:val="24"/>
          <w:szCs w:val="24"/>
        </w:rPr>
      </w:pPr>
    </w:p>
    <w:p w:rsidR="003C2C8B" w:rsidRPr="001A2EC2" w:rsidRDefault="003C2C8B" w:rsidP="003C2C8B">
      <w:pPr>
        <w:spacing w:after="0" w:line="240" w:lineRule="auto"/>
        <w:jc w:val="center"/>
        <w:rPr>
          <w:rFonts w:ascii="Times New Roman" w:eastAsia="Times New Roman" w:hAnsi="Times New Roman" w:cs="Times New Roman"/>
          <w:color w:val="000000"/>
          <w:sz w:val="24"/>
          <w:szCs w:val="24"/>
        </w:rPr>
      </w:pPr>
    </w:p>
    <w:p w:rsidR="00901FB9" w:rsidRPr="001A2EC2" w:rsidRDefault="001011CB" w:rsidP="003C2C8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lastRenderedPageBreak/>
        <w:t> </w:t>
      </w:r>
      <w:r>
        <w:rPr>
          <w:rFonts w:ascii="Times New Roman" w:eastAsia="Times New Roman" w:hAnsi="Times New Roman" w:cs="Times New Roman"/>
          <w:b/>
          <w:color w:val="000000"/>
          <w:sz w:val="24"/>
          <w:szCs w:val="24"/>
        </w:rPr>
        <w:t>VI. ПРАВА НА РЕЗУЛЬТАТИ РЕАЛІЗОВАНОГО ПРОЄКТУ</w:t>
      </w:r>
    </w:p>
    <w:p w:rsidR="00901FB9" w:rsidRPr="001A2EC2" w:rsidRDefault="00901FB9" w:rsidP="003C2C8B">
      <w:pPr>
        <w:spacing w:after="0" w:line="240" w:lineRule="auto"/>
        <w:jc w:val="center"/>
        <w:rPr>
          <w:rFonts w:ascii="Times New Roman" w:eastAsia="Times New Roman" w:hAnsi="Times New Roman" w:cs="Times New Roman"/>
          <w:sz w:val="24"/>
          <w:szCs w:val="24"/>
        </w:rPr>
      </w:pP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6.1.</w:t>
      </w:r>
      <w:r>
        <w:rPr>
          <w:rFonts w:ascii="Times New Roman" w:eastAsia="Times New Roman" w:hAnsi="Times New Roman" w:cs="Times New Roman"/>
          <w:color w:val="000000"/>
          <w:sz w:val="24"/>
          <w:szCs w:val="24"/>
        </w:rPr>
        <w:tab/>
        <w:t xml:space="preserve">Майнові права інтелектуальної власності, створеної під час проведення досліджень і розробок за рахунок </w:t>
      </w:r>
      <w:r>
        <w:rPr>
          <w:rFonts w:ascii="Times New Roman" w:eastAsia="Times New Roman" w:hAnsi="Times New Roman" w:cs="Times New Roman"/>
          <w:sz w:val="24"/>
          <w:szCs w:val="24"/>
        </w:rPr>
        <w:t>грантової підтримки</w:t>
      </w:r>
      <w:r>
        <w:rPr>
          <w:rFonts w:ascii="Times New Roman" w:eastAsia="Times New Roman" w:hAnsi="Times New Roman" w:cs="Times New Roman"/>
          <w:color w:val="000000"/>
          <w:sz w:val="24"/>
          <w:szCs w:val="24"/>
        </w:rPr>
        <w:t xml:space="preserve">, належить </w:t>
      </w:r>
      <w:proofErr w:type="spellStart"/>
      <w:r>
        <w:rPr>
          <w:rFonts w:ascii="Times New Roman" w:eastAsia="Times New Roman" w:hAnsi="Times New Roman" w:cs="Times New Roman"/>
          <w:color w:val="000000"/>
          <w:sz w:val="24"/>
          <w:szCs w:val="24"/>
        </w:rPr>
        <w:t>Грантоотримувачу</w:t>
      </w:r>
      <w:proofErr w:type="spellEnd"/>
      <w:r>
        <w:rPr>
          <w:rFonts w:ascii="Times New Roman" w:eastAsia="Times New Roman" w:hAnsi="Times New Roman" w:cs="Times New Roman"/>
          <w:color w:val="000000"/>
          <w:sz w:val="24"/>
          <w:szCs w:val="24"/>
        </w:rPr>
        <w:t>, крім випадків, передбачених частиною другою статті 11 Закону України «Про державне регулювання діяльності у сфері трансферу технологій».</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Авторські права учасників Проєкту, підтриманого Грантонадавачем, реалізуються відповідно до законодавства.</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6.2.</w:t>
      </w:r>
      <w:r>
        <w:rPr>
          <w:rFonts w:ascii="Times New Roman" w:eastAsia="Times New Roman" w:hAnsi="Times New Roman" w:cs="Times New Roman"/>
          <w:color w:val="000000"/>
          <w:sz w:val="24"/>
          <w:szCs w:val="24"/>
        </w:rPr>
        <w:tab/>
        <w:t>Грантоотримувач надає Грантонадавачеві право використовувати в інформаційних цілях (у т. ч. зберігати, перекладати, висвітлювати, відтворювати будь-яким технічним методом, публікувати або повідомляти у ЗМІ) відомості зі звітних документів, що пов'язані з реалізацією Проєкту, незалежно від їхньої форми, за умови, що цим не порушуються існуючі права інтелектуальної власності.</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6.3.</w:t>
      </w:r>
      <w:r>
        <w:rPr>
          <w:rFonts w:ascii="Times New Roman" w:eastAsia="Times New Roman" w:hAnsi="Times New Roman" w:cs="Times New Roman"/>
          <w:color w:val="000000"/>
          <w:sz w:val="24"/>
          <w:szCs w:val="24"/>
        </w:rPr>
        <w:tab/>
        <w:t>Грантоотримувач гарантує, що має всі права на використання будь-яких попередніх існуючих прав інтелектуальної власності, необхідних для виконання цього Договору.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6.4.</w:t>
      </w:r>
      <w:r>
        <w:rPr>
          <w:rFonts w:ascii="Times New Roman" w:eastAsia="Times New Roman" w:hAnsi="Times New Roman" w:cs="Times New Roman"/>
          <w:color w:val="000000"/>
          <w:sz w:val="24"/>
          <w:szCs w:val="24"/>
        </w:rPr>
        <w:tab/>
        <w:t xml:space="preserve">За умов </w:t>
      </w:r>
      <w:proofErr w:type="spellStart"/>
      <w:r>
        <w:rPr>
          <w:rFonts w:ascii="Times New Roman" w:eastAsia="Times New Roman" w:hAnsi="Times New Roman" w:cs="Times New Roman"/>
          <w:color w:val="000000"/>
          <w:sz w:val="24"/>
          <w:szCs w:val="24"/>
        </w:rPr>
        <w:t>упізнаваності</w:t>
      </w:r>
      <w:proofErr w:type="spellEnd"/>
      <w:r>
        <w:rPr>
          <w:rFonts w:ascii="Times New Roman" w:eastAsia="Times New Roman" w:hAnsi="Times New Roman" w:cs="Times New Roman"/>
          <w:color w:val="000000"/>
          <w:sz w:val="24"/>
          <w:szCs w:val="24"/>
        </w:rPr>
        <w:t xml:space="preserve"> фізичних осіб, зображених на </w:t>
      </w:r>
      <w:proofErr w:type="spellStart"/>
      <w:r>
        <w:rPr>
          <w:rFonts w:ascii="Times New Roman" w:eastAsia="Times New Roman" w:hAnsi="Times New Roman" w:cs="Times New Roman"/>
          <w:color w:val="000000"/>
          <w:sz w:val="24"/>
          <w:szCs w:val="24"/>
        </w:rPr>
        <w:t>фото-</w:t>
      </w:r>
      <w:proofErr w:type="spellEnd"/>
      <w:r>
        <w:rPr>
          <w:rFonts w:ascii="Times New Roman" w:eastAsia="Times New Roman" w:hAnsi="Times New Roman" w:cs="Times New Roman"/>
          <w:color w:val="000000"/>
          <w:sz w:val="24"/>
          <w:szCs w:val="24"/>
        </w:rPr>
        <w:t xml:space="preserve"> або відеоматеріалах, </w:t>
      </w:r>
      <w:proofErr w:type="spellStart"/>
      <w:r>
        <w:rPr>
          <w:rFonts w:ascii="Times New Roman" w:eastAsia="Times New Roman" w:hAnsi="Times New Roman" w:cs="Times New Roman"/>
          <w:color w:val="000000"/>
          <w:sz w:val="24"/>
          <w:szCs w:val="24"/>
        </w:rPr>
        <w:t>Грантоотримувач</w:t>
      </w:r>
      <w:proofErr w:type="spellEnd"/>
      <w:r>
        <w:rPr>
          <w:rFonts w:ascii="Times New Roman" w:eastAsia="Times New Roman" w:hAnsi="Times New Roman" w:cs="Times New Roman"/>
          <w:color w:val="000000"/>
          <w:sz w:val="24"/>
          <w:szCs w:val="24"/>
        </w:rPr>
        <w:t xml:space="preserve"> повинен у звітності про реалізацію Проєкту подати заяви цих осіб з дозволом на використання своїх зображень. Ці вимоги не застосовуються до </w:t>
      </w:r>
      <w:proofErr w:type="spellStart"/>
      <w:r>
        <w:rPr>
          <w:rFonts w:ascii="Times New Roman" w:eastAsia="Times New Roman" w:hAnsi="Times New Roman" w:cs="Times New Roman"/>
          <w:color w:val="000000"/>
          <w:sz w:val="24"/>
          <w:szCs w:val="24"/>
        </w:rPr>
        <w:t>фото-</w:t>
      </w:r>
      <w:proofErr w:type="spellEnd"/>
      <w:r>
        <w:rPr>
          <w:rFonts w:ascii="Times New Roman" w:eastAsia="Times New Roman" w:hAnsi="Times New Roman" w:cs="Times New Roman"/>
          <w:color w:val="000000"/>
          <w:sz w:val="24"/>
          <w:szCs w:val="24"/>
        </w:rPr>
        <w:t xml:space="preserve"> або відеоматеріалів, знятих у громадських місцях, де випадкові представники громадськості можуть бути ідентифіковані лише гіпотетично, а публічні особи здійснюють свою суспільну діяльність.</w:t>
      </w:r>
    </w:p>
    <w:p w:rsidR="00901FB9" w:rsidRPr="001A2EC2" w:rsidRDefault="001011CB" w:rsidP="003C2C8B">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6.5.</w:t>
      </w:r>
      <w:r>
        <w:rPr>
          <w:rFonts w:ascii="Times New Roman" w:eastAsia="Times New Roman" w:hAnsi="Times New Roman" w:cs="Times New Roman"/>
          <w:color w:val="000000"/>
          <w:sz w:val="24"/>
          <w:szCs w:val="24"/>
        </w:rPr>
        <w:tab/>
        <w:t>Обладнання та устаткування, придбане за рахунок грант</w:t>
      </w:r>
      <w:r>
        <w:rPr>
          <w:rFonts w:ascii="Times New Roman" w:eastAsia="Times New Roman" w:hAnsi="Times New Roman" w:cs="Times New Roman"/>
          <w:sz w:val="24"/>
          <w:szCs w:val="24"/>
        </w:rPr>
        <w:t>ової підтримки</w:t>
      </w:r>
      <w:r>
        <w:rPr>
          <w:rFonts w:ascii="Times New Roman" w:eastAsia="Times New Roman" w:hAnsi="Times New Roman" w:cs="Times New Roman"/>
          <w:color w:val="000000"/>
          <w:sz w:val="24"/>
          <w:szCs w:val="24"/>
        </w:rPr>
        <w:t xml:space="preserve"> в рамках реалізації Проєкту, після завершення його реалізації залишається у власності Грантоотримувача</w:t>
      </w:r>
      <w:r>
        <w:rPr>
          <w:rFonts w:ascii="Times New Roman" w:eastAsia="Times New Roman" w:hAnsi="Times New Roman" w:cs="Times New Roman"/>
          <w:sz w:val="24"/>
          <w:szCs w:val="24"/>
        </w:rPr>
        <w:t xml:space="preserve">, з урахуванням вимог чинного законодавства України. </w:t>
      </w:r>
      <w:r>
        <w:rPr>
          <w:rFonts w:ascii="Times New Roman" w:eastAsia="Times New Roman" w:hAnsi="Times New Roman" w:cs="Times New Roman"/>
          <w:color w:val="000000"/>
          <w:sz w:val="24"/>
          <w:szCs w:val="24"/>
        </w:rPr>
        <w:t>Документи щодо придбання такого обладнання та устаткування зберігаються Грантоотримувачем для звітності під час здійснення контролю.</w:t>
      </w:r>
    </w:p>
    <w:p w:rsidR="00901FB9" w:rsidRPr="001A2EC2" w:rsidRDefault="00901FB9" w:rsidP="003C2C8B">
      <w:pPr>
        <w:spacing w:after="0" w:line="240" w:lineRule="auto"/>
        <w:jc w:val="both"/>
        <w:rPr>
          <w:rFonts w:ascii="Times New Roman" w:eastAsia="Times New Roman" w:hAnsi="Times New Roman" w:cs="Times New Roman"/>
          <w:sz w:val="24"/>
          <w:szCs w:val="24"/>
        </w:rPr>
      </w:pPr>
    </w:p>
    <w:p w:rsidR="00901FB9" w:rsidRPr="001A2EC2" w:rsidRDefault="001011CB" w:rsidP="003C2C8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VII. ВИТРАТИ, БУХГАЛТЕРСЬКИЙ ОБЛІК, ЗВІТНІСТЬ ТА КОНТРОЛЬ</w:t>
      </w:r>
    </w:p>
    <w:p w:rsidR="00901FB9" w:rsidRPr="001A2EC2" w:rsidRDefault="00901FB9" w:rsidP="003C2C8B">
      <w:pPr>
        <w:spacing w:after="0" w:line="240" w:lineRule="auto"/>
        <w:jc w:val="center"/>
        <w:rPr>
          <w:rFonts w:ascii="Times New Roman" w:eastAsia="Times New Roman" w:hAnsi="Times New Roman" w:cs="Times New Roman"/>
          <w:sz w:val="24"/>
          <w:szCs w:val="24"/>
        </w:rPr>
      </w:pP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7.1.</w:t>
      </w:r>
      <w:r>
        <w:rPr>
          <w:rFonts w:ascii="Times New Roman" w:eastAsia="Times New Roman" w:hAnsi="Times New Roman" w:cs="Times New Roman"/>
          <w:color w:val="000000"/>
          <w:sz w:val="24"/>
          <w:szCs w:val="24"/>
        </w:rPr>
        <w:tab/>
        <w:t xml:space="preserve">Сторони домовились, що фактичні витрати мають відповідати принципам раціонального управління фінансами, бути відображені в бухгалтерському обліку </w:t>
      </w:r>
      <w:proofErr w:type="spellStart"/>
      <w:r>
        <w:rPr>
          <w:rFonts w:ascii="Times New Roman" w:eastAsia="Times New Roman" w:hAnsi="Times New Roman" w:cs="Times New Roman"/>
          <w:color w:val="000000"/>
          <w:sz w:val="24"/>
          <w:szCs w:val="24"/>
        </w:rPr>
        <w:t>Грантоотримувача</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субвиконавця</w:t>
      </w:r>
      <w:proofErr w:type="spellEnd"/>
      <w:r>
        <w:rPr>
          <w:rFonts w:ascii="Times New Roman" w:eastAsia="Times New Roman" w:hAnsi="Times New Roman" w:cs="Times New Roman"/>
          <w:color w:val="000000"/>
          <w:sz w:val="24"/>
          <w:szCs w:val="24"/>
        </w:rPr>
        <w:t>) та відповідати витратам, передбаченим у Кошторисі витрат Проєкту.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7.2.</w:t>
      </w:r>
      <w:r>
        <w:rPr>
          <w:rFonts w:ascii="Times New Roman" w:eastAsia="Times New Roman" w:hAnsi="Times New Roman" w:cs="Times New Roman"/>
          <w:color w:val="000000"/>
          <w:sz w:val="24"/>
          <w:szCs w:val="24"/>
        </w:rPr>
        <w:tab/>
        <w:t xml:space="preserve">Грантоотримувач забезпечує ведення бухгалтерської та фінансової документації у такий спосіб, щоб усі доходи і витрати, що стосуються реалізації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могли бути </w:t>
      </w:r>
      <w:proofErr w:type="spellStart"/>
      <w:r>
        <w:rPr>
          <w:rFonts w:ascii="Times New Roman" w:eastAsia="Times New Roman" w:hAnsi="Times New Roman" w:cs="Times New Roman"/>
          <w:color w:val="000000"/>
          <w:sz w:val="24"/>
          <w:szCs w:val="24"/>
        </w:rPr>
        <w:t>відстежені</w:t>
      </w:r>
      <w:proofErr w:type="spellEnd"/>
      <w:r>
        <w:rPr>
          <w:rFonts w:ascii="Times New Roman" w:eastAsia="Times New Roman" w:hAnsi="Times New Roman" w:cs="Times New Roman"/>
          <w:color w:val="000000"/>
          <w:sz w:val="24"/>
          <w:szCs w:val="24"/>
        </w:rPr>
        <w:t>, ідентифіковані та проаналізовані Грантонадавачем.</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w:t>
      </w:r>
      <w:r>
        <w:rPr>
          <w:rFonts w:ascii="Times New Roman" w:eastAsia="Times New Roman" w:hAnsi="Times New Roman" w:cs="Times New Roman"/>
          <w:color w:val="000000"/>
          <w:sz w:val="24"/>
          <w:szCs w:val="24"/>
        </w:rPr>
        <w:tab/>
        <w:t>Грантоотримувач зобов’язаний забезпечити збереження бухгалтерської документації, що стосується реалізації Проєкту, у межах строків, установлених законодавством. На вимогу Грантонадавача Грантоотримувач зобов'язаний надати всю бухгалтерську документацію, необхідну для перевірки цільового та ефективного використання бюджетних коштів, пов’язаних із реалізацією Проєкту.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7.4.</w:t>
      </w:r>
      <w:r>
        <w:rPr>
          <w:rFonts w:ascii="Times New Roman" w:eastAsia="Times New Roman" w:hAnsi="Times New Roman" w:cs="Times New Roman"/>
          <w:color w:val="000000"/>
          <w:sz w:val="24"/>
          <w:szCs w:val="24"/>
        </w:rPr>
        <w:tab/>
        <w:t>Сторони домовились, що спрямування коштів здійснюється виключно на фінансування витрат, пов’язаних із реалізацією Проєкту.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Фінансування Грантоотримувачем витрат, пов’язаних із реалізацією Проєкту, попередньо погоджуються з науковим керівником Проєкту.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7.5.</w:t>
      </w:r>
      <w:r>
        <w:rPr>
          <w:rFonts w:ascii="Times New Roman" w:eastAsia="Times New Roman" w:hAnsi="Times New Roman" w:cs="Times New Roman"/>
          <w:color w:val="000000"/>
          <w:sz w:val="24"/>
          <w:szCs w:val="24"/>
        </w:rPr>
        <w:tab/>
        <w:t>Грантоотримувач не пізніше 15 грудня 2020 року подає Грантонадавачу: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а) Акт про виконання проміжного етапу Проєкту – у 2-х паперових примірниках;</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б) науковий звіт про проміжні результати реалізації Проєкту, оформлений відповідно до ДСТУ 3008:2015 «Інформація та документація. Звіти у сфері науки і техніки. Структура та правила оформлювання» – в електронному вигляді та у 2-х паперових переплетених примірниках;</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в) фінансовий звіт про використання бюджетних коштів за етап – в електронному вигляді та у 2-х паперових примірниках;</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г) витяг із протоколу засідання вченої (наукової, науково-технічної, технічної) ради </w:t>
      </w:r>
      <w:proofErr w:type="spellStart"/>
      <w:r>
        <w:rPr>
          <w:rFonts w:ascii="Times New Roman" w:eastAsia="Times New Roman" w:hAnsi="Times New Roman" w:cs="Times New Roman"/>
          <w:color w:val="000000"/>
          <w:sz w:val="24"/>
          <w:szCs w:val="24"/>
        </w:rPr>
        <w:t>Грантоотримувачапро</w:t>
      </w:r>
      <w:proofErr w:type="spellEnd"/>
      <w:r>
        <w:rPr>
          <w:rFonts w:ascii="Times New Roman" w:eastAsia="Times New Roman" w:hAnsi="Times New Roman" w:cs="Times New Roman"/>
          <w:color w:val="000000"/>
          <w:sz w:val="24"/>
          <w:szCs w:val="24"/>
        </w:rPr>
        <w:t xml:space="preserve"> виконання  </w:t>
      </w:r>
      <w:proofErr w:type="spellStart"/>
      <w:r>
        <w:rPr>
          <w:rFonts w:ascii="Times New Roman" w:eastAsia="Times New Roman" w:hAnsi="Times New Roman" w:cs="Times New Roman"/>
          <w:color w:val="000000"/>
          <w:sz w:val="24"/>
          <w:szCs w:val="24"/>
        </w:rPr>
        <w:t>Проєкту</w:t>
      </w:r>
      <w:proofErr w:type="spellEnd"/>
      <w:r>
        <w:rPr>
          <w:rFonts w:ascii="Times New Roman" w:eastAsia="Times New Roman" w:hAnsi="Times New Roman" w:cs="Times New Roman"/>
          <w:color w:val="000000"/>
          <w:sz w:val="24"/>
          <w:szCs w:val="24"/>
        </w:rPr>
        <w:t xml:space="preserve"> у відповідному році – в 1-ому паперовому примірник;</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д) анотований звіт </w:t>
      </w:r>
      <w:r>
        <w:rPr>
          <w:rFonts w:ascii="Times New Roman" w:eastAsia="Times New Roman" w:hAnsi="Times New Roman" w:cs="Times New Roman"/>
          <w:sz w:val="24"/>
          <w:szCs w:val="24"/>
        </w:rPr>
        <w:t xml:space="preserve">про виконану роботу у 2020 році в рамках реалізації проєкту із виконання наукових досліджень і розробок </w:t>
      </w:r>
      <w:r>
        <w:rPr>
          <w:rFonts w:ascii="Times New Roman" w:eastAsia="Times New Roman" w:hAnsi="Times New Roman" w:cs="Times New Roman"/>
          <w:color w:val="000000"/>
          <w:sz w:val="24"/>
          <w:szCs w:val="24"/>
        </w:rPr>
        <w:t>(для оприлюднення) – в електронному вигляді та в 1-ому паперовому примірнику;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е) інші матеріали та документи, відповідно до Технічного завдання та Календарного плану в 1-ому паперовому примірнику;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є)  копії документів щодо придбання обладнання та устаткування за рахунок гранту під час виконання Проєкту;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ж) за умов залучення </w:t>
      </w:r>
      <w:proofErr w:type="spellStart"/>
      <w:r>
        <w:rPr>
          <w:rFonts w:ascii="Times New Roman" w:eastAsia="Times New Roman" w:hAnsi="Times New Roman" w:cs="Times New Roman"/>
          <w:color w:val="000000"/>
          <w:sz w:val="24"/>
          <w:szCs w:val="24"/>
        </w:rPr>
        <w:t>субвиконавця</w:t>
      </w:r>
      <w:proofErr w:type="spellEnd"/>
      <w:r>
        <w:rPr>
          <w:rFonts w:ascii="Times New Roman" w:eastAsia="Times New Roman" w:hAnsi="Times New Roman" w:cs="Times New Roman"/>
          <w:color w:val="000000"/>
          <w:sz w:val="24"/>
          <w:szCs w:val="24"/>
        </w:rPr>
        <w:t xml:space="preserve"> – науковий звіт (оформлений відповідно до ДСТУ 3008:2015 «Інформація та документація. Звіти у сфері науки і техніки. Структура та правила оформлювання») в електронному вигляді та у 2-х паперових примірниках; копію договору із </w:t>
      </w:r>
      <w:proofErr w:type="spellStart"/>
      <w:r>
        <w:rPr>
          <w:rFonts w:ascii="Times New Roman" w:eastAsia="Times New Roman" w:hAnsi="Times New Roman" w:cs="Times New Roman"/>
          <w:color w:val="000000"/>
          <w:sz w:val="24"/>
          <w:szCs w:val="24"/>
        </w:rPr>
        <w:t>субвиконавцем</w:t>
      </w:r>
      <w:proofErr w:type="spellEnd"/>
      <w:r>
        <w:rPr>
          <w:rFonts w:ascii="Times New Roman" w:eastAsia="Times New Roman" w:hAnsi="Times New Roman" w:cs="Times New Roman"/>
          <w:color w:val="000000"/>
          <w:sz w:val="24"/>
          <w:szCs w:val="24"/>
        </w:rPr>
        <w:t xml:space="preserve"> (з додатками), копі</w:t>
      </w:r>
      <w:r>
        <w:rPr>
          <w:rFonts w:ascii="Times New Roman" w:eastAsia="Times New Roman" w:hAnsi="Times New Roman" w:cs="Times New Roman"/>
          <w:sz w:val="24"/>
          <w:szCs w:val="24"/>
        </w:rPr>
        <w:t>ю</w:t>
      </w:r>
      <w:r>
        <w:rPr>
          <w:rFonts w:ascii="Times New Roman" w:eastAsia="Times New Roman" w:hAnsi="Times New Roman" w:cs="Times New Roman"/>
          <w:color w:val="000000"/>
          <w:sz w:val="24"/>
          <w:szCs w:val="24"/>
        </w:rPr>
        <w:t xml:space="preserve"> кошторису витрат, копію фінансового звіту про використання бюджетних коштів, копію акту здачі-приймання робіт, завірені належним чином.</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7.6.</w:t>
      </w:r>
      <w:r>
        <w:rPr>
          <w:rFonts w:ascii="Times New Roman" w:eastAsia="Times New Roman" w:hAnsi="Times New Roman" w:cs="Times New Roman"/>
          <w:color w:val="000000"/>
          <w:sz w:val="24"/>
          <w:szCs w:val="24"/>
        </w:rPr>
        <w:tab/>
        <w:t>Грантонадавач здійснює контроль за виконанням Грантоотримувачем зобов’язань, визначених Договором.</w:t>
      </w:r>
    </w:p>
    <w:p w:rsidR="00901FB9" w:rsidRPr="001A2EC2" w:rsidRDefault="001011CB" w:rsidP="003C2C8B">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Наукова рада Грантонадавача за результатами розгляду звітної документації Грантоотримувача аналізує звіти про результати реалізації Проекту і використання бюджетних коштів та приймає рішення про продовження або припинення надання грантової підтримки.</w:t>
      </w:r>
    </w:p>
    <w:p w:rsidR="00901FB9" w:rsidRPr="001A2EC2" w:rsidRDefault="00901FB9" w:rsidP="003C2C8B">
      <w:pPr>
        <w:spacing w:after="0" w:line="240" w:lineRule="auto"/>
        <w:jc w:val="both"/>
        <w:rPr>
          <w:rFonts w:ascii="Times New Roman" w:eastAsia="Times New Roman" w:hAnsi="Times New Roman" w:cs="Times New Roman"/>
          <w:sz w:val="24"/>
          <w:szCs w:val="24"/>
        </w:rPr>
      </w:pPr>
    </w:p>
    <w:p w:rsidR="00901FB9" w:rsidRPr="001A2EC2" w:rsidRDefault="001011CB" w:rsidP="003C2C8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VIII. ДОСТРОКОВЕ РОЗІРВАННЯ ДОГОВОРУ</w:t>
      </w:r>
    </w:p>
    <w:p w:rsidR="00901FB9" w:rsidRPr="001A2EC2" w:rsidRDefault="00901FB9" w:rsidP="003C2C8B">
      <w:pPr>
        <w:spacing w:after="0" w:line="240" w:lineRule="auto"/>
        <w:jc w:val="center"/>
        <w:rPr>
          <w:rFonts w:ascii="Times New Roman" w:eastAsia="Times New Roman" w:hAnsi="Times New Roman" w:cs="Times New Roman"/>
          <w:sz w:val="24"/>
          <w:szCs w:val="24"/>
        </w:rPr>
      </w:pP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8.1.</w:t>
      </w:r>
      <w:r>
        <w:rPr>
          <w:rFonts w:ascii="Times New Roman" w:eastAsia="Times New Roman" w:hAnsi="Times New Roman" w:cs="Times New Roman"/>
          <w:color w:val="000000"/>
          <w:sz w:val="24"/>
          <w:szCs w:val="24"/>
        </w:rPr>
        <w:tab/>
        <w:t>У разі нецільового або неефективного використання Грантоотримувачем будь-якої частини гранту та/або неналежного виконання або невиконання Грантоотримувачем цього Договору, зокрема, Календарного плану, цей Договір може бути розірвано за рішенням наукової ради Грантонадавача в односторонньому порядку.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8.2.</w:t>
      </w:r>
      <w:r>
        <w:rPr>
          <w:rFonts w:ascii="Times New Roman" w:eastAsia="Times New Roman" w:hAnsi="Times New Roman" w:cs="Times New Roman"/>
          <w:color w:val="000000"/>
          <w:sz w:val="24"/>
          <w:szCs w:val="24"/>
        </w:rPr>
        <w:tab/>
        <w:t>Грантонадавач за рішенням наукової ради Грантонадавача достроково розриває цей Договір також у випадку, якщо:</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а) Грантоотримувача визнано банкрутом або він перебуває у стадії ліквідації чи призупинив господарську діяльність, знаходиться в іншій аналогічній ситуації, що не дозволяє подальшу реалізацію Проєкту, відповідно до законодавства;</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б) відбулася зміна юридичних, фінансових, технічних, організаційних умов діяльності Грантоотримувача (зокрема, зміна власності Грантоотримувача, реорганізація тощо), яка має суттєвий вплив на реалізацію цього Договору;</w:t>
      </w:r>
    </w:p>
    <w:p w:rsidR="00901FB9" w:rsidRPr="001A2EC2" w:rsidRDefault="001011CB" w:rsidP="003C2C8B">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 було встановлено, що Грантоотримувач або пов'язані з ним особи надали недостовірну інформацію, необхідну для отримання гранту чи реалізації Проєкту або не надають у визначені терміни на вимогу Грантонадавача інформацію, пов’язану з </w:t>
      </w:r>
      <w:proofErr w:type="spellStart"/>
      <w:r>
        <w:rPr>
          <w:rFonts w:ascii="Times New Roman" w:eastAsia="Times New Roman" w:hAnsi="Times New Roman" w:cs="Times New Roman"/>
          <w:color w:val="000000"/>
          <w:sz w:val="24"/>
          <w:szCs w:val="24"/>
        </w:rPr>
        <w:t>Проєктом</w:t>
      </w:r>
      <w:proofErr w:type="spellEnd"/>
      <w:r>
        <w:rPr>
          <w:rFonts w:ascii="Times New Roman" w:eastAsia="Times New Roman" w:hAnsi="Times New Roman" w:cs="Times New Roman"/>
          <w:color w:val="000000"/>
          <w:sz w:val="24"/>
          <w:szCs w:val="24"/>
        </w:rPr>
        <w:t>. </w:t>
      </w:r>
    </w:p>
    <w:p w:rsidR="00901FB9" w:rsidRPr="001A2EC2" w:rsidRDefault="00901FB9" w:rsidP="003C2C8B">
      <w:pPr>
        <w:spacing w:after="0" w:line="240" w:lineRule="auto"/>
        <w:jc w:val="both"/>
        <w:rPr>
          <w:rFonts w:ascii="Times New Roman" w:eastAsia="Times New Roman" w:hAnsi="Times New Roman" w:cs="Times New Roman"/>
          <w:sz w:val="24"/>
          <w:szCs w:val="24"/>
        </w:rPr>
      </w:pPr>
    </w:p>
    <w:p w:rsidR="00901FB9" w:rsidRPr="001A2EC2" w:rsidRDefault="001011CB" w:rsidP="003C2C8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ІX. ОБСТАВИНИ НЕПЕРЕБОРНОЇ СИЛИ (ФОРС-МАЖОРНІ ОБСТАВИНИ)</w:t>
      </w:r>
    </w:p>
    <w:p w:rsidR="00901FB9" w:rsidRPr="001A2EC2" w:rsidRDefault="00901FB9" w:rsidP="003C2C8B">
      <w:pPr>
        <w:spacing w:after="0" w:line="240" w:lineRule="auto"/>
        <w:jc w:val="center"/>
        <w:rPr>
          <w:rFonts w:ascii="Times New Roman" w:eastAsia="Times New Roman" w:hAnsi="Times New Roman" w:cs="Times New Roman"/>
          <w:sz w:val="24"/>
          <w:szCs w:val="24"/>
        </w:rPr>
      </w:pP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9.1.</w:t>
      </w:r>
      <w:r>
        <w:rPr>
          <w:rFonts w:ascii="Times New Roman" w:eastAsia="Times New Roman" w:hAnsi="Times New Roman" w:cs="Times New Roman"/>
          <w:color w:val="000000"/>
          <w:sz w:val="24"/>
          <w:szCs w:val="24"/>
        </w:rPr>
        <w:tab/>
        <w:t>За умов виникнення форс-мажорних обставин Сторони звільняються від своїх зобов'язань за цим Договором. Форс-мажорними обставинами визнаються усі обставини, визначені Законом України «Про торгово-промислові палати в Україні».</w:t>
      </w:r>
    </w:p>
    <w:p w:rsidR="00901FB9" w:rsidRPr="001A2EC2" w:rsidRDefault="001011CB" w:rsidP="003C2C8B">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9.2.</w:t>
      </w:r>
      <w:r>
        <w:rPr>
          <w:rFonts w:ascii="Times New Roman" w:eastAsia="Times New Roman" w:hAnsi="Times New Roman" w:cs="Times New Roman"/>
          <w:color w:val="000000"/>
          <w:sz w:val="24"/>
          <w:szCs w:val="24"/>
        </w:rPr>
        <w:tab/>
        <w:t xml:space="preserve">Про настання таких обставин кожна зі Сторін має повідомити іншу в письмовій формі протягом 10 календарних днів з дати </w:t>
      </w:r>
      <w:r>
        <w:rPr>
          <w:rFonts w:ascii="Times New Roman" w:eastAsia="Times New Roman" w:hAnsi="Times New Roman" w:cs="Times New Roman"/>
          <w:sz w:val="24"/>
          <w:szCs w:val="24"/>
        </w:rPr>
        <w:t>їх виникнення</w:t>
      </w:r>
      <w:r>
        <w:rPr>
          <w:rFonts w:ascii="Times New Roman" w:eastAsia="Times New Roman" w:hAnsi="Times New Roman" w:cs="Times New Roman"/>
          <w:color w:val="000000"/>
          <w:sz w:val="24"/>
          <w:szCs w:val="24"/>
        </w:rPr>
        <w:t>.</w:t>
      </w:r>
    </w:p>
    <w:p w:rsidR="00901FB9" w:rsidRPr="001A2EC2" w:rsidRDefault="00901FB9" w:rsidP="003C2C8B">
      <w:pPr>
        <w:spacing w:after="0" w:line="240" w:lineRule="auto"/>
        <w:jc w:val="both"/>
        <w:rPr>
          <w:rFonts w:ascii="Times New Roman" w:eastAsia="Times New Roman" w:hAnsi="Times New Roman" w:cs="Times New Roman"/>
          <w:sz w:val="24"/>
          <w:szCs w:val="24"/>
        </w:rPr>
      </w:pPr>
    </w:p>
    <w:p w:rsidR="00901FB9" w:rsidRPr="001A2EC2" w:rsidRDefault="001011CB" w:rsidP="003C2C8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 ПОРЯДОК ВИРІШЕННЯ СПОРІВ</w:t>
      </w:r>
    </w:p>
    <w:p w:rsidR="00901FB9" w:rsidRPr="001A2EC2" w:rsidRDefault="00901FB9" w:rsidP="003C2C8B">
      <w:pPr>
        <w:spacing w:after="0" w:line="240" w:lineRule="auto"/>
        <w:jc w:val="center"/>
        <w:rPr>
          <w:rFonts w:ascii="Times New Roman" w:eastAsia="Times New Roman" w:hAnsi="Times New Roman" w:cs="Times New Roman"/>
          <w:sz w:val="24"/>
          <w:szCs w:val="24"/>
        </w:rPr>
      </w:pP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10.1.</w:t>
      </w:r>
      <w:r>
        <w:rPr>
          <w:rFonts w:ascii="Times New Roman" w:eastAsia="Times New Roman" w:hAnsi="Times New Roman" w:cs="Times New Roman"/>
          <w:color w:val="000000"/>
          <w:sz w:val="24"/>
          <w:szCs w:val="24"/>
        </w:rPr>
        <w:tab/>
        <w:t>Тлумачення умов цього Договору здійснюється відповідно до норм чинного законодавства України.</w:t>
      </w:r>
    </w:p>
    <w:p w:rsidR="00901FB9" w:rsidRPr="001A2EC2" w:rsidRDefault="001011CB" w:rsidP="003C2C8B">
      <w:pPr>
        <w:spacing w:after="12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w:t>
      </w:r>
      <w:r>
        <w:rPr>
          <w:rFonts w:ascii="Times New Roman" w:eastAsia="Times New Roman" w:hAnsi="Times New Roman" w:cs="Times New Roman"/>
          <w:color w:val="000000"/>
          <w:sz w:val="24"/>
          <w:szCs w:val="24"/>
        </w:rPr>
        <w:tab/>
        <w:t>Усі спори або розбіжності, що випливають з умов цього Договору або пов'язані з цим Договором та його тлумаченням, його дією, його припиненням або розірванням, вирішуються шляхом переговорів між Сторонами, окрім випадків, коли Договір розривається Грантонадавачем в односторонньому порядку у зв’язку з нецільовим використанням Грантоотримувачем бюджетних коштів. Якщо Сторони не можуть дійти згоди шляхом переговорів, такі спори вирішуються у порядку, визначеному чинним законодавством України.</w:t>
      </w:r>
    </w:p>
    <w:p w:rsidR="00901FB9" w:rsidRPr="001A2EC2" w:rsidRDefault="00901FB9" w:rsidP="003C2C8B">
      <w:pPr>
        <w:spacing w:after="0" w:line="240" w:lineRule="auto"/>
        <w:jc w:val="both"/>
        <w:rPr>
          <w:rFonts w:ascii="Times New Roman" w:eastAsia="Times New Roman" w:hAnsi="Times New Roman" w:cs="Times New Roman"/>
          <w:sz w:val="24"/>
          <w:szCs w:val="24"/>
        </w:rPr>
      </w:pPr>
    </w:p>
    <w:p w:rsidR="00901FB9" w:rsidRPr="001A2EC2" w:rsidRDefault="001011CB" w:rsidP="003C2C8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XI. ІНШІ УМОВИ</w:t>
      </w:r>
    </w:p>
    <w:p w:rsidR="00901FB9" w:rsidRPr="001A2EC2" w:rsidRDefault="00901FB9" w:rsidP="003C2C8B">
      <w:pPr>
        <w:spacing w:after="0" w:line="240" w:lineRule="auto"/>
        <w:jc w:val="center"/>
        <w:rPr>
          <w:rFonts w:ascii="Times New Roman" w:eastAsia="Times New Roman" w:hAnsi="Times New Roman" w:cs="Times New Roman"/>
          <w:sz w:val="24"/>
          <w:szCs w:val="24"/>
        </w:rPr>
      </w:pP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11.1.</w:t>
      </w:r>
      <w:r>
        <w:rPr>
          <w:rFonts w:ascii="Times New Roman" w:eastAsia="Times New Roman" w:hAnsi="Times New Roman" w:cs="Times New Roman"/>
          <w:color w:val="000000"/>
          <w:sz w:val="24"/>
          <w:szCs w:val="24"/>
        </w:rPr>
        <w:tab/>
        <w:t xml:space="preserve">Цей Договір набирає чинності з дня його підписання Сторонами </w:t>
      </w:r>
      <w:proofErr w:type="spellStart"/>
      <w:r>
        <w:rPr>
          <w:rFonts w:ascii="Times New Roman" w:eastAsia="Times New Roman" w:hAnsi="Times New Roman" w:cs="Times New Roman"/>
          <w:color w:val="000000"/>
          <w:sz w:val="24"/>
          <w:szCs w:val="24"/>
        </w:rPr>
        <w:t>тадіє</w:t>
      </w:r>
      <w:proofErr w:type="spellEnd"/>
      <w:r>
        <w:rPr>
          <w:rFonts w:ascii="Times New Roman" w:eastAsia="Times New Roman" w:hAnsi="Times New Roman" w:cs="Times New Roman"/>
          <w:color w:val="000000"/>
          <w:sz w:val="24"/>
          <w:szCs w:val="24"/>
        </w:rPr>
        <w:t xml:space="preserve"> до «31» грудня 2020 року.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11.2.</w:t>
      </w:r>
      <w:r>
        <w:rPr>
          <w:rFonts w:ascii="Times New Roman" w:eastAsia="Times New Roman" w:hAnsi="Times New Roman" w:cs="Times New Roman"/>
          <w:color w:val="000000"/>
          <w:sz w:val="24"/>
          <w:szCs w:val="24"/>
        </w:rPr>
        <w:tab/>
        <w:t>У разі зміни контактної особи та уповноваженої особи Сторони, Сторони невідкладно (</w:t>
      </w:r>
      <w:r>
        <w:rPr>
          <w:rFonts w:ascii="Times New Roman" w:eastAsia="Times New Roman" w:hAnsi="Times New Roman" w:cs="Times New Roman"/>
          <w:sz w:val="24"/>
          <w:szCs w:val="24"/>
        </w:rPr>
        <w:t>не пізніше</w:t>
      </w:r>
      <w:r>
        <w:rPr>
          <w:rFonts w:ascii="Times New Roman" w:eastAsia="Times New Roman" w:hAnsi="Times New Roman" w:cs="Times New Roman"/>
          <w:color w:val="000000"/>
          <w:sz w:val="24"/>
          <w:szCs w:val="24"/>
        </w:rPr>
        <w:t xml:space="preserve"> 3-х робочих днів) повідомляють про це одна одну електронним повідомленням в порядку, визначеному п. 11.4 цього </w:t>
      </w:r>
      <w:r>
        <w:rPr>
          <w:rFonts w:ascii="Times New Roman" w:eastAsia="Times New Roman" w:hAnsi="Times New Roman" w:cs="Times New Roman"/>
          <w:sz w:val="24"/>
          <w:szCs w:val="24"/>
        </w:rPr>
        <w:t>Д</w:t>
      </w:r>
      <w:r>
        <w:rPr>
          <w:rFonts w:ascii="Times New Roman" w:eastAsia="Times New Roman" w:hAnsi="Times New Roman" w:cs="Times New Roman"/>
          <w:color w:val="000000"/>
          <w:sz w:val="24"/>
          <w:szCs w:val="24"/>
        </w:rPr>
        <w:t>оговору.</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11.3.</w:t>
      </w:r>
      <w:r>
        <w:rPr>
          <w:rFonts w:ascii="Times New Roman" w:eastAsia="Times New Roman" w:hAnsi="Times New Roman" w:cs="Times New Roman"/>
          <w:color w:val="000000"/>
          <w:sz w:val="24"/>
          <w:szCs w:val="24"/>
        </w:rPr>
        <w:tab/>
        <w:t>Обмін інформацією відбувається між Сторонами шляхом направлення ділової кореспонденції за допомогою засобів поштового або електронного зв’язку (електронною поштою).</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11.4.</w:t>
      </w:r>
      <w:r>
        <w:rPr>
          <w:rFonts w:ascii="Times New Roman" w:eastAsia="Times New Roman" w:hAnsi="Times New Roman" w:cs="Times New Roman"/>
          <w:color w:val="000000"/>
          <w:sz w:val="24"/>
          <w:szCs w:val="24"/>
        </w:rPr>
        <w:tab/>
        <w:t>Електронне повідомлення, направлене засобами електронного зв’язку, вважається отриманим Стороною-одержувачем за умови відсутності повідомлення від сервера одержувача про невдалу спробу доставки повідомлення.</w:t>
      </w:r>
    </w:p>
    <w:p w:rsidR="00901FB9"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11.5.</w:t>
      </w:r>
      <w:r>
        <w:rPr>
          <w:rFonts w:ascii="Times New Roman" w:eastAsia="Times New Roman" w:hAnsi="Times New Roman" w:cs="Times New Roman"/>
          <w:color w:val="000000"/>
          <w:sz w:val="24"/>
          <w:szCs w:val="24"/>
        </w:rPr>
        <w:tab/>
        <w:t>Кореспонденція, що направляється Сторонами з використанням послуг поштового зв'язку, вважається отриманою Стороною в установленому законодавством порядку.</w:t>
      </w:r>
    </w:p>
    <w:p w:rsidR="007B72E5" w:rsidRPr="001A2EC2" w:rsidRDefault="001011CB" w:rsidP="003C2C8B">
      <w:p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11.6.</w:t>
      </w:r>
      <w:r>
        <w:rPr>
          <w:rFonts w:ascii="Times New Roman" w:eastAsia="Times New Roman" w:hAnsi="Times New Roman" w:cs="Times New Roman"/>
          <w:color w:val="000000"/>
          <w:sz w:val="24"/>
          <w:szCs w:val="24"/>
        </w:rPr>
        <w:tab/>
        <w:t>Контактні особи:</w:t>
      </w:r>
    </w:p>
    <w:p w:rsidR="007B72E5" w:rsidRPr="001A2EC2" w:rsidRDefault="001011CB" w:rsidP="003C2C8B">
      <w:pPr>
        <w:spacing w:after="12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 контактна особа Грантонадавача:</w:t>
      </w:r>
    </w:p>
    <w:p w:rsidR="0093399A" w:rsidRPr="00D65C0F" w:rsidRDefault="0093399A" w:rsidP="0093399A">
      <w:pPr>
        <w:spacing w:after="0" w:line="240" w:lineRule="auto"/>
        <w:ind w:right="-116"/>
        <w:rPr>
          <w:ins w:id="23" w:author="Пользователь Windows" w:date="2020-10-04T21:50:00Z"/>
          <w:rFonts w:ascii="Times New Roman" w:eastAsia="Times New Roman" w:hAnsi="Times New Roman" w:cs="Times New Roman"/>
          <w:color w:val="000000"/>
          <w:sz w:val="24"/>
          <w:szCs w:val="24"/>
          <w:lang w:val="ru-RU"/>
          <w:rPrChange w:id="24" w:author="Sergiy I. Gubar" w:date="2020-10-05T12:00:00Z">
            <w:rPr>
              <w:ins w:id="25" w:author="Пользователь Windows" w:date="2020-10-04T21:50:00Z"/>
              <w:rFonts w:ascii="Times New Roman" w:eastAsia="Times New Roman" w:hAnsi="Times New Roman" w:cs="Times New Roman"/>
              <w:color w:val="000000"/>
              <w:sz w:val="24"/>
              <w:szCs w:val="24"/>
              <w:lang w:val="en-US"/>
            </w:rPr>
          </w:rPrChange>
        </w:rPr>
      </w:pPr>
    </w:p>
    <w:p w:rsidR="00213178" w:rsidRPr="001A2EC2" w:rsidDel="00A75B43" w:rsidRDefault="00213178" w:rsidP="003C2C8B">
      <w:pPr>
        <w:spacing w:after="120" w:line="240" w:lineRule="auto"/>
        <w:contextualSpacing/>
        <w:jc w:val="both"/>
        <w:rPr>
          <w:del w:id="26" w:author="Пользователь Windows" w:date="2020-10-04T21:34:00Z"/>
          <w:rFonts w:ascii="Times New Roman" w:eastAsia="Times New Roman" w:hAnsi="Times New Roman" w:cs="Times New Roman"/>
          <w:color w:val="000000"/>
          <w:sz w:val="24"/>
          <w:szCs w:val="24"/>
        </w:rPr>
      </w:pPr>
      <w:del w:id="27" w:author="Пользователь Windows" w:date="2020-10-04T21:34:00Z">
        <w:r w:rsidRPr="001A2EC2" w:rsidDel="00A75B43">
          <w:rPr>
            <w:rFonts w:ascii="Times New Roman" w:eastAsia="Times New Roman" w:hAnsi="Times New Roman" w:cs="Times New Roman"/>
            <w:color w:val="000000"/>
            <w:sz w:val="24"/>
            <w:szCs w:val="24"/>
          </w:rPr>
          <w:delText>Горбар Едуард Володимирович, д. ф.-м. н., с. н. с., професор кафедри квантової теорії поля фізичного факультету Київського національного університету імені Тараса Шевченка</w:delText>
        </w:r>
      </w:del>
    </w:p>
    <w:p w:rsidR="007B72E5" w:rsidRPr="001A2EC2" w:rsidDel="00A75B43" w:rsidRDefault="002E787C" w:rsidP="003C2C8B">
      <w:pPr>
        <w:spacing w:after="120" w:line="240" w:lineRule="auto"/>
        <w:contextualSpacing/>
        <w:jc w:val="both"/>
        <w:rPr>
          <w:del w:id="28" w:author="Пользователь Windows" w:date="2020-10-04T21:34:00Z"/>
          <w:rFonts w:ascii="Times New Roman" w:eastAsia="Times New Roman" w:hAnsi="Times New Roman" w:cs="Times New Roman"/>
          <w:sz w:val="24"/>
          <w:szCs w:val="24"/>
        </w:rPr>
      </w:pPr>
      <w:del w:id="29" w:author="Пользователь Windows" w:date="2020-10-04T21:34:00Z">
        <w:r w:rsidRPr="001A2EC2" w:rsidDel="00A75B43">
          <w:rPr>
            <w:rFonts w:ascii="Times New Roman" w:eastAsia="Times New Roman" w:hAnsi="Times New Roman" w:cs="Times New Roman"/>
            <w:color w:val="000000"/>
            <w:sz w:val="24"/>
            <w:szCs w:val="24"/>
          </w:rPr>
          <w:delText>м. Київ, просп. Академіка Глушкова, 4 (фізичний факультет),</w:delText>
        </w:r>
        <w:r w:rsidR="00CE34EA" w:rsidRPr="001A2EC2" w:rsidDel="00A75B43">
          <w:rPr>
            <w:rFonts w:ascii="Times New Roman" w:eastAsia="Times New Roman" w:hAnsi="Times New Roman" w:cs="Times New Roman"/>
            <w:color w:val="000000"/>
            <w:sz w:val="24"/>
            <w:szCs w:val="24"/>
          </w:rPr>
          <w:delText xml:space="preserve"> кім. 226</w:delText>
        </w:r>
      </w:del>
    </w:p>
    <w:p w:rsidR="007B72E5" w:rsidRPr="001A2EC2" w:rsidDel="00A75B43" w:rsidRDefault="00CE34EA" w:rsidP="003C2C8B">
      <w:pPr>
        <w:spacing w:after="120" w:line="240" w:lineRule="auto"/>
        <w:contextualSpacing/>
        <w:jc w:val="both"/>
        <w:rPr>
          <w:del w:id="30" w:author="Пользователь Windows" w:date="2020-10-04T21:34:00Z"/>
          <w:rFonts w:ascii="Times New Roman" w:eastAsia="Times New Roman" w:hAnsi="Times New Roman" w:cs="Times New Roman"/>
          <w:sz w:val="24"/>
          <w:szCs w:val="24"/>
          <w:rPrChange w:id="31" w:author="Пользователь Windows" w:date="2020-10-04T21:07:00Z">
            <w:rPr>
              <w:del w:id="32" w:author="Пользователь Windows" w:date="2020-10-04T21:34:00Z"/>
              <w:rFonts w:ascii="Times New Roman" w:eastAsia="Times New Roman" w:hAnsi="Times New Roman" w:cs="Times New Roman"/>
              <w:sz w:val="24"/>
              <w:szCs w:val="24"/>
              <w:lang w:val="ru-RU"/>
            </w:rPr>
          </w:rPrChange>
        </w:rPr>
      </w:pPr>
      <w:del w:id="33" w:author="Пользователь Windows" w:date="2020-10-04T21:34:00Z">
        <w:r w:rsidRPr="001A2EC2" w:rsidDel="00A75B43">
          <w:rPr>
            <w:rFonts w:ascii="Times New Roman" w:eastAsia="Times New Roman" w:hAnsi="Times New Roman" w:cs="Times New Roman"/>
            <w:color w:val="000000"/>
            <w:sz w:val="24"/>
            <w:szCs w:val="24"/>
          </w:rPr>
          <w:delText>(044) 526-45-77</w:delText>
        </w:r>
      </w:del>
    </w:p>
    <w:p w:rsidR="007B72E5" w:rsidRPr="001A2EC2" w:rsidDel="00A75B43" w:rsidRDefault="002E787C" w:rsidP="003C2C8B">
      <w:pPr>
        <w:spacing w:after="120" w:line="240" w:lineRule="auto"/>
        <w:contextualSpacing/>
        <w:jc w:val="both"/>
        <w:rPr>
          <w:del w:id="34" w:author="Пользователь Windows" w:date="2020-10-04T21:34:00Z"/>
          <w:rFonts w:ascii="Times New Roman" w:eastAsia="Times New Roman" w:hAnsi="Times New Roman" w:cs="Times New Roman"/>
          <w:color w:val="000000"/>
          <w:sz w:val="24"/>
          <w:szCs w:val="24"/>
        </w:rPr>
      </w:pPr>
      <w:del w:id="35" w:author="Пользователь Windows" w:date="2020-10-04T21:34:00Z">
        <w:r w:rsidRPr="001A2EC2" w:rsidDel="00A75B43">
          <w:rPr>
            <w:rFonts w:ascii="Times New Roman" w:eastAsia="Times New Roman" w:hAnsi="Times New Roman" w:cs="Times New Roman"/>
            <w:color w:val="000000"/>
            <w:sz w:val="24"/>
            <w:szCs w:val="24"/>
          </w:rPr>
          <w:delText>gorbar@bitp.kiev.ua</w:delText>
        </w:r>
      </w:del>
    </w:p>
    <w:p w:rsidR="0093399A" w:rsidRPr="00442158" w:rsidRDefault="0093399A" w:rsidP="0093399A">
      <w:pPr>
        <w:spacing w:after="0" w:line="240" w:lineRule="auto"/>
        <w:ind w:right="-116"/>
        <w:rPr>
          <w:ins w:id="36" w:author="Пользователь Windows" w:date="2020-10-04T21:48:00Z"/>
          <w:rFonts w:ascii="Times New Roman" w:hAnsi="Times New Roman"/>
          <w:sz w:val="24"/>
          <w:szCs w:val="24"/>
          <w:lang w:val="ru-RU"/>
        </w:rPr>
      </w:pPr>
      <w:ins w:id="37" w:author="Пользователь Windows" w:date="2020-10-04T21:48:00Z">
        <w:r w:rsidRPr="00442158">
          <w:rPr>
            <w:rFonts w:ascii="Times New Roman" w:hAnsi="Times New Roman"/>
            <w:sz w:val="24"/>
            <w:szCs w:val="24"/>
          </w:rPr>
          <w:t xml:space="preserve">Андрущенко </w:t>
        </w:r>
        <w:r w:rsidR="001011CB" w:rsidRPr="001011CB">
          <w:rPr>
            <w:rFonts w:ascii="Times New Roman" w:hAnsi="Times New Roman"/>
            <w:sz w:val="24"/>
            <w:szCs w:val="24"/>
            <w:lang w:val="ru-RU"/>
            <w:rPrChange w:id="38" w:author="Пользователь Windows" w:date="2020-10-04T21:48:00Z">
              <w:rPr>
                <w:rFonts w:ascii="Times New Roman" w:hAnsi="Times New Roman"/>
                <w:sz w:val="24"/>
                <w:szCs w:val="24"/>
                <w:lang w:val="en-US"/>
              </w:rPr>
            </w:rPrChange>
          </w:rPr>
          <w:t xml:space="preserve"> </w:t>
        </w:r>
        <w:r w:rsidRPr="00442158">
          <w:rPr>
            <w:rFonts w:ascii="Times New Roman" w:hAnsi="Times New Roman"/>
            <w:sz w:val="24"/>
            <w:szCs w:val="24"/>
          </w:rPr>
          <w:t>Валентина Борисівна</w:t>
        </w:r>
      </w:ins>
    </w:p>
    <w:p w:rsidR="0093399A" w:rsidRPr="0093399A" w:rsidRDefault="0093399A" w:rsidP="0093399A">
      <w:pPr>
        <w:spacing w:after="0" w:line="240" w:lineRule="auto"/>
        <w:jc w:val="both"/>
        <w:rPr>
          <w:ins w:id="39" w:author="Пользователь Windows" w:date="2020-10-04T21:48:00Z"/>
          <w:rFonts w:ascii="Times New Roman" w:hAnsi="Times New Roman"/>
          <w:sz w:val="24"/>
          <w:szCs w:val="24"/>
          <w:lang w:val="ru-RU"/>
          <w:rPrChange w:id="40" w:author="Пользователь Windows" w:date="2020-10-04T21:48:00Z">
            <w:rPr>
              <w:ins w:id="41" w:author="Пользователь Windows" w:date="2020-10-04T21:48:00Z"/>
              <w:rFonts w:ascii="Times New Roman" w:hAnsi="Times New Roman"/>
              <w:sz w:val="24"/>
              <w:szCs w:val="24"/>
              <w:lang w:val="en-US"/>
            </w:rPr>
          </w:rPrChange>
        </w:rPr>
      </w:pPr>
      <w:ins w:id="42" w:author="Пользователь Windows" w:date="2020-10-04T21:48:00Z">
        <w:r>
          <w:rPr>
            <w:rFonts w:ascii="Times New Roman" w:hAnsi="Times New Roman"/>
            <w:sz w:val="24"/>
            <w:szCs w:val="24"/>
          </w:rPr>
          <w:t>Начальник відділу</w:t>
        </w:r>
        <w:r w:rsidRPr="00442158">
          <w:rPr>
            <w:rFonts w:ascii="Times New Roman" w:hAnsi="Times New Roman"/>
            <w:sz w:val="24"/>
            <w:szCs w:val="24"/>
          </w:rPr>
          <w:t xml:space="preserve"> грантової підтримки досліджень з природничих і технічних наук</w:t>
        </w:r>
        <w:r>
          <w:rPr>
            <w:rFonts w:ascii="Times New Roman" w:hAnsi="Times New Roman"/>
            <w:sz w:val="24"/>
            <w:szCs w:val="24"/>
          </w:rPr>
          <w:t xml:space="preserve">, </w:t>
        </w:r>
        <w:r w:rsidRPr="00442158">
          <w:rPr>
            <w:rFonts w:ascii="Times New Roman" w:hAnsi="Times New Roman"/>
            <w:sz w:val="24"/>
            <w:szCs w:val="24"/>
          </w:rPr>
          <w:t>математики та інформатики</w:t>
        </w:r>
        <w:r w:rsidRPr="00442158">
          <w:rPr>
            <w:rFonts w:ascii="Times New Roman" w:hAnsi="Times New Roman"/>
            <w:sz w:val="24"/>
            <w:szCs w:val="24"/>
            <w:lang w:val="ru-RU"/>
          </w:rPr>
          <w:t xml:space="preserve"> </w:t>
        </w:r>
      </w:ins>
    </w:p>
    <w:p w:rsidR="0093399A" w:rsidRPr="00807ECB" w:rsidRDefault="0093399A" w:rsidP="0093399A">
      <w:pPr>
        <w:spacing w:after="0" w:line="240" w:lineRule="auto"/>
        <w:jc w:val="both"/>
        <w:rPr>
          <w:ins w:id="43" w:author="Пользователь Windows" w:date="2020-10-04T21:48:00Z"/>
          <w:rFonts w:ascii="Times New Roman" w:eastAsia="Times New Roman" w:hAnsi="Times New Roman" w:cs="Times New Roman"/>
          <w:sz w:val="24"/>
          <w:szCs w:val="24"/>
        </w:rPr>
      </w:pPr>
      <w:ins w:id="44" w:author="Пользователь Windows" w:date="2020-10-04T21:48:00Z">
        <w:r>
          <w:rPr>
            <w:rFonts w:ascii="Times New Roman" w:eastAsia="Times New Roman" w:hAnsi="Times New Roman" w:cs="Times New Roman"/>
            <w:sz w:val="24"/>
            <w:szCs w:val="24"/>
          </w:rPr>
          <w:t>01001, м. Київ, вул. Бориса Грінченка, 1</w:t>
        </w:r>
      </w:ins>
    </w:p>
    <w:p w:rsidR="0093399A" w:rsidRPr="00807ECB" w:rsidRDefault="0093399A" w:rsidP="0093399A">
      <w:pPr>
        <w:spacing w:after="0" w:line="240" w:lineRule="auto"/>
        <w:jc w:val="both"/>
        <w:rPr>
          <w:ins w:id="45" w:author="Пользователь Windows" w:date="2020-10-04T21:48:00Z"/>
          <w:rFonts w:ascii="Times New Roman" w:eastAsia="Times New Roman" w:hAnsi="Times New Roman" w:cs="Times New Roman"/>
          <w:sz w:val="24"/>
          <w:szCs w:val="24"/>
        </w:rPr>
      </w:pPr>
      <w:ins w:id="46" w:author="Пользователь Windows" w:date="2020-10-04T21:48:00Z">
        <w:r>
          <w:rPr>
            <w:rFonts w:ascii="Times New Roman" w:hAnsi="Times New Roman" w:cs="Times New Roman"/>
            <w:sz w:val="24"/>
            <w:szCs w:val="24"/>
          </w:rPr>
          <w:t>+38 (044) 298 16 25</w:t>
        </w:r>
      </w:ins>
    </w:p>
    <w:p w:rsidR="00D65C0F" w:rsidRPr="00113546" w:rsidRDefault="00D65C0F" w:rsidP="00D65C0F">
      <w:pPr>
        <w:spacing w:before="240" w:after="240" w:line="240" w:lineRule="auto"/>
        <w:contextualSpacing/>
        <w:jc w:val="both"/>
        <w:rPr>
          <w:ins w:id="47" w:author="Sergiy I. Gubar" w:date="2020-10-05T12:00:00Z"/>
          <w:rFonts w:ascii="Times New Roman" w:eastAsia="Times New Roman" w:hAnsi="Times New Roman" w:cs="Times New Roman"/>
          <w:sz w:val="24"/>
          <w:szCs w:val="24"/>
        </w:rPr>
      </w:pPr>
      <w:ins w:id="48" w:author="Sergiy I. Gubar" w:date="2020-10-05T12:00:00Z">
        <w:r>
          <w:fldChar w:fldCharType="begin"/>
        </w:r>
        <w:r>
          <w:instrText>HYPERLINK "mailto:valentyna.andrushchenko@nrfu.org.ua"</w:instrText>
        </w:r>
        <w:r>
          <w:fldChar w:fldCharType="separate"/>
        </w:r>
        <w:r w:rsidRPr="006866CC">
          <w:rPr>
            <w:rStyle w:val="af7"/>
            <w:rFonts w:ascii="Times New Roman" w:eastAsia="Times New Roman" w:hAnsi="Times New Roman" w:cs="Times New Roman"/>
            <w:sz w:val="24"/>
            <w:szCs w:val="24"/>
            <w:lang w:val="en-US"/>
          </w:rPr>
          <w:t>valentyna</w:t>
        </w:r>
        <w:r w:rsidRPr="006866CC">
          <w:rPr>
            <w:rStyle w:val="af7"/>
            <w:rFonts w:ascii="Times New Roman" w:eastAsia="Times New Roman" w:hAnsi="Times New Roman" w:cs="Times New Roman"/>
            <w:sz w:val="24"/>
            <w:szCs w:val="24"/>
          </w:rPr>
          <w:t>.</w:t>
        </w:r>
        <w:r w:rsidRPr="006866CC">
          <w:rPr>
            <w:rStyle w:val="af7"/>
            <w:rFonts w:ascii="Times New Roman" w:eastAsia="Times New Roman" w:hAnsi="Times New Roman" w:cs="Times New Roman"/>
            <w:sz w:val="24"/>
            <w:szCs w:val="24"/>
            <w:lang w:val="en-US"/>
          </w:rPr>
          <w:t>andrushchenko</w:t>
        </w:r>
        <w:r w:rsidRPr="006866CC">
          <w:rPr>
            <w:rStyle w:val="af7"/>
            <w:rFonts w:ascii="Times New Roman" w:eastAsia="Times New Roman" w:hAnsi="Times New Roman" w:cs="Times New Roman"/>
            <w:sz w:val="24"/>
            <w:szCs w:val="24"/>
          </w:rPr>
          <w:t>@</w:t>
        </w:r>
        <w:r w:rsidRPr="006866CC">
          <w:rPr>
            <w:rStyle w:val="af7"/>
            <w:rFonts w:ascii="Times New Roman" w:eastAsia="Times New Roman" w:hAnsi="Times New Roman" w:cs="Times New Roman"/>
            <w:sz w:val="24"/>
            <w:szCs w:val="24"/>
            <w:lang w:val="en-US"/>
          </w:rPr>
          <w:t>nrfu</w:t>
        </w:r>
        <w:r w:rsidRPr="006866CC">
          <w:rPr>
            <w:rStyle w:val="af7"/>
            <w:rFonts w:ascii="Times New Roman" w:eastAsia="Times New Roman" w:hAnsi="Times New Roman" w:cs="Times New Roman"/>
            <w:sz w:val="24"/>
            <w:szCs w:val="24"/>
          </w:rPr>
          <w:t>.</w:t>
        </w:r>
        <w:r w:rsidRPr="006866CC">
          <w:rPr>
            <w:rStyle w:val="af7"/>
            <w:rFonts w:ascii="Times New Roman" w:eastAsia="Times New Roman" w:hAnsi="Times New Roman" w:cs="Times New Roman"/>
            <w:sz w:val="24"/>
            <w:szCs w:val="24"/>
            <w:lang w:val="en-US"/>
          </w:rPr>
          <w:t>org</w:t>
        </w:r>
        <w:r w:rsidRPr="006866CC">
          <w:rPr>
            <w:rStyle w:val="af7"/>
            <w:rFonts w:ascii="Times New Roman" w:eastAsia="Times New Roman" w:hAnsi="Times New Roman" w:cs="Times New Roman"/>
            <w:sz w:val="24"/>
            <w:szCs w:val="24"/>
          </w:rPr>
          <w:t>.</w:t>
        </w:r>
        <w:r w:rsidRPr="006866CC">
          <w:rPr>
            <w:rStyle w:val="af7"/>
            <w:rFonts w:ascii="Times New Roman" w:eastAsia="Times New Roman" w:hAnsi="Times New Roman" w:cs="Times New Roman"/>
            <w:sz w:val="24"/>
            <w:szCs w:val="24"/>
            <w:lang w:val="en-US"/>
          </w:rPr>
          <w:t>ua</w:t>
        </w:r>
        <w:r>
          <w:fldChar w:fldCharType="end"/>
        </w:r>
      </w:ins>
    </w:p>
    <w:p w:rsidR="00D65C0F" w:rsidRPr="00113546" w:rsidRDefault="00D65C0F" w:rsidP="00D65C0F">
      <w:pPr>
        <w:spacing w:before="240" w:after="240" w:line="240" w:lineRule="auto"/>
        <w:contextualSpacing/>
        <w:jc w:val="both"/>
        <w:rPr>
          <w:ins w:id="49" w:author="Sergiy I. Gubar" w:date="2020-10-05T12:00:00Z"/>
          <w:rFonts w:ascii="Times New Roman" w:eastAsia="Times New Roman" w:hAnsi="Times New Roman" w:cs="Times New Roman"/>
          <w:sz w:val="24"/>
          <w:szCs w:val="24"/>
        </w:rPr>
      </w:pPr>
      <w:ins w:id="50" w:author="Sergiy I. Gubar" w:date="2020-10-05T12:00:00Z">
        <w:r>
          <w:fldChar w:fldCharType="begin"/>
        </w:r>
        <w:r>
          <w:instrText>HYPERLINK "mailto:natsci@nrfu.org.ua"</w:instrText>
        </w:r>
        <w:r>
          <w:fldChar w:fldCharType="separate"/>
        </w:r>
        <w:r w:rsidRPr="006866CC">
          <w:rPr>
            <w:rStyle w:val="af7"/>
            <w:rFonts w:ascii="Times New Roman" w:eastAsia="Times New Roman" w:hAnsi="Times New Roman" w:cs="Times New Roman"/>
            <w:sz w:val="24"/>
            <w:szCs w:val="24"/>
            <w:lang w:val="en-US"/>
          </w:rPr>
          <w:t>natsci</w:t>
        </w:r>
        <w:r w:rsidRPr="00113546">
          <w:rPr>
            <w:rStyle w:val="af7"/>
            <w:rFonts w:ascii="Times New Roman" w:eastAsia="Times New Roman" w:hAnsi="Times New Roman" w:cs="Times New Roman"/>
            <w:sz w:val="24"/>
            <w:szCs w:val="24"/>
          </w:rPr>
          <w:t>@</w:t>
        </w:r>
        <w:r w:rsidRPr="006866CC">
          <w:rPr>
            <w:rStyle w:val="af7"/>
            <w:rFonts w:ascii="Times New Roman" w:eastAsia="Times New Roman" w:hAnsi="Times New Roman" w:cs="Times New Roman"/>
            <w:sz w:val="24"/>
            <w:szCs w:val="24"/>
            <w:lang w:val="en-US"/>
          </w:rPr>
          <w:t>nrfu</w:t>
        </w:r>
        <w:r w:rsidRPr="00113546">
          <w:rPr>
            <w:rStyle w:val="af7"/>
            <w:rFonts w:ascii="Times New Roman" w:eastAsia="Times New Roman" w:hAnsi="Times New Roman" w:cs="Times New Roman"/>
            <w:sz w:val="24"/>
            <w:szCs w:val="24"/>
          </w:rPr>
          <w:t>.</w:t>
        </w:r>
        <w:r w:rsidRPr="006866CC">
          <w:rPr>
            <w:rStyle w:val="af7"/>
            <w:rFonts w:ascii="Times New Roman" w:eastAsia="Times New Roman" w:hAnsi="Times New Roman" w:cs="Times New Roman"/>
            <w:sz w:val="24"/>
            <w:szCs w:val="24"/>
            <w:lang w:val="en-US"/>
          </w:rPr>
          <w:t>org</w:t>
        </w:r>
        <w:r w:rsidRPr="00113546">
          <w:rPr>
            <w:rStyle w:val="af7"/>
            <w:rFonts w:ascii="Times New Roman" w:eastAsia="Times New Roman" w:hAnsi="Times New Roman" w:cs="Times New Roman"/>
            <w:sz w:val="24"/>
            <w:szCs w:val="24"/>
          </w:rPr>
          <w:t>.</w:t>
        </w:r>
        <w:r w:rsidRPr="006866CC">
          <w:rPr>
            <w:rStyle w:val="af7"/>
            <w:rFonts w:ascii="Times New Roman" w:eastAsia="Times New Roman" w:hAnsi="Times New Roman" w:cs="Times New Roman"/>
            <w:sz w:val="24"/>
            <w:szCs w:val="24"/>
            <w:lang w:val="en-US"/>
          </w:rPr>
          <w:t>ua</w:t>
        </w:r>
        <w:r>
          <w:fldChar w:fldCharType="end"/>
        </w:r>
      </w:ins>
    </w:p>
    <w:p w:rsidR="007B72E5" w:rsidRPr="00D65C0F" w:rsidRDefault="007B72E5" w:rsidP="003C2C8B">
      <w:pPr>
        <w:spacing w:after="120" w:line="240" w:lineRule="auto"/>
        <w:contextualSpacing/>
        <w:jc w:val="both"/>
        <w:rPr>
          <w:ins w:id="51" w:author="Пользователь Windows" w:date="2020-10-04T21:48:00Z"/>
          <w:rFonts w:ascii="Times New Roman" w:eastAsia="Times New Roman" w:hAnsi="Times New Roman" w:cs="Times New Roman"/>
          <w:sz w:val="24"/>
          <w:szCs w:val="24"/>
          <w:highlight w:val="yellow"/>
          <w:rPrChange w:id="52" w:author="Sergiy I. Gubar" w:date="2020-10-05T12:00:00Z">
            <w:rPr>
              <w:ins w:id="53" w:author="Пользователь Windows" w:date="2020-10-04T21:48:00Z"/>
              <w:rFonts w:ascii="Times New Roman" w:eastAsia="Times New Roman" w:hAnsi="Times New Roman" w:cs="Times New Roman"/>
              <w:sz w:val="24"/>
              <w:szCs w:val="24"/>
              <w:highlight w:val="yellow"/>
              <w:lang w:val="en-US"/>
            </w:rPr>
          </w:rPrChange>
        </w:rPr>
      </w:pPr>
    </w:p>
    <w:p w:rsidR="0093399A" w:rsidRPr="00D65C0F" w:rsidRDefault="0093399A" w:rsidP="003C2C8B">
      <w:pPr>
        <w:spacing w:after="120" w:line="240" w:lineRule="auto"/>
        <w:contextualSpacing/>
        <w:jc w:val="both"/>
        <w:rPr>
          <w:rFonts w:ascii="Times New Roman" w:eastAsia="Times New Roman" w:hAnsi="Times New Roman" w:cs="Times New Roman"/>
          <w:sz w:val="24"/>
          <w:szCs w:val="24"/>
          <w:highlight w:val="yellow"/>
        </w:rPr>
      </w:pPr>
    </w:p>
    <w:p w:rsidR="007B72E5" w:rsidRPr="0093399A" w:rsidRDefault="001011CB" w:rsidP="003C2C8B">
      <w:pPr>
        <w:spacing w:after="120" w:line="240" w:lineRule="auto"/>
        <w:contextualSpacing/>
        <w:jc w:val="both"/>
        <w:rPr>
          <w:rFonts w:ascii="Times New Roman" w:eastAsia="Times New Roman" w:hAnsi="Times New Roman" w:cs="Times New Roman"/>
          <w:sz w:val="24"/>
          <w:szCs w:val="24"/>
          <w:rPrChange w:id="54" w:author="Пользователь Windows" w:date="2020-10-04T21:49:00Z">
            <w:rPr>
              <w:rFonts w:ascii="Times New Roman" w:eastAsia="Times New Roman" w:hAnsi="Times New Roman" w:cs="Times New Roman"/>
              <w:sz w:val="24"/>
              <w:szCs w:val="24"/>
              <w:highlight w:val="yellow"/>
            </w:rPr>
          </w:rPrChange>
        </w:rPr>
      </w:pPr>
      <w:r w:rsidRPr="001011CB">
        <w:rPr>
          <w:rFonts w:ascii="Times New Roman" w:eastAsia="Times New Roman" w:hAnsi="Times New Roman" w:cs="Times New Roman"/>
          <w:color w:val="000000"/>
          <w:sz w:val="24"/>
          <w:szCs w:val="24"/>
          <w:rPrChange w:id="55" w:author="Пользователь Windows" w:date="2020-10-04T21:49:00Z">
            <w:rPr>
              <w:rFonts w:ascii="Times New Roman" w:eastAsia="Times New Roman" w:hAnsi="Times New Roman" w:cs="Times New Roman"/>
              <w:color w:val="000000"/>
              <w:sz w:val="24"/>
              <w:szCs w:val="24"/>
              <w:highlight w:val="yellow"/>
            </w:rPr>
          </w:rPrChange>
        </w:rPr>
        <w:t xml:space="preserve">2) контактна особа </w:t>
      </w:r>
      <w:proofErr w:type="spellStart"/>
      <w:r w:rsidRPr="001011CB">
        <w:rPr>
          <w:rFonts w:ascii="Times New Roman" w:eastAsia="Times New Roman" w:hAnsi="Times New Roman" w:cs="Times New Roman"/>
          <w:color w:val="000000"/>
          <w:sz w:val="24"/>
          <w:szCs w:val="24"/>
          <w:rPrChange w:id="56" w:author="Пользователь Windows" w:date="2020-10-04T21:49:00Z">
            <w:rPr>
              <w:rFonts w:ascii="Times New Roman" w:eastAsia="Times New Roman" w:hAnsi="Times New Roman" w:cs="Times New Roman"/>
              <w:color w:val="000000"/>
              <w:sz w:val="24"/>
              <w:szCs w:val="24"/>
              <w:highlight w:val="yellow"/>
            </w:rPr>
          </w:rPrChange>
        </w:rPr>
        <w:t>Грантоотримувача</w:t>
      </w:r>
      <w:proofErr w:type="spellEnd"/>
      <w:r w:rsidRPr="001011CB">
        <w:rPr>
          <w:rFonts w:ascii="Times New Roman" w:eastAsia="Times New Roman" w:hAnsi="Times New Roman" w:cs="Times New Roman"/>
          <w:color w:val="000000"/>
          <w:sz w:val="24"/>
          <w:szCs w:val="24"/>
          <w:rPrChange w:id="57" w:author="Пользователь Windows" w:date="2020-10-04T21:49:00Z">
            <w:rPr>
              <w:rFonts w:ascii="Times New Roman" w:eastAsia="Times New Roman" w:hAnsi="Times New Roman" w:cs="Times New Roman"/>
              <w:color w:val="000000"/>
              <w:sz w:val="24"/>
              <w:szCs w:val="24"/>
              <w:highlight w:val="yellow"/>
            </w:rPr>
          </w:rPrChange>
        </w:rPr>
        <w:t>:</w:t>
      </w:r>
    </w:p>
    <w:p w:rsidR="0093399A" w:rsidRPr="00D65C0F" w:rsidRDefault="0093399A" w:rsidP="00A75B43">
      <w:pPr>
        <w:spacing w:after="120" w:line="240" w:lineRule="auto"/>
        <w:contextualSpacing/>
        <w:jc w:val="both"/>
        <w:rPr>
          <w:ins w:id="58" w:author="Пользователь Windows" w:date="2020-10-04T21:50:00Z"/>
          <w:rFonts w:ascii="Times New Roman" w:eastAsia="Times New Roman" w:hAnsi="Times New Roman" w:cs="Times New Roman"/>
          <w:color w:val="000000"/>
          <w:sz w:val="24"/>
          <w:szCs w:val="24"/>
          <w:highlight w:val="yellow"/>
          <w:lang w:val="ru-RU"/>
          <w:rPrChange w:id="59" w:author="Sergiy I. Gubar" w:date="2020-10-05T12:00:00Z">
            <w:rPr>
              <w:ins w:id="60" w:author="Пользователь Windows" w:date="2020-10-04T21:50:00Z"/>
              <w:rFonts w:ascii="Times New Roman" w:eastAsia="Times New Roman" w:hAnsi="Times New Roman" w:cs="Times New Roman"/>
              <w:color w:val="000000"/>
              <w:sz w:val="24"/>
              <w:szCs w:val="24"/>
              <w:highlight w:val="yellow"/>
              <w:lang w:val="en-US"/>
            </w:rPr>
          </w:rPrChange>
        </w:rPr>
      </w:pPr>
    </w:p>
    <w:p w:rsidR="007B72E5" w:rsidRPr="001A2EC2" w:rsidDel="00A75B43" w:rsidRDefault="007B72E5" w:rsidP="003C2C8B">
      <w:pPr>
        <w:spacing w:after="120" w:line="240" w:lineRule="auto"/>
        <w:contextualSpacing/>
        <w:jc w:val="both"/>
        <w:rPr>
          <w:del w:id="61" w:author="Пользователь Windows" w:date="2020-10-04T21:35:00Z"/>
          <w:rFonts w:ascii="Times New Roman" w:eastAsia="Times New Roman" w:hAnsi="Times New Roman" w:cs="Times New Roman"/>
          <w:sz w:val="24"/>
          <w:szCs w:val="24"/>
          <w:highlight w:val="yellow"/>
        </w:rPr>
      </w:pPr>
      <w:del w:id="62" w:author="Пользователь Windows" w:date="2020-10-04T21:35:00Z">
        <w:r w:rsidRPr="001A2EC2" w:rsidDel="00A75B43">
          <w:rPr>
            <w:rFonts w:ascii="Times New Roman" w:eastAsia="Times New Roman" w:hAnsi="Times New Roman" w:cs="Times New Roman"/>
            <w:color w:val="000000"/>
            <w:sz w:val="24"/>
            <w:szCs w:val="24"/>
            <w:highlight w:val="yellow"/>
          </w:rPr>
          <w:delText>П.І.Б./посада;</w:delText>
        </w:r>
      </w:del>
    </w:p>
    <w:p w:rsidR="007B72E5" w:rsidRPr="001A2EC2" w:rsidDel="00A75B43" w:rsidRDefault="007B72E5" w:rsidP="003C2C8B">
      <w:pPr>
        <w:spacing w:after="120" w:line="240" w:lineRule="auto"/>
        <w:contextualSpacing/>
        <w:jc w:val="both"/>
        <w:rPr>
          <w:del w:id="63" w:author="Пользователь Windows" w:date="2020-10-04T21:35:00Z"/>
          <w:rFonts w:ascii="Times New Roman" w:eastAsia="Times New Roman" w:hAnsi="Times New Roman" w:cs="Times New Roman"/>
          <w:sz w:val="24"/>
          <w:szCs w:val="24"/>
          <w:highlight w:val="yellow"/>
        </w:rPr>
      </w:pPr>
      <w:del w:id="64" w:author="Пользователь Windows" w:date="2020-10-04T21:35:00Z">
        <w:r w:rsidRPr="001A2EC2" w:rsidDel="00A75B43">
          <w:rPr>
            <w:rFonts w:ascii="Times New Roman" w:eastAsia="Times New Roman" w:hAnsi="Times New Roman" w:cs="Times New Roman"/>
            <w:color w:val="000000"/>
            <w:sz w:val="24"/>
            <w:szCs w:val="24"/>
            <w:highlight w:val="yellow"/>
          </w:rPr>
          <w:delText>місцезнаходження;</w:delText>
        </w:r>
      </w:del>
    </w:p>
    <w:p w:rsidR="007B72E5" w:rsidRPr="001A2EC2" w:rsidDel="00A75B43" w:rsidRDefault="007B72E5" w:rsidP="003C2C8B">
      <w:pPr>
        <w:spacing w:after="120" w:line="240" w:lineRule="auto"/>
        <w:contextualSpacing/>
        <w:jc w:val="both"/>
        <w:rPr>
          <w:del w:id="65" w:author="Пользователь Windows" w:date="2020-10-04T21:35:00Z"/>
          <w:rFonts w:ascii="Times New Roman" w:eastAsia="Times New Roman" w:hAnsi="Times New Roman" w:cs="Times New Roman"/>
          <w:sz w:val="24"/>
          <w:szCs w:val="24"/>
          <w:highlight w:val="yellow"/>
        </w:rPr>
      </w:pPr>
      <w:del w:id="66" w:author="Пользователь Windows" w:date="2020-10-04T21:35:00Z">
        <w:r w:rsidRPr="001A2EC2" w:rsidDel="00A75B43">
          <w:rPr>
            <w:rFonts w:ascii="Times New Roman" w:eastAsia="Times New Roman" w:hAnsi="Times New Roman" w:cs="Times New Roman"/>
            <w:color w:val="000000"/>
            <w:sz w:val="24"/>
            <w:szCs w:val="24"/>
            <w:highlight w:val="yellow"/>
          </w:rPr>
          <w:lastRenderedPageBreak/>
          <w:delText>телефон;</w:delText>
        </w:r>
      </w:del>
    </w:p>
    <w:p w:rsidR="007B72E5" w:rsidRPr="001A2EC2" w:rsidDel="00A75B43" w:rsidRDefault="007B72E5" w:rsidP="003C2C8B">
      <w:pPr>
        <w:spacing w:after="120" w:line="240" w:lineRule="auto"/>
        <w:contextualSpacing/>
        <w:jc w:val="both"/>
        <w:rPr>
          <w:del w:id="67" w:author="Пользователь Windows" w:date="2020-10-04T21:35:00Z"/>
          <w:rFonts w:ascii="Times New Roman" w:eastAsia="Times New Roman" w:hAnsi="Times New Roman" w:cs="Times New Roman"/>
          <w:color w:val="000000"/>
          <w:sz w:val="24"/>
          <w:szCs w:val="24"/>
        </w:rPr>
      </w:pPr>
      <w:del w:id="68" w:author="Пользователь Windows" w:date="2020-10-04T21:35:00Z">
        <w:r w:rsidRPr="001A2EC2" w:rsidDel="00A75B43">
          <w:rPr>
            <w:rFonts w:ascii="Times New Roman" w:eastAsia="Times New Roman" w:hAnsi="Times New Roman" w:cs="Times New Roman"/>
            <w:color w:val="000000"/>
            <w:sz w:val="24"/>
            <w:szCs w:val="24"/>
            <w:highlight w:val="yellow"/>
          </w:rPr>
          <w:delText>адреси електронної пошти (основна, додаткова).</w:delText>
        </w:r>
      </w:del>
    </w:p>
    <w:p w:rsidR="00A75B43" w:rsidRPr="001A2EC2" w:rsidRDefault="00A75B43" w:rsidP="00A75B43">
      <w:pPr>
        <w:spacing w:after="120" w:line="240" w:lineRule="auto"/>
        <w:contextualSpacing/>
        <w:jc w:val="both"/>
        <w:rPr>
          <w:ins w:id="69" w:author="Пользователь Windows" w:date="2020-10-04T21:34:00Z"/>
          <w:rFonts w:ascii="Times New Roman" w:eastAsia="Times New Roman" w:hAnsi="Times New Roman" w:cs="Times New Roman"/>
          <w:color w:val="000000"/>
          <w:sz w:val="24"/>
          <w:szCs w:val="24"/>
        </w:rPr>
      </w:pPr>
      <w:proofErr w:type="spellStart"/>
      <w:ins w:id="70" w:author="Пользователь Windows" w:date="2020-10-04T21:34:00Z">
        <w:r w:rsidRPr="001A2EC2">
          <w:rPr>
            <w:rFonts w:ascii="Times New Roman" w:eastAsia="Times New Roman" w:hAnsi="Times New Roman" w:cs="Times New Roman"/>
            <w:color w:val="000000"/>
            <w:sz w:val="24"/>
            <w:szCs w:val="24"/>
          </w:rPr>
          <w:t>Горбар</w:t>
        </w:r>
        <w:proofErr w:type="spellEnd"/>
        <w:r w:rsidRPr="001A2EC2">
          <w:rPr>
            <w:rFonts w:ascii="Times New Roman" w:eastAsia="Times New Roman" w:hAnsi="Times New Roman" w:cs="Times New Roman"/>
            <w:color w:val="000000"/>
            <w:sz w:val="24"/>
            <w:szCs w:val="24"/>
          </w:rPr>
          <w:t xml:space="preserve"> Едуард Володимирович, д. ф.-м. н., с. н. с., професор кафедри квантової теорії поля фізичного факультету Київського національного університету імені Тараса Шевченка</w:t>
        </w:r>
      </w:ins>
    </w:p>
    <w:p w:rsidR="00A75B43" w:rsidRPr="001A2EC2" w:rsidRDefault="00A75B43" w:rsidP="00A75B43">
      <w:pPr>
        <w:spacing w:after="120" w:line="240" w:lineRule="auto"/>
        <w:contextualSpacing/>
        <w:jc w:val="both"/>
        <w:rPr>
          <w:ins w:id="71" w:author="Пользователь Windows" w:date="2020-10-04T21:34:00Z"/>
          <w:rFonts w:ascii="Times New Roman" w:eastAsia="Times New Roman" w:hAnsi="Times New Roman" w:cs="Times New Roman"/>
          <w:sz w:val="24"/>
          <w:szCs w:val="24"/>
        </w:rPr>
      </w:pPr>
      <w:ins w:id="72" w:author="Пользователь Windows" w:date="2020-10-04T21:34:00Z">
        <w:r w:rsidRPr="001A2EC2">
          <w:rPr>
            <w:rFonts w:ascii="Times New Roman" w:eastAsia="Times New Roman" w:hAnsi="Times New Roman" w:cs="Times New Roman"/>
            <w:color w:val="000000"/>
            <w:sz w:val="24"/>
            <w:szCs w:val="24"/>
          </w:rPr>
          <w:t>м. Київ, просп. Академіка Глушкова, 4 (фізичний факультет), кім. 226</w:t>
        </w:r>
      </w:ins>
    </w:p>
    <w:p w:rsidR="00A75B43" w:rsidRPr="001A2EC2" w:rsidRDefault="00A75B43" w:rsidP="00A75B43">
      <w:pPr>
        <w:spacing w:after="120" w:line="240" w:lineRule="auto"/>
        <w:contextualSpacing/>
        <w:jc w:val="both"/>
        <w:rPr>
          <w:ins w:id="73" w:author="Пользователь Windows" w:date="2020-10-04T21:34:00Z"/>
          <w:rFonts w:ascii="Times New Roman" w:eastAsia="Times New Roman" w:hAnsi="Times New Roman" w:cs="Times New Roman"/>
          <w:sz w:val="24"/>
          <w:szCs w:val="24"/>
        </w:rPr>
      </w:pPr>
      <w:ins w:id="74" w:author="Пользователь Windows" w:date="2020-10-04T21:34:00Z">
        <w:r w:rsidRPr="001A2EC2">
          <w:rPr>
            <w:rFonts w:ascii="Times New Roman" w:eastAsia="Times New Roman" w:hAnsi="Times New Roman" w:cs="Times New Roman"/>
            <w:color w:val="000000"/>
            <w:sz w:val="24"/>
            <w:szCs w:val="24"/>
          </w:rPr>
          <w:t>(044) 526-45-77</w:t>
        </w:r>
      </w:ins>
    </w:p>
    <w:p w:rsidR="00A75B43" w:rsidRPr="001A2EC2" w:rsidRDefault="00A75B43" w:rsidP="00A75B43">
      <w:pPr>
        <w:spacing w:after="120" w:line="240" w:lineRule="auto"/>
        <w:contextualSpacing/>
        <w:jc w:val="both"/>
        <w:rPr>
          <w:ins w:id="75" w:author="Пользователь Windows" w:date="2020-10-04T21:34:00Z"/>
          <w:rFonts w:ascii="Times New Roman" w:eastAsia="Times New Roman" w:hAnsi="Times New Roman" w:cs="Times New Roman"/>
          <w:color w:val="000000"/>
          <w:sz w:val="24"/>
          <w:szCs w:val="24"/>
        </w:rPr>
      </w:pPr>
      <w:ins w:id="76" w:author="Пользователь Windows" w:date="2020-10-04T21:34:00Z">
        <w:r w:rsidRPr="001A2EC2">
          <w:rPr>
            <w:rFonts w:ascii="Times New Roman" w:eastAsia="Times New Roman" w:hAnsi="Times New Roman" w:cs="Times New Roman"/>
            <w:color w:val="000000"/>
            <w:sz w:val="24"/>
            <w:szCs w:val="24"/>
          </w:rPr>
          <w:t>gorbar@bitp.kiev.ua</w:t>
        </w:r>
      </w:ins>
    </w:p>
    <w:p w:rsidR="007B72E5" w:rsidRPr="00D65C0F" w:rsidRDefault="007B72E5" w:rsidP="003C2C8B">
      <w:pPr>
        <w:spacing w:after="120" w:line="240" w:lineRule="auto"/>
        <w:contextualSpacing/>
        <w:jc w:val="both"/>
        <w:rPr>
          <w:ins w:id="77" w:author="Пользователь Windows" w:date="2020-10-04T21:50:00Z"/>
          <w:rFonts w:ascii="Times New Roman" w:eastAsia="Times New Roman" w:hAnsi="Times New Roman" w:cs="Times New Roman"/>
          <w:sz w:val="24"/>
          <w:szCs w:val="24"/>
          <w:lang w:val="ru-RU"/>
          <w:rPrChange w:id="78" w:author="Sergiy I. Gubar" w:date="2020-10-05T12:00:00Z">
            <w:rPr>
              <w:ins w:id="79" w:author="Пользователь Windows" w:date="2020-10-04T21:50:00Z"/>
              <w:rFonts w:ascii="Times New Roman" w:eastAsia="Times New Roman" w:hAnsi="Times New Roman" w:cs="Times New Roman"/>
              <w:sz w:val="24"/>
              <w:szCs w:val="24"/>
              <w:lang w:val="en-US"/>
            </w:rPr>
          </w:rPrChange>
        </w:rPr>
      </w:pPr>
    </w:p>
    <w:p w:rsidR="0093399A" w:rsidRPr="00D65C0F" w:rsidRDefault="0093399A" w:rsidP="003C2C8B">
      <w:pPr>
        <w:spacing w:after="120" w:line="240" w:lineRule="auto"/>
        <w:contextualSpacing/>
        <w:jc w:val="both"/>
        <w:rPr>
          <w:rFonts w:ascii="Times New Roman" w:eastAsia="Times New Roman" w:hAnsi="Times New Roman" w:cs="Times New Roman"/>
          <w:sz w:val="24"/>
          <w:szCs w:val="24"/>
          <w:lang w:val="ru-RU"/>
          <w:rPrChange w:id="80" w:author="Sergiy I. Gubar" w:date="2020-10-05T12:00:00Z">
            <w:rPr>
              <w:rFonts w:ascii="Times New Roman" w:eastAsia="Times New Roman" w:hAnsi="Times New Roman" w:cs="Times New Roman"/>
              <w:sz w:val="24"/>
              <w:szCs w:val="24"/>
            </w:rPr>
          </w:rPrChange>
        </w:rPr>
      </w:pPr>
    </w:p>
    <w:p w:rsidR="00901FB9" w:rsidRPr="001A2EC2" w:rsidRDefault="00A67F85" w:rsidP="003C2C8B">
      <w:pPr>
        <w:spacing w:after="120" w:line="240" w:lineRule="auto"/>
        <w:jc w:val="both"/>
        <w:rPr>
          <w:rFonts w:ascii="Times New Roman" w:eastAsia="Times New Roman" w:hAnsi="Times New Roman" w:cs="Times New Roman"/>
          <w:color w:val="000000"/>
          <w:sz w:val="24"/>
          <w:szCs w:val="24"/>
        </w:rPr>
      </w:pPr>
      <w:r w:rsidRPr="001A2EC2">
        <w:rPr>
          <w:rFonts w:ascii="Times New Roman" w:eastAsia="Times New Roman" w:hAnsi="Times New Roman" w:cs="Times New Roman"/>
          <w:color w:val="000000"/>
          <w:sz w:val="24"/>
          <w:szCs w:val="24"/>
        </w:rPr>
        <w:t>11.7. Договір складено українською мовою у письмовій формі у двох примірниках (по одному для кожної із Сторін), що мають однакову юридичну силу.</w:t>
      </w:r>
    </w:p>
    <w:p w:rsidR="00901FB9" w:rsidRPr="001A2EC2" w:rsidRDefault="00901FB9">
      <w:pPr>
        <w:spacing w:after="0" w:line="240" w:lineRule="auto"/>
        <w:jc w:val="both"/>
        <w:rPr>
          <w:rFonts w:ascii="Times New Roman" w:eastAsia="Times New Roman" w:hAnsi="Times New Roman" w:cs="Times New Roman"/>
          <w:sz w:val="24"/>
          <w:szCs w:val="24"/>
          <w:rPrChange w:id="81" w:author="Пользователь Windows" w:date="2020-10-04T21:07:00Z">
            <w:rPr>
              <w:rFonts w:ascii="Times New Roman" w:eastAsia="Times New Roman" w:hAnsi="Times New Roman" w:cs="Times New Roman"/>
              <w:sz w:val="24"/>
              <w:szCs w:val="24"/>
              <w:lang w:val="ru-RU"/>
            </w:rPr>
          </w:rPrChange>
        </w:rPr>
      </w:pPr>
    </w:p>
    <w:p w:rsidR="001C442C" w:rsidRPr="001A2EC2" w:rsidDel="00A75B43" w:rsidRDefault="001C442C">
      <w:pPr>
        <w:spacing w:after="0" w:line="240" w:lineRule="auto"/>
        <w:jc w:val="both"/>
        <w:rPr>
          <w:del w:id="82" w:author="Пользователь Windows" w:date="2020-10-04T21:36:00Z"/>
          <w:rFonts w:ascii="Times New Roman" w:eastAsia="Times New Roman" w:hAnsi="Times New Roman" w:cs="Times New Roman"/>
          <w:sz w:val="24"/>
          <w:szCs w:val="24"/>
          <w:rPrChange w:id="83" w:author="Пользователь Windows" w:date="2020-10-04T21:07:00Z">
            <w:rPr>
              <w:del w:id="84" w:author="Пользователь Windows" w:date="2020-10-04T21:36:00Z"/>
              <w:rFonts w:ascii="Times New Roman" w:eastAsia="Times New Roman" w:hAnsi="Times New Roman" w:cs="Times New Roman"/>
              <w:sz w:val="24"/>
              <w:szCs w:val="24"/>
              <w:lang w:val="ru-RU"/>
            </w:rPr>
          </w:rPrChange>
        </w:rPr>
      </w:pPr>
    </w:p>
    <w:p w:rsidR="003C2C8B" w:rsidRPr="001A2EC2" w:rsidDel="00A75B43" w:rsidRDefault="003C2C8B">
      <w:pPr>
        <w:spacing w:after="0" w:line="240" w:lineRule="auto"/>
        <w:jc w:val="both"/>
        <w:rPr>
          <w:del w:id="85" w:author="Пользователь Windows" w:date="2020-10-04T21:36:00Z"/>
          <w:rFonts w:ascii="Times New Roman" w:eastAsia="Times New Roman" w:hAnsi="Times New Roman" w:cs="Times New Roman"/>
          <w:sz w:val="24"/>
          <w:szCs w:val="24"/>
        </w:rPr>
      </w:pPr>
    </w:p>
    <w:p w:rsidR="003C2C8B" w:rsidRPr="001A2EC2" w:rsidRDefault="003C2C8B">
      <w:pPr>
        <w:spacing w:after="0" w:line="240" w:lineRule="auto"/>
        <w:jc w:val="both"/>
        <w:rPr>
          <w:rFonts w:ascii="Times New Roman" w:eastAsia="Times New Roman" w:hAnsi="Times New Roman" w:cs="Times New Roman"/>
          <w:sz w:val="24"/>
          <w:szCs w:val="24"/>
        </w:rPr>
      </w:pPr>
    </w:p>
    <w:p w:rsidR="00901FB9" w:rsidRPr="001A2EC2" w:rsidRDefault="001011CB">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XII. ДОДАТКИ ДО ДОГОВОРУ</w:t>
      </w:r>
    </w:p>
    <w:p w:rsidR="00901FB9" w:rsidRPr="001A2EC2" w:rsidDel="00525D11" w:rsidRDefault="00901FB9">
      <w:pPr>
        <w:spacing w:after="0" w:line="240" w:lineRule="auto"/>
        <w:jc w:val="center"/>
        <w:rPr>
          <w:del w:id="86" w:author="Пользователь Windows" w:date="2020-10-04T21:58:00Z"/>
          <w:rFonts w:ascii="Times New Roman" w:eastAsia="Times New Roman" w:hAnsi="Times New Roman" w:cs="Times New Roman"/>
          <w:sz w:val="24"/>
          <w:szCs w:val="24"/>
        </w:rPr>
      </w:pPr>
    </w:p>
    <w:p w:rsidR="00901FB9" w:rsidRPr="001A2EC2" w:rsidRDefault="001011CB">
      <w:pPr>
        <w:spacing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Невід’ємними частинами цього Договору є:</w:t>
      </w:r>
    </w:p>
    <w:p w:rsidR="007B72E5" w:rsidRPr="001A2EC2" w:rsidRDefault="001011CB"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додаток 1 – Технічне завдання;</w:t>
      </w:r>
    </w:p>
    <w:p w:rsidR="007B72E5" w:rsidRPr="001A2EC2" w:rsidRDefault="001011CB" w:rsidP="007B72E5">
      <w:p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додаток 2 – Календарний план;</w:t>
      </w:r>
    </w:p>
    <w:p w:rsidR="007B72E5" w:rsidRPr="001A2EC2" w:rsidRDefault="001011CB" w:rsidP="007B72E5">
      <w:pPr>
        <w:spacing w:before="240" w:after="0" w:line="240" w:lineRule="auto"/>
        <w:contextualSpacing/>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додаток 3 – Кошторис витрат Проєкту.</w:t>
      </w:r>
    </w:p>
    <w:p w:rsidR="00901FB9" w:rsidRPr="001A2EC2" w:rsidRDefault="00901FB9">
      <w:pPr>
        <w:spacing w:after="0" w:line="240" w:lineRule="auto"/>
        <w:jc w:val="both"/>
        <w:rPr>
          <w:rFonts w:ascii="Times New Roman" w:eastAsia="Times New Roman" w:hAnsi="Times New Roman" w:cs="Times New Roman"/>
          <w:sz w:val="24"/>
          <w:szCs w:val="24"/>
        </w:rPr>
      </w:pPr>
    </w:p>
    <w:p w:rsidR="00901FB9" w:rsidRPr="001A2EC2" w:rsidRDefault="001011C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XIІІ. РЕКВІЗИТИ СТОРІН</w:t>
      </w:r>
    </w:p>
    <w:p w:rsidR="00901FB9" w:rsidRPr="001A2EC2" w:rsidRDefault="00901FB9">
      <w:pPr>
        <w:spacing w:after="0" w:line="240" w:lineRule="auto"/>
        <w:rPr>
          <w:rFonts w:ascii="Times New Roman" w:eastAsia="Times New Roman" w:hAnsi="Times New Roman" w:cs="Times New Roman"/>
          <w:sz w:val="24"/>
          <w:szCs w:val="24"/>
        </w:rPr>
      </w:pPr>
    </w:p>
    <w:tbl>
      <w:tblPr>
        <w:tblStyle w:val="af5"/>
        <w:tblW w:w="10648" w:type="dxa"/>
        <w:tblInd w:w="0" w:type="dxa"/>
        <w:tblLayout w:type="fixed"/>
        <w:tblLook w:val="0400"/>
      </w:tblPr>
      <w:tblGrid>
        <w:gridCol w:w="4820"/>
        <w:gridCol w:w="236"/>
        <w:gridCol w:w="5042"/>
        <w:gridCol w:w="550"/>
        <w:tblGridChange w:id="87">
          <w:tblGrid>
            <w:gridCol w:w="4820"/>
            <w:gridCol w:w="236"/>
            <w:gridCol w:w="5592"/>
          </w:tblGrid>
        </w:tblGridChange>
      </w:tblGrid>
      <w:tr w:rsidR="00901FB9" w:rsidRPr="001A2EC2" w:rsidTr="00AA6E76">
        <w:tc>
          <w:tcPr>
            <w:tcW w:w="4820" w:type="dxa"/>
            <w:tcMar>
              <w:top w:w="0" w:type="dxa"/>
              <w:left w:w="108" w:type="dxa"/>
              <w:bottom w:w="0" w:type="dxa"/>
              <w:right w:w="108" w:type="dxa"/>
            </w:tcMar>
          </w:tcPr>
          <w:p w:rsidR="00901FB9" w:rsidRPr="001A2EC2" w:rsidRDefault="001011CB">
            <w:pPr>
              <w:spacing w:after="0" w:line="240" w:lineRule="auto"/>
              <w:ind w:right="28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Грантоотримувач</w:t>
            </w:r>
          </w:p>
          <w:p w:rsidR="00AA6E76" w:rsidRPr="001A2EC2" w:rsidRDefault="001011CB" w:rsidP="00AA6E76">
            <w:pPr>
              <w:spacing w:after="0" w:line="240" w:lineRule="auto"/>
              <w:ind w:right="34"/>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Київський національний університет імені Тараса Шевченка</w:t>
            </w:r>
          </w:p>
          <w:p w:rsidR="00AA6E76" w:rsidRPr="001A2EC2" w:rsidRDefault="001011CB" w:rsidP="00AA6E76">
            <w:pPr>
              <w:spacing w:after="0" w:line="240" w:lineRule="auto"/>
              <w:ind w:righ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01033, м. Київ, вул. Володимирська 60, </w:t>
            </w:r>
          </w:p>
          <w:p w:rsidR="00AA6E76" w:rsidRPr="001A2EC2" w:rsidRDefault="001011CB" w:rsidP="00AA6E76">
            <w:pPr>
              <w:spacing w:after="0" w:line="240" w:lineRule="auto"/>
              <w:ind w:righ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тел.: (044) 239-32-30, факс: (044) 239-32-30</w:t>
            </w:r>
          </w:p>
          <w:p w:rsidR="00AA6E76" w:rsidRPr="001A2EC2" w:rsidRDefault="001011CB" w:rsidP="00AA6E76">
            <w:pPr>
              <w:spacing w:after="0" w:line="240" w:lineRule="auto"/>
              <w:ind w:righ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р/р UA078201720313211010201014095</w:t>
            </w:r>
          </w:p>
          <w:p w:rsidR="00AA6E76" w:rsidRPr="001A2EC2" w:rsidRDefault="001011CB" w:rsidP="00AA6E76">
            <w:pPr>
              <w:spacing w:after="0" w:line="240" w:lineRule="auto"/>
              <w:ind w:righ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 ДКСУ в м. Києві</w:t>
            </w:r>
          </w:p>
          <w:p w:rsidR="00AA6E76" w:rsidRPr="001A2EC2" w:rsidRDefault="001011CB" w:rsidP="00AA6E76">
            <w:pPr>
              <w:spacing w:after="0" w:line="240" w:lineRule="auto"/>
              <w:ind w:righ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МФО 820172</w:t>
            </w:r>
          </w:p>
          <w:p w:rsidR="00AA6E76" w:rsidRPr="001A2EC2" w:rsidRDefault="001011CB" w:rsidP="00AA6E76">
            <w:pPr>
              <w:spacing w:after="0" w:line="240" w:lineRule="auto"/>
              <w:ind w:righ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ЄДРПОУ 02070944</w:t>
            </w:r>
          </w:p>
          <w:p w:rsidR="00AA6E76" w:rsidRPr="001A2EC2" w:rsidRDefault="00AA6E76" w:rsidP="00AA6E76">
            <w:pPr>
              <w:spacing w:after="0" w:line="240" w:lineRule="auto"/>
              <w:ind w:right="34"/>
              <w:rPr>
                <w:rFonts w:ascii="Times New Roman" w:eastAsia="Times New Roman" w:hAnsi="Times New Roman" w:cs="Times New Roman"/>
                <w:color w:val="000000"/>
                <w:sz w:val="24"/>
                <w:szCs w:val="24"/>
              </w:rPr>
            </w:pPr>
          </w:p>
          <w:p w:rsidR="006F57A8" w:rsidRPr="001A2EC2" w:rsidRDefault="001011CB" w:rsidP="006F57A8">
            <w:pPr>
              <w:spacing w:after="0" w:line="240" w:lineRule="auto"/>
              <w:ind w:righ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Проректор з наукової роботи </w:t>
            </w:r>
          </w:p>
          <w:p w:rsidR="006F57A8" w:rsidRPr="001A2EC2" w:rsidRDefault="001011CB" w:rsidP="006F57A8">
            <w:pPr>
              <w:spacing w:after="0" w:line="240" w:lineRule="auto"/>
              <w:ind w:righ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Київського національного університету </w:t>
            </w:r>
          </w:p>
          <w:p w:rsidR="00AA6E76" w:rsidRPr="001A2EC2" w:rsidRDefault="001011CB" w:rsidP="006F57A8">
            <w:pPr>
              <w:spacing w:after="0" w:line="240" w:lineRule="auto"/>
              <w:ind w:righ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імені Тараса Шевченка</w:t>
            </w:r>
          </w:p>
          <w:p w:rsidR="00AA6E76" w:rsidRPr="001A2EC2" w:rsidRDefault="001011CB" w:rsidP="00AA6E76">
            <w:pPr>
              <w:spacing w:after="0" w:line="240" w:lineRule="auto"/>
              <w:ind w:right="3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___________________ О.І. </w:t>
            </w:r>
            <w:proofErr w:type="spellStart"/>
            <w:r>
              <w:rPr>
                <w:rFonts w:ascii="Times New Roman" w:eastAsia="Times New Roman" w:hAnsi="Times New Roman" w:cs="Times New Roman"/>
                <w:color w:val="000000"/>
                <w:sz w:val="24"/>
                <w:szCs w:val="24"/>
              </w:rPr>
              <w:t>Жилінська</w:t>
            </w:r>
            <w:proofErr w:type="spellEnd"/>
          </w:p>
          <w:p w:rsidR="00AA6E76" w:rsidRPr="001A2EC2" w:rsidRDefault="00FC3E00" w:rsidP="00AA6E76">
            <w:pPr>
              <w:spacing w:after="0" w:line="240" w:lineRule="auto"/>
              <w:ind w:right="34"/>
              <w:rPr>
                <w:rFonts w:ascii="Times New Roman" w:eastAsia="Times New Roman" w:hAnsi="Times New Roman" w:cs="Times New Roman"/>
                <w:color w:val="000000"/>
                <w:sz w:val="24"/>
                <w:szCs w:val="24"/>
              </w:rPr>
            </w:pPr>
            <w:ins w:id="88" w:author="Пользователь Windows" w:date="2020-10-04T21:53:00Z">
              <w:r w:rsidRPr="00D65C0F">
                <w:rPr>
                  <w:rFonts w:ascii="Times New Roman" w:eastAsia="Times New Roman" w:hAnsi="Times New Roman" w:cs="Times New Roman"/>
                  <w:color w:val="000000"/>
                  <w:sz w:val="24"/>
                  <w:szCs w:val="24"/>
                  <w:rPrChange w:id="89" w:author="Sergiy I. Gubar" w:date="2020-10-05T12:00:00Z">
                    <w:rPr>
                      <w:rFonts w:ascii="Times New Roman" w:eastAsia="Times New Roman" w:hAnsi="Times New Roman" w:cs="Times New Roman"/>
                      <w:color w:val="000000"/>
                      <w:sz w:val="24"/>
                      <w:szCs w:val="24"/>
                      <w:lang w:val="en-US"/>
                    </w:rPr>
                  </w:rPrChange>
                </w:rPr>
                <w:tab/>
              </w:r>
            </w:ins>
            <w:r w:rsidR="00AA6E76" w:rsidRPr="001A2EC2">
              <w:rPr>
                <w:rFonts w:ascii="Times New Roman" w:eastAsia="Times New Roman" w:hAnsi="Times New Roman" w:cs="Times New Roman"/>
                <w:color w:val="000000"/>
                <w:sz w:val="24"/>
                <w:szCs w:val="24"/>
              </w:rPr>
              <w:t>(підпис)</w:t>
            </w:r>
          </w:p>
          <w:p w:rsidR="00AA6E76" w:rsidRPr="001A2EC2" w:rsidRDefault="00FC3E00" w:rsidP="00AA6E76">
            <w:pPr>
              <w:spacing w:after="0" w:line="240" w:lineRule="auto"/>
              <w:ind w:right="34"/>
              <w:rPr>
                <w:rFonts w:ascii="Times New Roman" w:eastAsia="Times New Roman" w:hAnsi="Times New Roman" w:cs="Times New Roman"/>
                <w:sz w:val="24"/>
                <w:szCs w:val="24"/>
              </w:rPr>
            </w:pPr>
            <w:ins w:id="90" w:author="Пользователь Windows" w:date="2020-10-04T21:53:00Z">
              <w:r w:rsidRPr="00D65C0F">
                <w:rPr>
                  <w:rFonts w:ascii="Times New Roman" w:eastAsia="Times New Roman" w:hAnsi="Times New Roman" w:cs="Times New Roman"/>
                  <w:color w:val="000000"/>
                  <w:sz w:val="24"/>
                  <w:szCs w:val="24"/>
                  <w:rPrChange w:id="91" w:author="Sergiy I. Gubar" w:date="2020-10-05T12:00:00Z">
                    <w:rPr>
                      <w:rFonts w:ascii="Times New Roman" w:eastAsia="Times New Roman" w:hAnsi="Times New Roman" w:cs="Times New Roman"/>
                      <w:color w:val="000000"/>
                      <w:sz w:val="24"/>
                      <w:szCs w:val="24"/>
                      <w:lang w:val="en-US"/>
                    </w:rPr>
                  </w:rPrChange>
                </w:rPr>
                <w:tab/>
              </w:r>
            </w:ins>
            <w:proofErr w:type="spellStart"/>
            <w:r w:rsidR="00AA6E76" w:rsidRPr="001A2EC2">
              <w:rPr>
                <w:rFonts w:ascii="Times New Roman" w:eastAsia="Times New Roman" w:hAnsi="Times New Roman" w:cs="Times New Roman"/>
                <w:color w:val="000000"/>
                <w:sz w:val="24"/>
                <w:szCs w:val="24"/>
              </w:rPr>
              <w:t>м.п</w:t>
            </w:r>
            <w:proofErr w:type="spellEnd"/>
            <w:r w:rsidR="00AA6E76" w:rsidRPr="001A2EC2">
              <w:rPr>
                <w:rFonts w:ascii="Times New Roman" w:eastAsia="Times New Roman" w:hAnsi="Times New Roman" w:cs="Times New Roman"/>
                <w:color w:val="000000"/>
                <w:sz w:val="24"/>
                <w:szCs w:val="24"/>
              </w:rPr>
              <w:t>.</w:t>
            </w:r>
          </w:p>
          <w:p w:rsidR="00901FB9" w:rsidRPr="001A2EC2" w:rsidRDefault="00901FB9">
            <w:pPr>
              <w:spacing w:after="0" w:line="240" w:lineRule="auto"/>
              <w:jc w:val="center"/>
              <w:rPr>
                <w:rFonts w:ascii="Times New Roman" w:eastAsia="Times New Roman" w:hAnsi="Times New Roman" w:cs="Times New Roman"/>
                <w:sz w:val="24"/>
                <w:szCs w:val="24"/>
              </w:rPr>
            </w:pPr>
          </w:p>
        </w:tc>
        <w:tc>
          <w:tcPr>
            <w:tcW w:w="236" w:type="dxa"/>
            <w:tcMar>
              <w:top w:w="0" w:type="dxa"/>
              <w:left w:w="108" w:type="dxa"/>
              <w:bottom w:w="0" w:type="dxa"/>
              <w:right w:w="108" w:type="dxa"/>
            </w:tcMar>
          </w:tcPr>
          <w:p w:rsidR="00901FB9" w:rsidRPr="001A2EC2" w:rsidRDefault="00901FB9">
            <w:pPr>
              <w:spacing w:after="0" w:line="240" w:lineRule="auto"/>
              <w:rPr>
                <w:rFonts w:ascii="Times New Roman" w:eastAsia="Times New Roman" w:hAnsi="Times New Roman" w:cs="Times New Roman"/>
                <w:sz w:val="24"/>
                <w:szCs w:val="24"/>
              </w:rPr>
            </w:pPr>
          </w:p>
        </w:tc>
        <w:tc>
          <w:tcPr>
            <w:tcW w:w="5592" w:type="dxa"/>
            <w:gridSpan w:val="2"/>
            <w:tcMar>
              <w:top w:w="0" w:type="dxa"/>
              <w:left w:w="108" w:type="dxa"/>
              <w:bottom w:w="0" w:type="dxa"/>
              <w:right w:w="108" w:type="dxa"/>
            </w:tcMar>
          </w:tcPr>
          <w:p w:rsidR="0072044F" w:rsidRPr="001A2EC2" w:rsidRDefault="001011CB" w:rsidP="00AA6E76">
            <w:pPr>
              <w:spacing w:after="0" w:line="240" w:lineRule="auto"/>
              <w:ind w:right="282"/>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Грантонадавач</w:t>
            </w:r>
          </w:p>
          <w:p w:rsidR="0072044F" w:rsidRPr="001A2EC2" w:rsidRDefault="001011CB" w:rsidP="00AA6E76">
            <w:pPr>
              <w:spacing w:after="0" w:line="240" w:lineRule="auto"/>
              <w:ind w:right="282"/>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Національний фонд досліджень України</w:t>
            </w:r>
          </w:p>
          <w:p w:rsidR="0072044F" w:rsidRPr="001A2EC2" w:rsidRDefault="001011CB" w:rsidP="00AA6E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01001,м. Київ, вул. Бориса Грінченка, 1</w:t>
            </w:r>
          </w:p>
          <w:p w:rsidR="0072044F" w:rsidRPr="001A2EC2" w:rsidRDefault="001011CB" w:rsidP="00AA6E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(місцезнаходження)</w:t>
            </w:r>
          </w:p>
          <w:p w:rsidR="00000000" w:rsidRDefault="00A75B43">
            <w:pPr>
              <w:spacing w:after="0" w:line="240" w:lineRule="auto"/>
              <w:ind w:right="282"/>
              <w:jc w:val="both"/>
              <w:rPr>
                <w:ins w:id="92" w:author="Пользователь Windows" w:date="2020-10-04T21:36:00Z"/>
                <w:rFonts w:ascii="Times New Roman" w:eastAsia="Times New Roman" w:hAnsi="Times New Roman" w:cs="Times New Roman"/>
                <w:sz w:val="24"/>
                <w:szCs w:val="24"/>
              </w:rPr>
              <w:pPrChange w:id="93" w:author="Пользователь Windows" w:date="2020-10-04T21:36:00Z">
                <w:pPr>
                  <w:spacing w:after="0" w:line="240" w:lineRule="auto"/>
                  <w:ind w:left="525" w:right="282"/>
                  <w:jc w:val="both"/>
                </w:pPr>
              </w:pPrChange>
            </w:pPr>
            <w:ins w:id="94" w:author="Пользователь Windows" w:date="2020-10-04T21:36:00Z">
              <w:r>
                <w:rPr>
                  <w:rFonts w:ascii="Times New Roman" w:eastAsia="Times New Roman" w:hAnsi="Times New Roman" w:cs="Times New Roman"/>
                  <w:sz w:val="24"/>
                  <w:szCs w:val="24"/>
                </w:rPr>
                <w:t xml:space="preserve">р/р </w:t>
              </w:r>
              <w:r>
                <w:rPr>
                  <w:rFonts w:ascii="Times New Roman" w:eastAsia="Times New Roman" w:hAnsi="Times New Roman" w:cs="Times New Roman"/>
                  <w:sz w:val="24"/>
                  <w:szCs w:val="24"/>
                  <w:lang w:val="en-US"/>
                </w:rPr>
                <w:t>UA</w:t>
              </w:r>
              <w:r>
                <w:rPr>
                  <w:rFonts w:ascii="Times New Roman" w:eastAsia="Times New Roman" w:hAnsi="Times New Roman" w:cs="Times New Roman"/>
                  <w:sz w:val="24"/>
                  <w:szCs w:val="24"/>
                </w:rPr>
                <w:t>698201720343180001000157331</w:t>
              </w:r>
            </w:ins>
          </w:p>
          <w:p w:rsidR="0072044F" w:rsidRPr="001A2EC2" w:rsidDel="00A75B43" w:rsidRDefault="0072044F" w:rsidP="00AA6E76">
            <w:pPr>
              <w:spacing w:after="0" w:line="240" w:lineRule="auto"/>
              <w:ind w:right="282"/>
              <w:jc w:val="both"/>
              <w:rPr>
                <w:del w:id="95" w:author="Пользователь Windows" w:date="2020-10-04T21:36:00Z"/>
                <w:rFonts w:ascii="Times New Roman" w:eastAsia="Times New Roman" w:hAnsi="Times New Roman" w:cs="Times New Roman"/>
                <w:sz w:val="24"/>
                <w:szCs w:val="24"/>
              </w:rPr>
            </w:pPr>
            <w:del w:id="96" w:author="Пользователь Windows" w:date="2020-10-04T21:36:00Z">
              <w:r w:rsidRPr="001A2EC2" w:rsidDel="00A75B43">
                <w:rPr>
                  <w:rFonts w:ascii="Times New Roman" w:eastAsia="Times New Roman" w:hAnsi="Times New Roman" w:cs="Times New Roman"/>
                  <w:sz w:val="24"/>
                  <w:szCs w:val="24"/>
                </w:rPr>
                <w:delText xml:space="preserve">р/р </w:delText>
              </w:r>
              <w:r w:rsidR="001011CB" w:rsidRPr="001011CB">
                <w:rPr>
                  <w:rFonts w:ascii="Times New Roman" w:eastAsia="Times New Roman" w:hAnsi="Times New Roman" w:cs="Times New Roman"/>
                  <w:sz w:val="24"/>
                  <w:szCs w:val="24"/>
                  <w:rPrChange w:id="97" w:author="Пользователь Windows" w:date="2020-10-04T21:07:00Z">
                    <w:rPr>
                      <w:rFonts w:ascii="Times New Roman" w:eastAsia="Times New Roman" w:hAnsi="Times New Roman" w:cs="Times New Roman"/>
                      <w:sz w:val="24"/>
                      <w:szCs w:val="24"/>
                      <w:lang w:val="en-US"/>
                    </w:rPr>
                  </w:rPrChange>
                </w:rPr>
                <w:delText>UA</w:delText>
              </w:r>
              <w:r w:rsidRPr="001A2EC2" w:rsidDel="00A75B43">
                <w:rPr>
                  <w:rFonts w:ascii="Times New Roman" w:eastAsia="Times New Roman" w:hAnsi="Times New Roman" w:cs="Times New Roman"/>
                  <w:sz w:val="24"/>
                  <w:szCs w:val="24"/>
                </w:rPr>
                <w:delText>69820172034318000010000157331</w:delText>
              </w:r>
            </w:del>
          </w:p>
          <w:p w:rsidR="0072044F" w:rsidRPr="001A2EC2" w:rsidRDefault="0072044F" w:rsidP="00AA6E76">
            <w:pPr>
              <w:spacing w:after="0" w:line="240" w:lineRule="auto"/>
              <w:ind w:right="282"/>
              <w:jc w:val="both"/>
              <w:rPr>
                <w:rFonts w:ascii="Times New Roman" w:eastAsia="Times New Roman" w:hAnsi="Times New Roman" w:cs="Times New Roman"/>
                <w:sz w:val="24"/>
                <w:szCs w:val="24"/>
              </w:rPr>
            </w:pPr>
            <w:r w:rsidRPr="001A2EC2">
              <w:rPr>
                <w:rFonts w:ascii="Times New Roman" w:eastAsia="Times New Roman" w:hAnsi="Times New Roman" w:cs="Times New Roman"/>
                <w:sz w:val="24"/>
                <w:szCs w:val="24"/>
              </w:rPr>
              <w:t>у ДКСУ в м. Києві</w:t>
            </w:r>
          </w:p>
          <w:p w:rsidR="0072044F" w:rsidRPr="001A2EC2" w:rsidRDefault="001011CB" w:rsidP="00AA6E76">
            <w:pPr>
              <w:spacing w:after="0" w:line="240" w:lineRule="auto"/>
              <w:ind w:righ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МФО 820172</w:t>
            </w:r>
          </w:p>
          <w:p w:rsidR="0072044F" w:rsidRPr="001A2EC2" w:rsidRDefault="001011CB" w:rsidP="00AA6E76">
            <w:pPr>
              <w:spacing w:after="0" w:line="240" w:lineRule="auto"/>
              <w:ind w:righ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ЄДРПОУ 42734019</w:t>
            </w:r>
          </w:p>
          <w:p w:rsidR="0072044F" w:rsidRPr="001A2EC2" w:rsidRDefault="001011CB" w:rsidP="00AA6E7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(банківські реквізити)</w:t>
            </w:r>
          </w:p>
          <w:p w:rsidR="00AA6E76" w:rsidRPr="001A2EC2" w:rsidRDefault="00AA6E76" w:rsidP="00AA6E76">
            <w:pPr>
              <w:spacing w:after="0" w:line="240" w:lineRule="auto"/>
              <w:ind w:right="282"/>
              <w:jc w:val="both"/>
              <w:rPr>
                <w:rFonts w:ascii="Times New Roman" w:eastAsia="Times New Roman" w:hAnsi="Times New Roman" w:cs="Times New Roman"/>
                <w:sz w:val="24"/>
                <w:szCs w:val="24"/>
              </w:rPr>
            </w:pPr>
          </w:p>
          <w:p w:rsidR="0072044F" w:rsidRPr="001A2EC2" w:rsidRDefault="001011CB" w:rsidP="00AA6E76">
            <w:pPr>
              <w:spacing w:after="0" w:line="240" w:lineRule="auto"/>
              <w:ind w:righ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Виконавчий директор </w:t>
            </w:r>
          </w:p>
          <w:p w:rsidR="00AA6E76" w:rsidRPr="001A2EC2" w:rsidRDefault="00AA6E76" w:rsidP="00AA6E76">
            <w:pPr>
              <w:spacing w:after="0" w:line="240" w:lineRule="auto"/>
              <w:ind w:right="282"/>
              <w:jc w:val="both"/>
              <w:rPr>
                <w:rFonts w:ascii="Times New Roman" w:eastAsia="Times New Roman" w:hAnsi="Times New Roman" w:cs="Times New Roman"/>
                <w:sz w:val="24"/>
                <w:szCs w:val="24"/>
              </w:rPr>
            </w:pPr>
          </w:p>
          <w:p w:rsidR="0072044F" w:rsidRPr="001A2EC2" w:rsidRDefault="001011CB" w:rsidP="00AA6E76">
            <w:pPr>
              <w:spacing w:after="0" w:line="240" w:lineRule="auto"/>
              <w:ind w:righ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________________ О.О. Полоцька </w:t>
            </w:r>
          </w:p>
          <w:p w:rsidR="00000000" w:rsidRDefault="00FC3E00">
            <w:pPr>
              <w:spacing w:after="0" w:line="240" w:lineRule="auto"/>
              <w:rPr>
                <w:rFonts w:ascii="Times New Roman" w:eastAsia="Times New Roman" w:hAnsi="Times New Roman" w:cs="Times New Roman"/>
                <w:sz w:val="24"/>
                <w:szCs w:val="24"/>
              </w:rPr>
              <w:pPrChange w:id="98" w:author="Пользователь Windows" w:date="2020-10-04T21:53:00Z">
                <w:pPr>
                  <w:spacing w:after="0" w:line="240" w:lineRule="auto"/>
                  <w:jc w:val="both"/>
                </w:pPr>
              </w:pPrChange>
            </w:pPr>
            <w:ins w:id="99" w:author="Пользователь Windows" w:date="2020-10-04T21:53:00Z">
              <w:r w:rsidRPr="00D65C0F">
                <w:rPr>
                  <w:rFonts w:ascii="Times New Roman" w:eastAsia="Times New Roman" w:hAnsi="Times New Roman" w:cs="Times New Roman"/>
                  <w:color w:val="000000"/>
                  <w:sz w:val="24"/>
                  <w:szCs w:val="24"/>
                  <w:lang w:val="ru-RU"/>
                  <w:rPrChange w:id="100" w:author="Sergiy I. Gubar" w:date="2020-10-05T12:00:00Z">
                    <w:rPr>
                      <w:rFonts w:ascii="Times New Roman" w:eastAsia="Times New Roman" w:hAnsi="Times New Roman" w:cs="Times New Roman"/>
                      <w:color w:val="000000"/>
                      <w:sz w:val="24"/>
                      <w:szCs w:val="24"/>
                      <w:lang w:val="en-US"/>
                    </w:rPr>
                  </w:rPrChange>
                </w:rPr>
                <w:tab/>
              </w:r>
            </w:ins>
            <w:r w:rsidR="0072044F" w:rsidRPr="001A2EC2">
              <w:rPr>
                <w:rFonts w:ascii="Times New Roman" w:eastAsia="Times New Roman" w:hAnsi="Times New Roman" w:cs="Times New Roman"/>
                <w:color w:val="000000"/>
                <w:sz w:val="24"/>
                <w:szCs w:val="24"/>
              </w:rPr>
              <w:t>(підпис)</w:t>
            </w:r>
          </w:p>
          <w:p w:rsidR="00901FB9" w:rsidRPr="001A2EC2" w:rsidRDefault="00FC3E00" w:rsidP="00AA6E76">
            <w:pPr>
              <w:spacing w:after="0" w:line="240" w:lineRule="auto"/>
              <w:ind w:right="282"/>
              <w:rPr>
                <w:rFonts w:ascii="Times New Roman" w:eastAsia="Times New Roman" w:hAnsi="Times New Roman" w:cs="Times New Roman"/>
                <w:sz w:val="24"/>
                <w:szCs w:val="24"/>
              </w:rPr>
            </w:pPr>
            <w:ins w:id="101" w:author="Пользователь Windows" w:date="2020-10-04T21:53:00Z">
              <w:r>
                <w:rPr>
                  <w:rFonts w:ascii="Times New Roman" w:eastAsia="Times New Roman" w:hAnsi="Times New Roman" w:cs="Times New Roman"/>
                  <w:color w:val="000000"/>
                  <w:sz w:val="24"/>
                  <w:szCs w:val="24"/>
                  <w:lang w:val="en-US"/>
                </w:rPr>
                <w:tab/>
              </w:r>
            </w:ins>
            <w:proofErr w:type="spellStart"/>
            <w:r w:rsidR="0072044F" w:rsidRPr="001A2EC2">
              <w:rPr>
                <w:rFonts w:ascii="Times New Roman" w:eastAsia="Times New Roman" w:hAnsi="Times New Roman" w:cs="Times New Roman"/>
                <w:color w:val="000000"/>
                <w:sz w:val="24"/>
                <w:szCs w:val="24"/>
              </w:rPr>
              <w:t>м.п</w:t>
            </w:r>
            <w:proofErr w:type="spellEnd"/>
            <w:r w:rsidR="0072044F" w:rsidRPr="001A2EC2">
              <w:rPr>
                <w:rFonts w:ascii="Times New Roman" w:eastAsia="Times New Roman" w:hAnsi="Times New Roman" w:cs="Times New Roman"/>
                <w:color w:val="000000"/>
                <w:sz w:val="24"/>
                <w:szCs w:val="24"/>
              </w:rPr>
              <w:t>.</w:t>
            </w:r>
          </w:p>
        </w:tc>
      </w:tr>
      <w:tr w:rsidR="00901FB9" w:rsidRPr="001A2EC2" w:rsidTr="0093399A">
        <w:tblPrEx>
          <w:tblW w:w="10648" w:type="dxa"/>
          <w:tblInd w:w="0" w:type="dxa"/>
          <w:tblLayout w:type="fixed"/>
          <w:tblLook w:val="0400"/>
          <w:tblPrExChange w:id="102" w:author="Пользователь Windows" w:date="2020-10-04T21:51:00Z">
            <w:tblPrEx>
              <w:tblW w:w="10648" w:type="dxa"/>
              <w:tblInd w:w="0" w:type="dxa"/>
              <w:tblLayout w:type="fixed"/>
              <w:tblLook w:val="0400"/>
            </w:tblPrEx>
          </w:tblPrExChange>
        </w:tblPrEx>
        <w:trPr>
          <w:gridAfter w:val="1"/>
          <w:wAfter w:w="550" w:type="dxa"/>
        </w:trPr>
        <w:tc>
          <w:tcPr>
            <w:tcW w:w="4820" w:type="dxa"/>
            <w:tcMar>
              <w:top w:w="0" w:type="dxa"/>
              <w:left w:w="108" w:type="dxa"/>
              <w:bottom w:w="0" w:type="dxa"/>
              <w:right w:w="108" w:type="dxa"/>
            </w:tcMar>
            <w:tcPrChange w:id="103" w:author="Пользователь Windows" w:date="2020-10-04T21:51:00Z">
              <w:tcPr>
                <w:tcW w:w="4820" w:type="dxa"/>
                <w:tcMar>
                  <w:top w:w="0" w:type="dxa"/>
                  <w:left w:w="108" w:type="dxa"/>
                  <w:bottom w:w="0" w:type="dxa"/>
                  <w:right w:w="108" w:type="dxa"/>
                </w:tcMar>
              </w:tcPr>
            </w:tcPrChange>
          </w:tcPr>
          <w:p w:rsidR="00901FB9" w:rsidRPr="001A2EC2" w:rsidRDefault="00901FB9">
            <w:pPr>
              <w:spacing w:after="0" w:line="240" w:lineRule="auto"/>
              <w:rPr>
                <w:rFonts w:ascii="Times New Roman" w:eastAsia="Times New Roman" w:hAnsi="Times New Roman" w:cs="Times New Roman"/>
                <w:sz w:val="24"/>
                <w:szCs w:val="24"/>
              </w:rPr>
            </w:pPr>
          </w:p>
        </w:tc>
        <w:tc>
          <w:tcPr>
            <w:tcW w:w="236" w:type="dxa"/>
            <w:tcMar>
              <w:top w:w="0" w:type="dxa"/>
              <w:left w:w="108" w:type="dxa"/>
              <w:bottom w:w="0" w:type="dxa"/>
              <w:right w:w="108" w:type="dxa"/>
            </w:tcMar>
            <w:tcPrChange w:id="104" w:author="Пользователь Windows" w:date="2020-10-04T21:51:00Z">
              <w:tcPr>
                <w:tcW w:w="236" w:type="dxa"/>
                <w:tcMar>
                  <w:top w:w="0" w:type="dxa"/>
                  <w:left w:w="108" w:type="dxa"/>
                  <w:bottom w:w="0" w:type="dxa"/>
                  <w:right w:w="108" w:type="dxa"/>
                </w:tcMar>
              </w:tcPr>
            </w:tcPrChange>
          </w:tcPr>
          <w:p w:rsidR="00901FB9" w:rsidRPr="001A2EC2" w:rsidRDefault="00901FB9">
            <w:pPr>
              <w:spacing w:after="0" w:line="240" w:lineRule="auto"/>
              <w:rPr>
                <w:rFonts w:ascii="Times New Roman" w:eastAsia="Times New Roman" w:hAnsi="Times New Roman" w:cs="Times New Roman"/>
                <w:sz w:val="24"/>
                <w:szCs w:val="24"/>
              </w:rPr>
            </w:pPr>
          </w:p>
        </w:tc>
        <w:tc>
          <w:tcPr>
            <w:tcW w:w="5042" w:type="dxa"/>
            <w:tcMar>
              <w:top w:w="0" w:type="dxa"/>
              <w:left w:w="108" w:type="dxa"/>
              <w:bottom w:w="0" w:type="dxa"/>
              <w:right w:w="108" w:type="dxa"/>
            </w:tcMar>
            <w:tcPrChange w:id="105" w:author="Пользователь Windows" w:date="2020-10-04T21:51:00Z">
              <w:tcPr>
                <w:tcW w:w="5592" w:type="dxa"/>
                <w:tcMar>
                  <w:top w:w="0" w:type="dxa"/>
                  <w:left w:w="108" w:type="dxa"/>
                  <w:bottom w:w="0" w:type="dxa"/>
                  <w:right w:w="108" w:type="dxa"/>
                </w:tcMar>
              </w:tcPr>
            </w:tcPrChange>
          </w:tcPr>
          <w:p w:rsidR="0072044F" w:rsidRPr="001A2EC2" w:rsidRDefault="0072044F">
            <w:pPr>
              <w:spacing w:after="0" w:line="240" w:lineRule="auto"/>
              <w:jc w:val="center"/>
              <w:rPr>
                <w:rFonts w:ascii="Times New Roman" w:eastAsia="Times New Roman" w:hAnsi="Times New Roman" w:cs="Times New Roman"/>
                <w:b/>
                <w:color w:val="000000"/>
                <w:sz w:val="24"/>
                <w:szCs w:val="24"/>
              </w:rPr>
            </w:pPr>
          </w:p>
          <w:p w:rsidR="00901FB9" w:rsidRPr="001A2EC2" w:rsidRDefault="001011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ПОГОДЖЕНО</w:t>
            </w:r>
            <w:r>
              <w:rPr>
                <w:rFonts w:ascii="Times New Roman" w:eastAsia="Times New Roman" w:hAnsi="Times New Roman" w:cs="Times New Roman"/>
                <w:color w:val="000000"/>
                <w:sz w:val="24"/>
                <w:szCs w:val="24"/>
              </w:rPr>
              <w:t>:</w:t>
            </w:r>
          </w:p>
          <w:p w:rsidR="00901FB9" w:rsidRPr="001A2EC2" w:rsidRDefault="00901FB9">
            <w:pPr>
              <w:spacing w:after="0" w:line="240" w:lineRule="auto"/>
              <w:rPr>
                <w:rFonts w:ascii="Times New Roman" w:eastAsia="Times New Roman" w:hAnsi="Times New Roman" w:cs="Times New Roman"/>
                <w:sz w:val="24"/>
                <w:szCs w:val="24"/>
              </w:rPr>
            </w:pPr>
          </w:p>
          <w:p w:rsidR="0072044F" w:rsidRPr="001A2EC2" w:rsidRDefault="001011CB" w:rsidP="0072044F">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Перший заступник виконавчого директора</w:t>
            </w:r>
          </w:p>
          <w:p w:rsidR="0093399A" w:rsidRPr="00D65C0F" w:rsidRDefault="001011CB" w:rsidP="0072044F">
            <w:pPr>
              <w:spacing w:after="0" w:line="240" w:lineRule="auto"/>
              <w:ind w:left="33"/>
              <w:jc w:val="both"/>
              <w:rPr>
                <w:ins w:id="106" w:author="Пользователь Windows" w:date="2020-10-04T21:52:00Z"/>
                <w:rFonts w:ascii="Times New Roman" w:eastAsia="Times New Roman" w:hAnsi="Times New Roman" w:cs="Times New Roman"/>
                <w:sz w:val="24"/>
                <w:szCs w:val="24"/>
                <w:lang w:val="ru-RU"/>
                <w:rPrChange w:id="107" w:author="Sergiy I. Gubar" w:date="2020-10-05T12:00:00Z">
                  <w:rPr>
                    <w:ins w:id="108" w:author="Пользователь Windows" w:date="2020-10-04T21:52:00Z"/>
                    <w:rFonts w:ascii="Times New Roman" w:eastAsia="Times New Roman" w:hAnsi="Times New Roman" w:cs="Times New Roman"/>
                    <w:sz w:val="24"/>
                    <w:szCs w:val="24"/>
                    <w:lang w:val="en-US"/>
                  </w:rPr>
                </w:rPrChange>
              </w:rPr>
            </w:pPr>
            <w:r>
              <w:rPr>
                <w:rFonts w:ascii="Times New Roman" w:eastAsia="Times New Roman" w:hAnsi="Times New Roman" w:cs="Times New Roman"/>
                <w:sz w:val="24"/>
                <w:szCs w:val="24"/>
              </w:rPr>
              <w:t>Губар</w:t>
            </w:r>
            <w:ins w:id="109" w:author="Пользователь Windows" w:date="2020-10-04T21:51:00Z">
              <w:r w:rsidR="0093399A" w:rsidRPr="00D65C0F">
                <w:rPr>
                  <w:rFonts w:ascii="Times New Roman" w:eastAsia="Times New Roman" w:hAnsi="Times New Roman" w:cs="Times New Roman"/>
                  <w:sz w:val="24"/>
                  <w:szCs w:val="24"/>
                  <w:lang w:val="ru-RU"/>
                  <w:rPrChange w:id="110" w:author="Sergiy I. Gubar" w:date="2020-10-05T12:00:00Z">
                    <w:rPr>
                      <w:rFonts w:ascii="Times New Roman" w:eastAsia="Times New Roman" w:hAnsi="Times New Roman" w:cs="Times New Roman"/>
                      <w:sz w:val="24"/>
                      <w:szCs w:val="24"/>
                      <w:lang w:val="en-US"/>
                    </w:rPr>
                  </w:rPrChange>
                </w:rPr>
                <w:t xml:space="preserve"> </w:t>
              </w:r>
            </w:ins>
            <w:r w:rsidR="0072044F" w:rsidRPr="001A2EC2">
              <w:rPr>
                <w:rFonts w:ascii="Times New Roman" w:eastAsia="Times New Roman" w:hAnsi="Times New Roman" w:cs="Times New Roman"/>
                <w:sz w:val="24"/>
                <w:szCs w:val="24"/>
              </w:rPr>
              <w:t xml:space="preserve">С.І. _____________________ </w:t>
            </w:r>
          </w:p>
          <w:p w:rsidR="00000000" w:rsidRDefault="0072044F">
            <w:pPr>
              <w:spacing w:after="0" w:line="240" w:lineRule="auto"/>
              <w:ind w:left="33"/>
              <w:jc w:val="center"/>
              <w:rPr>
                <w:rFonts w:ascii="Times New Roman" w:eastAsia="Times New Roman" w:hAnsi="Times New Roman" w:cs="Times New Roman"/>
                <w:sz w:val="24"/>
                <w:szCs w:val="24"/>
              </w:rPr>
              <w:pPrChange w:id="111" w:author="Пользователь Windows" w:date="2020-10-04T21:52:00Z">
                <w:pPr>
                  <w:spacing w:after="0" w:line="240" w:lineRule="auto"/>
                  <w:ind w:left="33"/>
                  <w:jc w:val="both"/>
                </w:pPr>
              </w:pPrChange>
            </w:pPr>
            <w:r w:rsidRPr="001A2EC2">
              <w:rPr>
                <w:rFonts w:ascii="Times New Roman" w:eastAsia="Times New Roman" w:hAnsi="Times New Roman" w:cs="Times New Roman"/>
                <w:sz w:val="24"/>
                <w:szCs w:val="24"/>
              </w:rPr>
              <w:t>підпис</w:t>
            </w:r>
          </w:p>
          <w:p w:rsidR="0072044F" w:rsidRPr="001A2EC2" w:rsidRDefault="0072044F" w:rsidP="0072044F">
            <w:pPr>
              <w:spacing w:after="0" w:line="240" w:lineRule="auto"/>
              <w:ind w:left="33"/>
              <w:jc w:val="both"/>
              <w:rPr>
                <w:rFonts w:ascii="Times New Roman" w:eastAsia="Times New Roman" w:hAnsi="Times New Roman" w:cs="Times New Roman"/>
                <w:sz w:val="24"/>
                <w:szCs w:val="24"/>
              </w:rPr>
            </w:pPr>
          </w:p>
          <w:p w:rsidR="0072044F" w:rsidRPr="001A2EC2" w:rsidRDefault="001011CB" w:rsidP="0072044F">
            <w:pPr>
              <w:spacing w:after="0" w:line="240" w:lineRule="auto"/>
              <w:ind w:left="33"/>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Начальник фінансового управління</w:t>
            </w:r>
          </w:p>
          <w:p w:rsidR="00FC3E00" w:rsidRPr="00D65C0F" w:rsidRDefault="001011CB" w:rsidP="0072044F">
            <w:pPr>
              <w:spacing w:after="0" w:line="240" w:lineRule="auto"/>
              <w:ind w:left="33"/>
              <w:jc w:val="both"/>
              <w:rPr>
                <w:ins w:id="112" w:author="Пользователь Windows" w:date="2020-10-04T21:52:00Z"/>
                <w:rFonts w:ascii="Times New Roman" w:eastAsia="Times New Roman" w:hAnsi="Times New Roman" w:cs="Times New Roman"/>
                <w:color w:val="000000"/>
                <w:sz w:val="24"/>
                <w:szCs w:val="24"/>
                <w:lang w:val="ru-RU"/>
                <w:rPrChange w:id="113" w:author="Sergiy I. Gubar" w:date="2020-10-05T12:00:00Z">
                  <w:rPr>
                    <w:ins w:id="114" w:author="Пользователь Windows" w:date="2020-10-04T21:52:00Z"/>
                    <w:rFonts w:ascii="Times New Roman" w:eastAsia="Times New Roman" w:hAnsi="Times New Roman" w:cs="Times New Roman"/>
                    <w:color w:val="000000"/>
                    <w:sz w:val="24"/>
                    <w:szCs w:val="24"/>
                    <w:lang w:val="en-US"/>
                  </w:rPr>
                </w:rPrChange>
              </w:rPr>
            </w:pPr>
            <w:r>
              <w:rPr>
                <w:rFonts w:ascii="Times New Roman" w:eastAsia="Times New Roman" w:hAnsi="Times New Roman" w:cs="Times New Roman"/>
                <w:color w:val="000000"/>
                <w:sz w:val="24"/>
                <w:szCs w:val="24"/>
              </w:rPr>
              <w:t xml:space="preserve">Палеха Л.В. </w:t>
            </w:r>
            <w:r>
              <w:rPr>
                <w:rFonts w:ascii="Times New Roman" w:eastAsia="Times New Roman" w:hAnsi="Times New Roman" w:cs="Times New Roman"/>
                <w:sz w:val="24"/>
                <w:szCs w:val="24"/>
              </w:rPr>
              <w:t xml:space="preserve">_____________________ </w:t>
            </w:r>
            <w:r>
              <w:rPr>
                <w:rFonts w:ascii="Times New Roman" w:eastAsia="Times New Roman" w:hAnsi="Times New Roman" w:cs="Times New Roman"/>
                <w:color w:val="000000"/>
                <w:sz w:val="24"/>
                <w:szCs w:val="24"/>
              </w:rPr>
              <w:t xml:space="preserve"> </w:t>
            </w:r>
          </w:p>
          <w:p w:rsidR="00000000" w:rsidRDefault="001011CB">
            <w:pPr>
              <w:spacing w:after="0" w:line="240" w:lineRule="auto"/>
              <w:ind w:left="33"/>
              <w:jc w:val="center"/>
              <w:rPr>
                <w:rFonts w:ascii="Times New Roman" w:eastAsia="Times New Roman" w:hAnsi="Times New Roman" w:cs="Times New Roman"/>
                <w:sz w:val="20"/>
                <w:szCs w:val="20"/>
                <w:rPrChange w:id="115" w:author="Пользователь Windows" w:date="2020-10-04T21:52:00Z">
                  <w:rPr>
                    <w:rFonts w:ascii="Times New Roman" w:eastAsia="Times New Roman" w:hAnsi="Times New Roman" w:cs="Times New Roman"/>
                    <w:sz w:val="24"/>
                    <w:szCs w:val="24"/>
                  </w:rPr>
                </w:rPrChange>
              </w:rPr>
              <w:pPrChange w:id="116" w:author="Пользователь Windows" w:date="2020-10-04T21:52:00Z">
                <w:pPr>
                  <w:spacing w:after="0" w:line="240" w:lineRule="auto"/>
                  <w:ind w:left="33"/>
                  <w:jc w:val="both"/>
                </w:pPr>
              </w:pPrChange>
            </w:pPr>
            <w:r w:rsidRPr="001011CB">
              <w:rPr>
                <w:rFonts w:ascii="Times New Roman" w:eastAsia="Times New Roman" w:hAnsi="Times New Roman" w:cs="Times New Roman"/>
                <w:color w:val="000000"/>
                <w:sz w:val="20"/>
                <w:szCs w:val="20"/>
                <w:rPrChange w:id="117" w:author="Пользователь Windows" w:date="2020-10-04T21:52:00Z">
                  <w:rPr>
                    <w:rFonts w:ascii="Times New Roman" w:eastAsia="Times New Roman" w:hAnsi="Times New Roman" w:cs="Times New Roman"/>
                    <w:color w:val="000000"/>
                    <w:sz w:val="24"/>
                    <w:szCs w:val="24"/>
                  </w:rPr>
                </w:rPrChange>
              </w:rPr>
              <w:t>підпис</w:t>
            </w:r>
          </w:p>
          <w:p w:rsidR="0072044F" w:rsidRPr="001A2EC2" w:rsidRDefault="0072044F" w:rsidP="0072044F">
            <w:pPr>
              <w:spacing w:after="0" w:line="240" w:lineRule="auto"/>
              <w:rPr>
                <w:rFonts w:ascii="Times New Roman" w:eastAsia="Times New Roman" w:hAnsi="Times New Roman" w:cs="Times New Roman"/>
                <w:sz w:val="24"/>
                <w:szCs w:val="24"/>
              </w:rPr>
            </w:pPr>
          </w:p>
          <w:p w:rsidR="0072044F" w:rsidRPr="001A2EC2" w:rsidRDefault="001011CB" w:rsidP="0072044F">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Начальник управління забезпечення грантової</w:t>
            </w:r>
          </w:p>
          <w:p w:rsidR="0072044F" w:rsidRPr="001A2EC2" w:rsidRDefault="001011CB" w:rsidP="0072044F">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підтримки </w:t>
            </w:r>
          </w:p>
          <w:p w:rsidR="00FC3E00" w:rsidRPr="00D65C0F" w:rsidRDefault="001011CB" w:rsidP="0072044F">
            <w:pPr>
              <w:spacing w:after="0" w:line="240" w:lineRule="auto"/>
              <w:ind w:left="33"/>
              <w:jc w:val="both"/>
              <w:rPr>
                <w:ins w:id="118" w:author="Пользователь Windows" w:date="2020-10-04T21:52:00Z"/>
                <w:rFonts w:ascii="Times New Roman" w:eastAsia="Times New Roman" w:hAnsi="Times New Roman" w:cs="Times New Roman"/>
                <w:sz w:val="24"/>
                <w:szCs w:val="24"/>
                <w:lang w:val="ru-RU"/>
                <w:rPrChange w:id="119" w:author="Sergiy I. Gubar" w:date="2020-10-05T12:00:00Z">
                  <w:rPr>
                    <w:ins w:id="120" w:author="Пользователь Windows" w:date="2020-10-04T21:52:00Z"/>
                    <w:rFonts w:ascii="Times New Roman" w:eastAsia="Times New Roman" w:hAnsi="Times New Roman" w:cs="Times New Roman"/>
                    <w:sz w:val="24"/>
                    <w:szCs w:val="24"/>
                    <w:lang w:val="en-US"/>
                  </w:rPr>
                </w:rPrChange>
              </w:rPr>
            </w:pPr>
            <w:r>
              <w:rPr>
                <w:rFonts w:ascii="Times New Roman" w:eastAsia="Times New Roman" w:hAnsi="Times New Roman" w:cs="Times New Roman"/>
                <w:sz w:val="24"/>
                <w:szCs w:val="24"/>
              </w:rPr>
              <w:t xml:space="preserve">Поєдинок Н.Л. _____________________ </w:t>
            </w:r>
          </w:p>
          <w:p w:rsidR="00000000" w:rsidRDefault="001011CB">
            <w:pPr>
              <w:spacing w:after="0" w:line="240" w:lineRule="auto"/>
              <w:ind w:left="33"/>
              <w:jc w:val="center"/>
              <w:rPr>
                <w:rFonts w:ascii="Times New Roman" w:eastAsia="Times New Roman" w:hAnsi="Times New Roman" w:cs="Times New Roman"/>
                <w:sz w:val="20"/>
                <w:szCs w:val="20"/>
                <w:rPrChange w:id="121" w:author="Пользователь Windows" w:date="2020-10-04T21:52:00Z">
                  <w:rPr>
                    <w:rFonts w:ascii="Times New Roman" w:eastAsia="Times New Roman" w:hAnsi="Times New Roman" w:cs="Times New Roman"/>
                    <w:sz w:val="24"/>
                    <w:szCs w:val="24"/>
                  </w:rPr>
                </w:rPrChange>
              </w:rPr>
              <w:pPrChange w:id="122" w:author="Пользователь Windows" w:date="2020-10-04T21:52:00Z">
                <w:pPr>
                  <w:spacing w:after="0" w:line="240" w:lineRule="auto"/>
                  <w:ind w:left="33"/>
                  <w:jc w:val="both"/>
                </w:pPr>
              </w:pPrChange>
            </w:pPr>
            <w:r w:rsidRPr="001011CB">
              <w:rPr>
                <w:rFonts w:ascii="Times New Roman" w:eastAsia="Times New Roman" w:hAnsi="Times New Roman" w:cs="Times New Roman"/>
                <w:sz w:val="20"/>
                <w:szCs w:val="20"/>
                <w:rPrChange w:id="123" w:author="Пользователь Windows" w:date="2020-10-04T21:52:00Z">
                  <w:rPr>
                    <w:rFonts w:ascii="Times New Roman" w:eastAsia="Times New Roman" w:hAnsi="Times New Roman" w:cs="Times New Roman"/>
                    <w:sz w:val="24"/>
                    <w:szCs w:val="24"/>
                  </w:rPr>
                </w:rPrChange>
              </w:rPr>
              <w:t>підпис</w:t>
            </w:r>
          </w:p>
          <w:p w:rsidR="00901FB9" w:rsidRPr="001A2EC2" w:rsidRDefault="00901FB9">
            <w:pPr>
              <w:spacing w:after="0" w:line="240" w:lineRule="auto"/>
              <w:ind w:left="33"/>
              <w:jc w:val="both"/>
              <w:rPr>
                <w:rFonts w:ascii="Times New Roman" w:eastAsia="Times New Roman" w:hAnsi="Times New Roman" w:cs="Times New Roman"/>
                <w:sz w:val="24"/>
                <w:szCs w:val="24"/>
              </w:rPr>
            </w:pPr>
          </w:p>
          <w:p w:rsidR="00901FB9" w:rsidRPr="001A2EC2" w:rsidRDefault="001011CB">
            <w:pPr>
              <w:spacing w:after="0" w:line="240" w:lineRule="auto"/>
              <w:ind w:left="3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Керівник відповідного структурного підрозділу управління забезпечення грантової підтримки</w:t>
            </w:r>
          </w:p>
          <w:p w:rsidR="00FC3E00" w:rsidRPr="00D65C0F" w:rsidRDefault="001011CB">
            <w:pPr>
              <w:spacing w:after="0" w:line="240" w:lineRule="auto"/>
              <w:ind w:left="33"/>
              <w:jc w:val="both"/>
              <w:rPr>
                <w:ins w:id="124" w:author="Пользователь Windows" w:date="2020-10-04T21:52:00Z"/>
                <w:rFonts w:ascii="Times New Roman" w:eastAsia="Times New Roman" w:hAnsi="Times New Roman" w:cs="Times New Roman"/>
                <w:sz w:val="24"/>
                <w:szCs w:val="24"/>
                <w:lang w:val="ru-RU"/>
                <w:rPrChange w:id="125" w:author="Sergiy I. Gubar" w:date="2020-10-05T12:00:00Z">
                  <w:rPr>
                    <w:ins w:id="126" w:author="Пользователь Windows" w:date="2020-10-04T21:52:00Z"/>
                    <w:rFonts w:ascii="Times New Roman" w:eastAsia="Times New Roman" w:hAnsi="Times New Roman" w:cs="Times New Roman"/>
                    <w:sz w:val="24"/>
                    <w:szCs w:val="24"/>
                    <w:lang w:val="en-US"/>
                  </w:rPr>
                </w:rPrChange>
              </w:rPr>
            </w:pPr>
            <w:r>
              <w:rPr>
                <w:rFonts w:ascii="Times New Roman" w:eastAsia="Times New Roman" w:hAnsi="Times New Roman" w:cs="Times New Roman"/>
                <w:sz w:val="24"/>
                <w:szCs w:val="24"/>
              </w:rPr>
              <w:t xml:space="preserve">________________________________ </w:t>
            </w:r>
          </w:p>
          <w:p w:rsidR="00000000" w:rsidRDefault="001011CB">
            <w:pPr>
              <w:spacing w:after="0" w:line="240" w:lineRule="auto"/>
              <w:ind w:left="33"/>
              <w:jc w:val="center"/>
              <w:rPr>
                <w:rFonts w:ascii="Times New Roman" w:eastAsia="Times New Roman" w:hAnsi="Times New Roman" w:cs="Times New Roman"/>
                <w:sz w:val="20"/>
                <w:szCs w:val="20"/>
                <w:rPrChange w:id="127" w:author="Пользователь Windows" w:date="2020-10-04T21:52:00Z">
                  <w:rPr>
                    <w:rFonts w:ascii="Times New Roman" w:eastAsia="Times New Roman" w:hAnsi="Times New Roman" w:cs="Times New Roman"/>
                    <w:sz w:val="24"/>
                    <w:szCs w:val="24"/>
                  </w:rPr>
                </w:rPrChange>
              </w:rPr>
              <w:pPrChange w:id="128" w:author="Пользователь Windows" w:date="2020-10-04T21:52:00Z">
                <w:pPr>
                  <w:spacing w:after="0" w:line="240" w:lineRule="auto"/>
                  <w:ind w:left="33"/>
                  <w:jc w:val="both"/>
                </w:pPr>
              </w:pPrChange>
            </w:pPr>
            <w:r w:rsidRPr="001011CB">
              <w:rPr>
                <w:rFonts w:ascii="Times New Roman" w:eastAsia="Times New Roman" w:hAnsi="Times New Roman" w:cs="Times New Roman"/>
                <w:sz w:val="20"/>
                <w:szCs w:val="20"/>
                <w:rPrChange w:id="129" w:author="Пользователь Windows" w:date="2020-10-04T21:52:00Z">
                  <w:rPr>
                    <w:rFonts w:ascii="Times New Roman" w:eastAsia="Times New Roman" w:hAnsi="Times New Roman" w:cs="Times New Roman"/>
                    <w:sz w:val="24"/>
                    <w:szCs w:val="24"/>
                  </w:rPr>
                </w:rPrChange>
              </w:rPr>
              <w:t>ПІБ, підпис</w:t>
            </w:r>
          </w:p>
          <w:p w:rsidR="00901FB9" w:rsidRPr="001A2EC2" w:rsidRDefault="00901FB9">
            <w:pPr>
              <w:spacing w:after="0" w:line="240" w:lineRule="auto"/>
              <w:rPr>
                <w:rFonts w:ascii="Times New Roman" w:eastAsia="Times New Roman" w:hAnsi="Times New Roman" w:cs="Times New Roman"/>
                <w:sz w:val="24"/>
                <w:szCs w:val="24"/>
              </w:rPr>
            </w:pPr>
          </w:p>
          <w:p w:rsidR="00901FB9" w:rsidRPr="001A2EC2" w:rsidRDefault="001011C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Головний спеціаліст відповідного структурного підрозділу управління забезпечення грантової підтримки</w:t>
            </w:r>
          </w:p>
          <w:p w:rsidR="00FC3E00" w:rsidRDefault="001011CB">
            <w:pPr>
              <w:spacing w:after="0" w:line="240" w:lineRule="auto"/>
              <w:ind w:left="33"/>
              <w:jc w:val="both"/>
              <w:rPr>
                <w:ins w:id="130" w:author="Пользователь Windows" w:date="2020-10-04T21:52:00Z"/>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________________________________ </w:t>
            </w:r>
          </w:p>
          <w:p w:rsidR="00000000" w:rsidRDefault="001011CB">
            <w:pPr>
              <w:spacing w:after="0" w:line="240" w:lineRule="auto"/>
              <w:ind w:left="33"/>
              <w:jc w:val="center"/>
              <w:rPr>
                <w:del w:id="131" w:author="Пользователь Windows" w:date="2020-10-04T21:58:00Z"/>
                <w:rFonts w:ascii="Times New Roman" w:eastAsia="Times New Roman" w:hAnsi="Times New Roman" w:cs="Times New Roman"/>
                <w:sz w:val="20"/>
                <w:szCs w:val="20"/>
                <w:rPrChange w:id="132" w:author="Пользователь Windows" w:date="2020-10-04T21:52:00Z">
                  <w:rPr>
                    <w:del w:id="133" w:author="Пользователь Windows" w:date="2020-10-04T21:58:00Z"/>
                    <w:rFonts w:ascii="Times New Roman" w:eastAsia="Times New Roman" w:hAnsi="Times New Roman" w:cs="Times New Roman"/>
                    <w:sz w:val="24"/>
                    <w:szCs w:val="24"/>
                  </w:rPr>
                </w:rPrChange>
              </w:rPr>
              <w:pPrChange w:id="134" w:author="Пользователь Windows" w:date="2020-10-04T21:52:00Z">
                <w:pPr>
                  <w:spacing w:after="0" w:line="240" w:lineRule="auto"/>
                  <w:ind w:left="33"/>
                  <w:jc w:val="both"/>
                </w:pPr>
              </w:pPrChange>
            </w:pPr>
            <w:r w:rsidRPr="001011CB">
              <w:rPr>
                <w:rFonts w:ascii="Times New Roman" w:eastAsia="Times New Roman" w:hAnsi="Times New Roman" w:cs="Times New Roman"/>
                <w:sz w:val="20"/>
                <w:szCs w:val="20"/>
                <w:rPrChange w:id="135" w:author="Пользователь Windows" w:date="2020-10-04T21:52:00Z">
                  <w:rPr>
                    <w:rFonts w:ascii="Times New Roman" w:eastAsia="Times New Roman" w:hAnsi="Times New Roman" w:cs="Times New Roman"/>
                    <w:sz w:val="24"/>
                    <w:szCs w:val="24"/>
                  </w:rPr>
                </w:rPrChange>
              </w:rPr>
              <w:t>ПІБ, підпис</w:t>
            </w:r>
          </w:p>
          <w:p w:rsidR="00000000" w:rsidRDefault="00423333">
            <w:pPr>
              <w:spacing w:after="0" w:line="240" w:lineRule="auto"/>
              <w:ind w:left="33"/>
              <w:jc w:val="center"/>
              <w:rPr>
                <w:rFonts w:ascii="Times New Roman" w:eastAsia="Times New Roman" w:hAnsi="Times New Roman" w:cs="Times New Roman"/>
                <w:sz w:val="24"/>
                <w:szCs w:val="24"/>
              </w:rPr>
              <w:pPrChange w:id="136" w:author="Пользователь Windows" w:date="2020-10-04T21:58:00Z">
                <w:pPr>
                  <w:spacing w:after="0" w:line="240" w:lineRule="auto"/>
                  <w:jc w:val="both"/>
                </w:pPr>
              </w:pPrChange>
            </w:pPr>
          </w:p>
        </w:tc>
      </w:tr>
    </w:tbl>
    <w:p w:rsidR="00901FB9" w:rsidRPr="001A2EC2" w:rsidDel="00FC3E00" w:rsidRDefault="00901FB9">
      <w:pPr>
        <w:spacing w:after="0" w:line="240" w:lineRule="auto"/>
        <w:rPr>
          <w:del w:id="137" w:author="Пользователь Windows" w:date="2020-10-04T21:53:00Z"/>
          <w:rFonts w:ascii="Times New Roman" w:eastAsia="Times New Roman" w:hAnsi="Times New Roman" w:cs="Times New Roman"/>
          <w:sz w:val="24"/>
          <w:szCs w:val="24"/>
        </w:rPr>
      </w:pPr>
    </w:p>
    <w:p w:rsidR="00423333" w:rsidRDefault="00423333">
      <w:pPr>
        <w:rPr>
          <w:lang w:val="en-US"/>
          <w:rPrChange w:id="138" w:author="Пользователь Windows" w:date="2020-10-04T21:53:00Z">
            <w:rPr/>
          </w:rPrChange>
        </w:rPr>
      </w:pPr>
    </w:p>
    <w:sectPr w:rsidR="00423333" w:rsidSect="004D16F2">
      <w:headerReference w:type="default" r:id="rId7"/>
      <w:footerReference w:type="even" r:id="rId8"/>
      <w:footerReference w:type="default" r:id="rId9"/>
      <w:headerReference w:type="first" r:id="rId10"/>
      <w:pgSz w:w="11906" w:h="16838"/>
      <w:pgMar w:top="962" w:right="709" w:bottom="851" w:left="1276"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333" w:rsidRDefault="00423333">
      <w:pPr>
        <w:spacing w:after="0" w:line="240" w:lineRule="auto"/>
      </w:pPr>
      <w:r>
        <w:separator/>
      </w:r>
    </w:p>
  </w:endnote>
  <w:endnote w:type="continuationSeparator" w:id="0">
    <w:p w:rsidR="00423333" w:rsidRDefault="004233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af6"/>
      </w:rPr>
      <w:id w:val="1295632607"/>
      <w:docPartObj>
        <w:docPartGallery w:val="Page Numbers (Bottom of Page)"/>
        <w:docPartUnique/>
      </w:docPartObj>
    </w:sdtPr>
    <w:sdtContent>
      <w:p w:rsidR="004D16F2" w:rsidRDefault="001011CB" w:rsidP="004D16F2">
        <w:pPr>
          <w:pStyle w:val="a7"/>
          <w:framePr w:wrap="none" w:vAnchor="text" w:hAnchor="margin" w:xAlign="right" w:y="1"/>
          <w:rPr>
            <w:rStyle w:val="af6"/>
          </w:rPr>
        </w:pPr>
        <w:r>
          <w:rPr>
            <w:rStyle w:val="af6"/>
          </w:rPr>
          <w:fldChar w:fldCharType="begin"/>
        </w:r>
        <w:r w:rsidR="004D16F2">
          <w:rPr>
            <w:rStyle w:val="af6"/>
          </w:rPr>
          <w:instrText xml:space="preserve"> PAGE </w:instrText>
        </w:r>
        <w:r>
          <w:rPr>
            <w:rStyle w:val="af6"/>
          </w:rPr>
          <w:fldChar w:fldCharType="end"/>
        </w:r>
      </w:p>
    </w:sdtContent>
  </w:sdt>
  <w:p w:rsidR="004D16F2" w:rsidRDefault="004D16F2" w:rsidP="004D16F2">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6F2" w:rsidRDefault="004D16F2" w:rsidP="004D16F2">
    <w:pPr>
      <w:pStyle w:val="a7"/>
      <w:framePr w:w="1558" w:wrap="none" w:vAnchor="text" w:hAnchor="page" w:x="9629" w:y="-2"/>
      <w:rPr>
        <w:rStyle w:val="af6"/>
      </w:rPr>
    </w:pPr>
    <w:r>
      <w:rPr>
        <w:rStyle w:val="af6"/>
      </w:rPr>
      <w:t xml:space="preserve">Сторінка </w:t>
    </w:r>
    <w:sdt>
      <w:sdtPr>
        <w:rPr>
          <w:rStyle w:val="af6"/>
        </w:rPr>
        <w:id w:val="1842729693"/>
        <w:docPartObj>
          <w:docPartGallery w:val="Page Numbers (Bottom of Page)"/>
          <w:docPartUnique/>
        </w:docPartObj>
      </w:sdtPr>
      <w:sdtContent>
        <w:r w:rsidR="001011CB">
          <w:rPr>
            <w:rStyle w:val="af6"/>
          </w:rPr>
          <w:fldChar w:fldCharType="begin"/>
        </w:r>
        <w:r>
          <w:rPr>
            <w:rStyle w:val="af6"/>
          </w:rPr>
          <w:instrText xml:space="preserve"> PAGE </w:instrText>
        </w:r>
        <w:r w:rsidR="001011CB">
          <w:rPr>
            <w:rStyle w:val="af6"/>
          </w:rPr>
          <w:fldChar w:fldCharType="separate"/>
        </w:r>
        <w:r w:rsidR="00D65C0F">
          <w:rPr>
            <w:rStyle w:val="af6"/>
            <w:noProof/>
          </w:rPr>
          <w:t>8</w:t>
        </w:r>
        <w:r w:rsidR="001011CB">
          <w:rPr>
            <w:rStyle w:val="af6"/>
          </w:rPr>
          <w:fldChar w:fldCharType="end"/>
        </w:r>
        <w:r>
          <w:rPr>
            <w:rStyle w:val="af6"/>
          </w:rPr>
          <w:t xml:space="preserve"> з 9</w:t>
        </w:r>
      </w:sdtContent>
    </w:sdt>
  </w:p>
  <w:p w:rsidR="004D16F2" w:rsidRDefault="004D16F2" w:rsidP="004D16F2">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333" w:rsidRDefault="00423333">
      <w:pPr>
        <w:spacing w:after="0" w:line="240" w:lineRule="auto"/>
      </w:pPr>
      <w:r>
        <w:separator/>
      </w:r>
    </w:p>
  </w:footnote>
  <w:footnote w:type="continuationSeparator" w:id="0">
    <w:p w:rsidR="00423333" w:rsidRDefault="004233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FB9" w:rsidRDefault="00901FB9" w:rsidP="004D16F2">
    <w:pPr>
      <w:pBdr>
        <w:top w:val="nil"/>
        <w:left w:val="nil"/>
        <w:bottom w:val="nil"/>
        <w:right w:val="nil"/>
        <w:between w:val="nil"/>
      </w:pBdr>
      <w:tabs>
        <w:tab w:val="center" w:pos="4819"/>
        <w:tab w:val="right" w:pos="9639"/>
      </w:tabs>
      <w:spacing w:after="0" w:line="240" w:lineRule="auto"/>
      <w:rPr>
        <w:rFonts w:ascii="Times New Roman" w:eastAsia="Times New Roman" w:hAnsi="Times New Roman" w:cs="Times New Roman"/>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1FB9" w:rsidRDefault="00901FB9">
    <w:pPr>
      <w:pBdr>
        <w:top w:val="nil"/>
        <w:left w:val="nil"/>
        <w:bottom w:val="nil"/>
        <w:right w:val="nil"/>
        <w:between w:val="nil"/>
      </w:pBdr>
      <w:tabs>
        <w:tab w:val="center" w:pos="4819"/>
        <w:tab w:val="right" w:pos="9639"/>
      </w:tabs>
      <w:spacing w:after="0" w:line="240" w:lineRule="auto"/>
      <w:jc w:val="center"/>
      <w:rPr>
        <w:color w:val="00000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trackRevisions/>
  <w:defaultTabStop w:val="720"/>
  <w:hyphenationZone w:val="425"/>
  <w:characterSpacingControl w:val="doNotCompress"/>
  <w:footnotePr>
    <w:footnote w:id="-1"/>
    <w:footnote w:id="0"/>
  </w:footnotePr>
  <w:endnotePr>
    <w:endnote w:id="-1"/>
    <w:endnote w:id="0"/>
  </w:endnotePr>
  <w:compat/>
  <w:rsids>
    <w:rsidRoot w:val="00901FB9"/>
    <w:rsid w:val="000460CA"/>
    <w:rsid w:val="000E0D12"/>
    <w:rsid w:val="001011CB"/>
    <w:rsid w:val="001237DA"/>
    <w:rsid w:val="001A2EC2"/>
    <w:rsid w:val="001C0BC2"/>
    <w:rsid w:val="001C186D"/>
    <w:rsid w:val="001C442C"/>
    <w:rsid w:val="00213178"/>
    <w:rsid w:val="002771F6"/>
    <w:rsid w:val="002C384F"/>
    <w:rsid w:val="002E787C"/>
    <w:rsid w:val="00306D06"/>
    <w:rsid w:val="003479C4"/>
    <w:rsid w:val="003C2C8B"/>
    <w:rsid w:val="00411F44"/>
    <w:rsid w:val="00423333"/>
    <w:rsid w:val="00466E4B"/>
    <w:rsid w:val="004D16F2"/>
    <w:rsid w:val="00525D11"/>
    <w:rsid w:val="00545B02"/>
    <w:rsid w:val="00596292"/>
    <w:rsid w:val="006608EA"/>
    <w:rsid w:val="006F57A8"/>
    <w:rsid w:val="0072044F"/>
    <w:rsid w:val="007B5F25"/>
    <w:rsid w:val="007B72E5"/>
    <w:rsid w:val="007C100E"/>
    <w:rsid w:val="00901FB9"/>
    <w:rsid w:val="0093399A"/>
    <w:rsid w:val="009A6D6D"/>
    <w:rsid w:val="009B0415"/>
    <w:rsid w:val="009D76BD"/>
    <w:rsid w:val="009E3238"/>
    <w:rsid w:val="00A67F85"/>
    <w:rsid w:val="00A75B43"/>
    <w:rsid w:val="00A90CA7"/>
    <w:rsid w:val="00AA6E76"/>
    <w:rsid w:val="00B123E5"/>
    <w:rsid w:val="00B47EE8"/>
    <w:rsid w:val="00BB79F1"/>
    <w:rsid w:val="00BC10E4"/>
    <w:rsid w:val="00C263E5"/>
    <w:rsid w:val="00C615A9"/>
    <w:rsid w:val="00CC3786"/>
    <w:rsid w:val="00CE34EA"/>
    <w:rsid w:val="00D037CE"/>
    <w:rsid w:val="00D63D85"/>
    <w:rsid w:val="00D65C0F"/>
    <w:rsid w:val="00D9420E"/>
    <w:rsid w:val="00E13933"/>
    <w:rsid w:val="00E53BCD"/>
    <w:rsid w:val="00F22735"/>
    <w:rsid w:val="00F63945"/>
    <w:rsid w:val="00FC3E0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E47"/>
  </w:style>
  <w:style w:type="paragraph" w:styleId="1">
    <w:name w:val="heading 1"/>
    <w:basedOn w:val="a"/>
    <w:next w:val="a"/>
    <w:uiPriority w:val="9"/>
    <w:qFormat/>
    <w:rsid w:val="001237DA"/>
    <w:pPr>
      <w:keepNext/>
      <w:keepLines/>
      <w:spacing w:before="480" w:after="120"/>
      <w:outlineLvl w:val="0"/>
    </w:pPr>
    <w:rPr>
      <w:b/>
      <w:sz w:val="48"/>
      <w:szCs w:val="48"/>
    </w:rPr>
  </w:style>
  <w:style w:type="paragraph" w:styleId="2">
    <w:name w:val="heading 2"/>
    <w:basedOn w:val="a"/>
    <w:next w:val="a"/>
    <w:uiPriority w:val="9"/>
    <w:semiHidden/>
    <w:unhideWhenUsed/>
    <w:qFormat/>
    <w:rsid w:val="001237DA"/>
    <w:pPr>
      <w:keepNext/>
      <w:keepLines/>
      <w:spacing w:before="360" w:after="80"/>
      <w:outlineLvl w:val="1"/>
    </w:pPr>
    <w:rPr>
      <w:b/>
      <w:sz w:val="36"/>
      <w:szCs w:val="36"/>
    </w:rPr>
  </w:style>
  <w:style w:type="paragraph" w:styleId="3">
    <w:name w:val="heading 3"/>
    <w:basedOn w:val="a"/>
    <w:next w:val="a"/>
    <w:uiPriority w:val="9"/>
    <w:semiHidden/>
    <w:unhideWhenUsed/>
    <w:qFormat/>
    <w:rsid w:val="001237DA"/>
    <w:pPr>
      <w:keepNext/>
      <w:keepLines/>
      <w:spacing w:before="280" w:after="80"/>
      <w:outlineLvl w:val="2"/>
    </w:pPr>
    <w:rPr>
      <w:b/>
      <w:sz w:val="28"/>
      <w:szCs w:val="28"/>
    </w:rPr>
  </w:style>
  <w:style w:type="paragraph" w:styleId="4">
    <w:name w:val="heading 4"/>
    <w:basedOn w:val="a"/>
    <w:next w:val="a"/>
    <w:uiPriority w:val="9"/>
    <w:semiHidden/>
    <w:unhideWhenUsed/>
    <w:qFormat/>
    <w:rsid w:val="001237DA"/>
    <w:pPr>
      <w:keepNext/>
      <w:keepLines/>
      <w:spacing w:before="240" w:after="40"/>
      <w:outlineLvl w:val="3"/>
    </w:pPr>
    <w:rPr>
      <w:b/>
      <w:sz w:val="24"/>
      <w:szCs w:val="24"/>
    </w:rPr>
  </w:style>
  <w:style w:type="paragraph" w:styleId="5">
    <w:name w:val="heading 5"/>
    <w:basedOn w:val="a"/>
    <w:next w:val="a"/>
    <w:uiPriority w:val="9"/>
    <w:semiHidden/>
    <w:unhideWhenUsed/>
    <w:qFormat/>
    <w:rsid w:val="001237DA"/>
    <w:pPr>
      <w:keepNext/>
      <w:keepLines/>
      <w:spacing w:before="220" w:after="40"/>
      <w:outlineLvl w:val="4"/>
    </w:pPr>
    <w:rPr>
      <w:b/>
    </w:rPr>
  </w:style>
  <w:style w:type="paragraph" w:styleId="6">
    <w:name w:val="heading 6"/>
    <w:basedOn w:val="a"/>
    <w:next w:val="a"/>
    <w:uiPriority w:val="9"/>
    <w:semiHidden/>
    <w:unhideWhenUsed/>
    <w:qFormat/>
    <w:rsid w:val="001237D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1237DA"/>
    <w:tblPr>
      <w:tblCellMar>
        <w:top w:w="0" w:type="dxa"/>
        <w:left w:w="0" w:type="dxa"/>
        <w:bottom w:w="0" w:type="dxa"/>
        <w:right w:w="0" w:type="dxa"/>
      </w:tblCellMar>
    </w:tblPr>
  </w:style>
  <w:style w:type="paragraph" w:styleId="a3">
    <w:name w:val="Title"/>
    <w:basedOn w:val="a"/>
    <w:next w:val="a"/>
    <w:uiPriority w:val="10"/>
    <w:qFormat/>
    <w:rsid w:val="001237DA"/>
    <w:pPr>
      <w:keepNext/>
      <w:keepLines/>
      <w:spacing w:before="480" w:after="120"/>
    </w:pPr>
    <w:rPr>
      <w:b/>
      <w:sz w:val="72"/>
      <w:szCs w:val="72"/>
    </w:rPr>
  </w:style>
  <w:style w:type="table" w:customStyle="1" w:styleId="TableNormal0">
    <w:name w:val="Table Normal"/>
    <w:rsid w:val="001237DA"/>
    <w:tblPr>
      <w:tblCellMar>
        <w:top w:w="0" w:type="dxa"/>
        <w:left w:w="0" w:type="dxa"/>
        <w:bottom w:w="0" w:type="dxa"/>
        <w:right w:w="0" w:type="dxa"/>
      </w:tblCellMar>
    </w:tblPr>
  </w:style>
  <w:style w:type="table" w:styleId="a4">
    <w:name w:val="Table Grid"/>
    <w:basedOn w:val="a1"/>
    <w:uiPriority w:val="59"/>
    <w:rsid w:val="002636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D20BFC"/>
    <w:pPr>
      <w:tabs>
        <w:tab w:val="center" w:pos="4819"/>
        <w:tab w:val="right" w:pos="9639"/>
      </w:tabs>
      <w:spacing w:after="0" w:line="240" w:lineRule="auto"/>
    </w:pPr>
  </w:style>
  <w:style w:type="character" w:customStyle="1" w:styleId="a6">
    <w:name w:val="Верхній колонтитул Знак"/>
    <w:basedOn w:val="a0"/>
    <w:link w:val="a5"/>
    <w:uiPriority w:val="99"/>
    <w:rsid w:val="00D20BFC"/>
  </w:style>
  <w:style w:type="paragraph" w:styleId="a7">
    <w:name w:val="footer"/>
    <w:basedOn w:val="a"/>
    <w:link w:val="a8"/>
    <w:uiPriority w:val="99"/>
    <w:unhideWhenUsed/>
    <w:rsid w:val="00D20BFC"/>
    <w:pPr>
      <w:tabs>
        <w:tab w:val="center" w:pos="4819"/>
        <w:tab w:val="right" w:pos="9639"/>
      </w:tabs>
      <w:spacing w:after="0" w:line="240" w:lineRule="auto"/>
    </w:pPr>
  </w:style>
  <w:style w:type="character" w:customStyle="1" w:styleId="a8">
    <w:name w:val="Нижній колонтитул Знак"/>
    <w:basedOn w:val="a0"/>
    <w:link w:val="a7"/>
    <w:uiPriority w:val="99"/>
    <w:rsid w:val="00D20BFC"/>
  </w:style>
  <w:style w:type="paragraph" w:styleId="a9">
    <w:name w:val="List Paragraph"/>
    <w:basedOn w:val="a"/>
    <w:uiPriority w:val="34"/>
    <w:qFormat/>
    <w:rsid w:val="00D20BFC"/>
    <w:pPr>
      <w:ind w:left="720"/>
      <w:contextualSpacing/>
    </w:pPr>
  </w:style>
  <w:style w:type="paragraph" w:customStyle="1" w:styleId="Normal1">
    <w:name w:val="Normal1"/>
    <w:rsid w:val="008F61C6"/>
    <w:pPr>
      <w:spacing w:after="0"/>
    </w:pPr>
    <w:rPr>
      <w:rFonts w:ascii="Arial" w:eastAsia="Arial" w:hAnsi="Arial" w:cs="Arial"/>
    </w:rPr>
  </w:style>
  <w:style w:type="paragraph" w:customStyle="1" w:styleId="10">
    <w:name w:val="Обычный1"/>
    <w:rsid w:val="008F61C6"/>
    <w:pPr>
      <w:spacing w:after="0" w:line="240" w:lineRule="auto"/>
    </w:pPr>
    <w:rPr>
      <w:rFonts w:ascii="Times New Roman" w:eastAsia="Times New Roman" w:hAnsi="Times New Roman" w:cs="Times New Roman"/>
      <w:sz w:val="20"/>
      <w:szCs w:val="20"/>
      <w:lang w:val="ru-RU" w:eastAsia="uk-UA"/>
    </w:rPr>
  </w:style>
  <w:style w:type="paragraph" w:customStyle="1" w:styleId="20">
    <w:name w:val="Обычный2"/>
    <w:rsid w:val="003C4C6E"/>
    <w:pPr>
      <w:spacing w:after="0"/>
    </w:pPr>
    <w:rPr>
      <w:rFonts w:ascii="Arial" w:eastAsia="Arial" w:hAnsi="Arial" w:cs="Arial"/>
      <w:lang w:eastAsia="uk-UA"/>
    </w:rPr>
  </w:style>
  <w:style w:type="paragraph" w:styleId="aa">
    <w:name w:val="Subtitle"/>
    <w:basedOn w:val="a"/>
    <w:next w:val="a"/>
    <w:uiPriority w:val="11"/>
    <w:qFormat/>
    <w:rsid w:val="001237DA"/>
    <w:pPr>
      <w:keepNext/>
      <w:keepLines/>
      <w:spacing w:before="360" w:after="80"/>
    </w:pPr>
    <w:rPr>
      <w:rFonts w:ascii="Georgia" w:eastAsia="Georgia" w:hAnsi="Georgia" w:cs="Georgia"/>
      <w:i/>
      <w:color w:val="666666"/>
      <w:sz w:val="48"/>
      <w:szCs w:val="48"/>
    </w:rPr>
  </w:style>
  <w:style w:type="table" w:customStyle="1" w:styleId="ab">
    <w:basedOn w:val="TableNormal0"/>
    <w:rsid w:val="001237DA"/>
    <w:pPr>
      <w:spacing w:after="0" w:line="240" w:lineRule="auto"/>
    </w:pPr>
    <w:tblPr>
      <w:tblStyleRowBandSize w:val="1"/>
      <w:tblStyleColBandSize w:val="1"/>
      <w:tblCellMar>
        <w:top w:w="0" w:type="dxa"/>
        <w:left w:w="108" w:type="dxa"/>
        <w:bottom w:w="0" w:type="dxa"/>
        <w:right w:w="108" w:type="dxa"/>
      </w:tblCellMar>
    </w:tblPr>
  </w:style>
  <w:style w:type="paragraph" w:styleId="ac">
    <w:name w:val="Revision"/>
    <w:hidden/>
    <w:uiPriority w:val="99"/>
    <w:semiHidden/>
    <w:rsid w:val="00D40135"/>
    <w:pPr>
      <w:spacing w:after="0" w:line="240" w:lineRule="auto"/>
    </w:pPr>
  </w:style>
  <w:style w:type="paragraph" w:styleId="ad">
    <w:name w:val="Balloon Text"/>
    <w:basedOn w:val="a"/>
    <w:link w:val="ae"/>
    <w:uiPriority w:val="99"/>
    <w:semiHidden/>
    <w:unhideWhenUsed/>
    <w:rsid w:val="00D40135"/>
    <w:pPr>
      <w:spacing w:after="0" w:line="240" w:lineRule="auto"/>
    </w:pPr>
    <w:rPr>
      <w:rFonts w:ascii="Times New Roman" w:hAnsi="Times New Roman" w:cs="Times New Roman"/>
      <w:sz w:val="18"/>
      <w:szCs w:val="18"/>
    </w:rPr>
  </w:style>
  <w:style w:type="character" w:customStyle="1" w:styleId="ae">
    <w:name w:val="Текст у виносці Знак"/>
    <w:basedOn w:val="a0"/>
    <w:link w:val="ad"/>
    <w:uiPriority w:val="99"/>
    <w:semiHidden/>
    <w:rsid w:val="00D40135"/>
    <w:rPr>
      <w:rFonts w:ascii="Times New Roman" w:hAnsi="Times New Roman" w:cs="Times New Roman"/>
      <w:sz w:val="18"/>
      <w:szCs w:val="18"/>
    </w:rPr>
  </w:style>
  <w:style w:type="character" w:styleId="af">
    <w:name w:val="annotation reference"/>
    <w:basedOn w:val="a0"/>
    <w:uiPriority w:val="99"/>
    <w:semiHidden/>
    <w:unhideWhenUsed/>
    <w:rsid w:val="00934E8C"/>
    <w:rPr>
      <w:sz w:val="16"/>
      <w:szCs w:val="16"/>
    </w:rPr>
  </w:style>
  <w:style w:type="paragraph" w:styleId="af0">
    <w:name w:val="annotation text"/>
    <w:basedOn w:val="a"/>
    <w:link w:val="af1"/>
    <w:uiPriority w:val="99"/>
    <w:semiHidden/>
    <w:unhideWhenUsed/>
    <w:rsid w:val="00934E8C"/>
    <w:pPr>
      <w:spacing w:line="240" w:lineRule="auto"/>
    </w:pPr>
    <w:rPr>
      <w:sz w:val="20"/>
      <w:szCs w:val="20"/>
    </w:rPr>
  </w:style>
  <w:style w:type="character" w:customStyle="1" w:styleId="af1">
    <w:name w:val="Текст примітки Знак"/>
    <w:basedOn w:val="a0"/>
    <w:link w:val="af0"/>
    <w:uiPriority w:val="99"/>
    <w:semiHidden/>
    <w:rsid w:val="00934E8C"/>
    <w:rPr>
      <w:sz w:val="20"/>
      <w:szCs w:val="20"/>
    </w:rPr>
  </w:style>
  <w:style w:type="paragraph" w:styleId="af2">
    <w:name w:val="annotation subject"/>
    <w:basedOn w:val="af0"/>
    <w:next w:val="af0"/>
    <w:link w:val="af3"/>
    <w:uiPriority w:val="99"/>
    <w:semiHidden/>
    <w:unhideWhenUsed/>
    <w:rsid w:val="00934E8C"/>
    <w:rPr>
      <w:b/>
      <w:bCs/>
    </w:rPr>
  </w:style>
  <w:style w:type="character" w:customStyle="1" w:styleId="af3">
    <w:name w:val="Тема примітки Знак"/>
    <w:basedOn w:val="af1"/>
    <w:link w:val="af2"/>
    <w:uiPriority w:val="99"/>
    <w:semiHidden/>
    <w:rsid w:val="00934E8C"/>
    <w:rPr>
      <w:b/>
      <w:bCs/>
      <w:sz w:val="20"/>
      <w:szCs w:val="20"/>
    </w:rPr>
  </w:style>
  <w:style w:type="paragraph" w:styleId="af4">
    <w:name w:val="Normal (Web)"/>
    <w:basedOn w:val="a"/>
    <w:uiPriority w:val="99"/>
    <w:semiHidden/>
    <w:unhideWhenUsed/>
    <w:rsid w:val="00506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5067A9"/>
  </w:style>
  <w:style w:type="table" w:customStyle="1" w:styleId="af5">
    <w:basedOn w:val="TableNormal0"/>
    <w:rsid w:val="001237DA"/>
    <w:tblPr>
      <w:tblStyleRowBandSize w:val="1"/>
      <w:tblStyleColBandSize w:val="1"/>
      <w:tblCellMar>
        <w:top w:w="15" w:type="dxa"/>
        <w:left w:w="15" w:type="dxa"/>
        <w:bottom w:w="15" w:type="dxa"/>
        <w:right w:w="15" w:type="dxa"/>
      </w:tblCellMar>
    </w:tblPr>
  </w:style>
  <w:style w:type="character" w:styleId="af6">
    <w:name w:val="page number"/>
    <w:basedOn w:val="a0"/>
    <w:uiPriority w:val="99"/>
    <w:semiHidden/>
    <w:unhideWhenUsed/>
    <w:rsid w:val="004D16F2"/>
  </w:style>
  <w:style w:type="character" w:styleId="af7">
    <w:name w:val="Hyperlink"/>
    <w:basedOn w:val="a0"/>
    <w:uiPriority w:val="99"/>
    <w:unhideWhenUsed/>
    <w:rsid w:val="00D65C0F"/>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hFyAXW7npQMHI8htca1ug/wzfw==">AMUW2mUqADWN4PGZSrLMx6CpcD4uCY2NDJY98RzukOMr46q8pxmlLanZjcAXrIXhqdjXdD8hCYzf4T2AGgbC8vRqvA4ONVnyMh+qRVL2SbxJtVwL4puGfPk=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9</Pages>
  <Words>15033</Words>
  <Characters>8570</Characters>
  <Application>Microsoft Office Word</Application>
  <DocSecurity>0</DocSecurity>
  <Lines>71</Lines>
  <Paragraphs>47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V</dc:creator>
  <cp:lastModifiedBy>Sergiy I. Gubar</cp:lastModifiedBy>
  <cp:revision>7</cp:revision>
  <dcterms:created xsi:type="dcterms:W3CDTF">2020-10-04T17:22:00Z</dcterms:created>
  <dcterms:modified xsi:type="dcterms:W3CDTF">2020-10-05T09:01:00Z</dcterms:modified>
</cp:coreProperties>
</file>