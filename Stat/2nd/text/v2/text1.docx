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675" w:rsidRPr="00DB6C10" w:rsidRDefault="008531DB">
      <w:pPr>
        <w:pStyle w:val="10"/>
        <w:keepNext/>
        <w:keepLines/>
        <w:shd w:val="clear" w:color="auto" w:fill="auto"/>
        <w:spacing w:after="11" w:line="270" w:lineRule="exact"/>
        <w:rPr>
          <w:rFonts w:ascii="Times New Roman" w:hAnsi="Times New Roman" w:cs="Times New Roman"/>
        </w:rPr>
      </w:pPr>
      <w:bookmarkStart w:id="0" w:name="bookmark0"/>
      <w:proofErr w:type="spellStart"/>
      <w:r w:rsidRPr="00DB6C10">
        <w:rPr>
          <w:rFonts w:ascii="Times New Roman" w:hAnsi="Times New Roman" w:cs="Times New Roman"/>
        </w:rPr>
        <w:t>Acousto</w:t>
      </w:r>
      <w:proofErr w:type="spellEnd"/>
      <w:r w:rsidRPr="00DB6C10">
        <w:rPr>
          <w:rFonts w:ascii="Times New Roman" w:hAnsi="Times New Roman" w:cs="Times New Roman"/>
        </w:rPr>
        <w:t>-defect interaction in irradiated and non-irradiated silicon</w:t>
      </w:r>
      <w:bookmarkEnd w:id="0"/>
    </w:p>
    <w:p w:rsidR="00D93675" w:rsidRPr="00DB6C10" w:rsidRDefault="008531DB">
      <w:pPr>
        <w:pStyle w:val="20"/>
        <w:shd w:val="clear" w:color="auto" w:fill="auto"/>
        <w:spacing w:before="0" w:after="23" w:line="270" w:lineRule="exact"/>
        <w:rPr>
          <w:rFonts w:ascii="Times New Roman" w:hAnsi="Times New Roman" w:cs="Times New Roman"/>
        </w:rPr>
      </w:pPr>
      <w:proofErr w:type="gramStart"/>
      <w:r w:rsidRPr="00DB6C10">
        <w:rPr>
          <w:rStyle w:val="2Batang"/>
          <w:rFonts w:ascii="Times New Roman" w:hAnsi="Times New Roman" w:cs="Times New Roman"/>
        </w:rPr>
        <w:t>n</w:t>
      </w:r>
      <w:proofErr w:type="gramEnd"/>
      <w:r w:rsidRPr="00DB6C10">
        <w:rPr>
          <w:rStyle w:val="2Batang0"/>
          <w:rFonts w:ascii="Times New Roman" w:hAnsi="Times New Roman" w:cs="Times New Roman"/>
        </w:rPr>
        <w:t>+</w:t>
      </w:r>
      <w:r w:rsidRPr="00DB6C10">
        <w:rPr>
          <w:rFonts w:ascii="Times New Roman" w:hAnsi="Times New Roman" w:cs="Times New Roman"/>
        </w:rPr>
        <w:t>-</w:t>
      </w:r>
      <w:r w:rsidRPr="00DB6C10">
        <w:rPr>
          <w:rStyle w:val="2Batang"/>
          <w:rFonts w:ascii="Times New Roman" w:hAnsi="Times New Roman" w:cs="Times New Roman"/>
        </w:rPr>
        <w:t>p</w:t>
      </w:r>
      <w:r w:rsidRPr="00DB6C10">
        <w:rPr>
          <w:rFonts w:ascii="Times New Roman" w:hAnsi="Times New Roman" w:cs="Times New Roman"/>
        </w:rPr>
        <w:t>-structure</w:t>
      </w:r>
    </w:p>
    <w:p w:rsidR="00D93675" w:rsidRPr="00DB6C10" w:rsidRDefault="008531DB">
      <w:pPr>
        <w:pStyle w:val="30"/>
        <w:shd w:val="clear" w:color="auto" w:fill="auto"/>
        <w:tabs>
          <w:tab w:val="left" w:pos="974"/>
        </w:tabs>
        <w:spacing w:before="0"/>
        <w:ind w:left="720"/>
        <w:rPr>
          <w:rFonts w:ascii="Times New Roman" w:hAnsi="Times New Roman" w:cs="Times New Roman"/>
        </w:rPr>
      </w:pPr>
      <w:r w:rsidRPr="00DB6C10">
        <w:rPr>
          <w:rFonts w:ascii="Times New Roman" w:hAnsi="Times New Roman" w:cs="Times New Roman"/>
        </w:rPr>
        <w:t>O.</w:t>
      </w:r>
      <w:r w:rsidRPr="00DB6C10">
        <w:rPr>
          <w:rFonts w:ascii="Times New Roman" w:hAnsi="Times New Roman" w:cs="Times New Roman"/>
        </w:rPr>
        <w:tab/>
      </w:r>
      <w:proofErr w:type="spellStart"/>
      <w:r w:rsidRPr="00DB6C10">
        <w:rPr>
          <w:rFonts w:ascii="Times New Roman" w:hAnsi="Times New Roman" w:cs="Times New Roman"/>
        </w:rPr>
        <w:t>Ya</w:t>
      </w:r>
      <w:proofErr w:type="spellEnd"/>
      <w:r w:rsidRPr="00DB6C10">
        <w:rPr>
          <w:rFonts w:ascii="Times New Roman" w:hAnsi="Times New Roman" w:cs="Times New Roman"/>
        </w:rPr>
        <w:t>. Olikh</w:t>
      </w:r>
      <w:proofErr w:type="gramStart"/>
      <w:r w:rsidRPr="00DB6C10">
        <w:rPr>
          <w:rFonts w:ascii="Times New Roman" w:hAnsi="Times New Roman" w:cs="Times New Roman"/>
        </w:rPr>
        <w:t>,</w:t>
      </w:r>
      <w:r w:rsidRPr="00DB6C10">
        <w:rPr>
          <w:rFonts w:ascii="Times New Roman" w:hAnsi="Times New Roman" w:cs="Times New Roman"/>
          <w:vertAlign w:val="superscript"/>
        </w:rPr>
        <w:t>1</w:t>
      </w:r>
      <w:proofErr w:type="gramEnd"/>
      <w:r w:rsidRPr="00DB6C10">
        <w:rPr>
          <w:rFonts w:ascii="Times New Roman" w:hAnsi="Times New Roman" w:cs="Times New Roman"/>
          <w:vertAlign w:val="superscript"/>
        </w:rPr>
        <w:t xml:space="preserve">, </w:t>
      </w:r>
      <w:r w:rsidRPr="00DB6C10">
        <w:rPr>
          <w:rStyle w:val="3Batang"/>
          <w:rFonts w:ascii="Times New Roman" w:hAnsi="Times New Roman" w:cs="Times New Roman"/>
          <w:vertAlign w:val="superscript"/>
        </w:rPr>
        <w:t>a)</w:t>
      </w:r>
      <w:r w:rsidRPr="00DB6C10">
        <w:rPr>
          <w:rStyle w:val="3Batang"/>
          <w:rFonts w:ascii="Times New Roman" w:hAnsi="Times New Roman" w:cs="Times New Roman"/>
        </w:rPr>
        <w:t xml:space="preserve"> </w:t>
      </w:r>
      <w:r w:rsidRPr="00DB6C10">
        <w:rPr>
          <w:rFonts w:ascii="Times New Roman" w:hAnsi="Times New Roman" w:cs="Times New Roman"/>
        </w:rPr>
        <w:t>A. M. Gorb</w:t>
      </w:r>
      <w:r w:rsidRPr="00DB6C10">
        <w:rPr>
          <w:rStyle w:val="3Batang0"/>
          <w:rFonts w:ascii="Times New Roman" w:hAnsi="Times New Roman" w:cs="Times New Roman"/>
        </w:rPr>
        <w:t>,</w:t>
      </w:r>
      <w:r w:rsidRPr="00DB6C10">
        <w:rPr>
          <w:rStyle w:val="3Batang0"/>
          <w:rFonts w:ascii="Times New Roman" w:hAnsi="Times New Roman" w:cs="Times New Roman"/>
          <w:vertAlign w:val="superscript"/>
        </w:rPr>
        <w:t>1</w:t>
      </w:r>
      <w:r w:rsidRPr="00DB6C10">
        <w:rPr>
          <w:rFonts w:ascii="Times New Roman" w:hAnsi="Times New Roman" w:cs="Times New Roman"/>
        </w:rPr>
        <w:t xml:space="preserve"> R. G. Chupryna</w:t>
      </w:r>
      <w:r w:rsidRPr="00DB6C10">
        <w:rPr>
          <w:rStyle w:val="3Batang0"/>
          <w:rFonts w:ascii="Times New Roman" w:hAnsi="Times New Roman" w:cs="Times New Roman"/>
        </w:rPr>
        <w:t>,</w:t>
      </w:r>
      <w:r w:rsidRPr="00DB6C10">
        <w:rPr>
          <w:rStyle w:val="3Batang0"/>
          <w:rFonts w:ascii="Times New Roman" w:hAnsi="Times New Roman" w:cs="Times New Roman"/>
          <w:vertAlign w:val="superscript"/>
        </w:rPr>
        <w:t>1</w:t>
      </w:r>
      <w:r w:rsidRPr="00DB6C10">
        <w:rPr>
          <w:rFonts w:ascii="Times New Roman" w:hAnsi="Times New Roman" w:cs="Times New Roman"/>
        </w:rPr>
        <w:t xml:space="preserve"> and O. V. Pristay-Fenenkov</w:t>
      </w:r>
      <w:r w:rsidRPr="00DB6C10">
        <w:rPr>
          <w:rStyle w:val="3Batang0"/>
          <w:rFonts w:ascii="Times New Roman" w:hAnsi="Times New Roman" w:cs="Times New Roman"/>
          <w:vertAlign w:val="superscript"/>
        </w:rPr>
        <w:t>1</w:t>
      </w:r>
    </w:p>
    <w:p w:rsidR="00D93675" w:rsidRPr="00DB6C10" w:rsidRDefault="008531DB">
      <w:pPr>
        <w:pStyle w:val="40"/>
        <w:shd w:val="clear" w:color="auto" w:fill="auto"/>
        <w:ind w:left="720"/>
        <w:rPr>
          <w:rFonts w:ascii="Times New Roman" w:hAnsi="Times New Roman" w:cs="Times New Roman"/>
        </w:rPr>
      </w:pPr>
      <w:r w:rsidRPr="00DB6C10">
        <w:rPr>
          <w:rFonts w:ascii="Times New Roman" w:hAnsi="Times New Roman" w:cs="Times New Roman"/>
        </w:rPr>
        <w:t xml:space="preserve">Faculty of Physics, </w:t>
      </w:r>
      <w:proofErr w:type="spellStart"/>
      <w:r w:rsidRPr="00DB6C10">
        <w:rPr>
          <w:rFonts w:ascii="Times New Roman" w:hAnsi="Times New Roman" w:cs="Times New Roman"/>
        </w:rPr>
        <w:t>Taras</w:t>
      </w:r>
      <w:proofErr w:type="spellEnd"/>
      <w:r w:rsidRPr="00DB6C10">
        <w:rPr>
          <w:rFonts w:ascii="Times New Roman" w:hAnsi="Times New Roman" w:cs="Times New Roman"/>
        </w:rPr>
        <w:t xml:space="preserve"> Shevchenko National University of Kyiv, Kyiv 01601,</w:t>
      </w:r>
    </w:p>
    <w:p w:rsidR="00D93675" w:rsidRPr="00DB6C10" w:rsidRDefault="008531DB">
      <w:pPr>
        <w:pStyle w:val="40"/>
        <w:shd w:val="clear" w:color="auto" w:fill="auto"/>
        <w:spacing w:after="97"/>
        <w:ind w:left="720"/>
        <w:rPr>
          <w:rFonts w:ascii="Times New Roman" w:hAnsi="Times New Roman" w:cs="Times New Roman"/>
        </w:rPr>
      </w:pPr>
      <w:r w:rsidRPr="00DB6C10">
        <w:rPr>
          <w:rFonts w:ascii="Times New Roman" w:hAnsi="Times New Roman" w:cs="Times New Roman"/>
        </w:rPr>
        <w:t>Ukraine</w:t>
      </w:r>
    </w:p>
    <w:p w:rsidR="00D93675" w:rsidRPr="00DB6C10" w:rsidRDefault="008531DB">
      <w:pPr>
        <w:pStyle w:val="21"/>
        <w:shd w:val="clear" w:color="auto" w:fill="auto"/>
        <w:spacing w:before="0" w:after="6" w:line="160" w:lineRule="exact"/>
        <w:ind w:left="720"/>
        <w:rPr>
          <w:rFonts w:ascii="Times New Roman" w:hAnsi="Times New Roman" w:cs="Times New Roman"/>
        </w:rPr>
      </w:pPr>
      <w:r w:rsidRPr="00DB6C10">
        <w:rPr>
          <w:rFonts w:ascii="Times New Roman" w:hAnsi="Times New Roman" w:cs="Times New Roman"/>
        </w:rPr>
        <w:t>(Dated: 21 August 2017)</w:t>
      </w:r>
    </w:p>
    <w:p w:rsidR="00D93675" w:rsidRPr="00DB6C10" w:rsidRDefault="008531DB">
      <w:pPr>
        <w:pStyle w:val="21"/>
        <w:shd w:val="clear" w:color="auto" w:fill="auto"/>
        <w:spacing w:before="0" w:after="113" w:line="226" w:lineRule="exact"/>
        <w:ind w:left="720" w:right="20"/>
        <w:rPr>
          <w:rFonts w:ascii="Times New Roman" w:hAnsi="Times New Roman" w:cs="Times New Roman"/>
        </w:rPr>
      </w:pPr>
      <w:r w:rsidRPr="00DB6C10">
        <w:rPr>
          <w:rFonts w:ascii="Times New Roman" w:hAnsi="Times New Roman" w:cs="Times New Roman"/>
        </w:rPr>
        <w:t xml:space="preserve">The experimental investigation of ultrasound influence on the electrical characteristics of silicon </w:t>
      </w:r>
      <w:r w:rsidRPr="00DB6C10">
        <w:rPr>
          <w:rStyle w:val="a5"/>
          <w:rFonts w:ascii="Times New Roman" w:hAnsi="Times New Roman" w:cs="Times New Roman"/>
        </w:rPr>
        <w:t xml:space="preserve">n+-p- </w:t>
      </w:r>
      <w:r w:rsidRPr="00DB6C10">
        <w:rPr>
          <w:rFonts w:ascii="Times New Roman" w:hAnsi="Times New Roman" w:cs="Times New Roman"/>
        </w:rPr>
        <w:t>structure has been carried out. The effect</w:t>
      </w:r>
      <w:del w:id="1" w:author="Alla" w:date="2017-10-18T20:14:00Z">
        <w:r w:rsidRPr="00DB6C10" w:rsidDel="006634B2">
          <w:rPr>
            <w:rFonts w:ascii="Times New Roman" w:hAnsi="Times New Roman" w:cs="Times New Roman"/>
          </w:rPr>
          <w:delText>s</w:delText>
        </w:r>
      </w:del>
      <w:r w:rsidRPr="00DB6C10">
        <w:rPr>
          <w:rFonts w:ascii="Times New Roman" w:hAnsi="Times New Roman" w:cs="Times New Roman"/>
        </w:rPr>
        <w:t xml:space="preserve"> of reactor neutrons and </w:t>
      </w:r>
      <w:r w:rsidRPr="00DB6C10">
        <w:rPr>
          <w:rStyle w:val="Corbel"/>
          <w:rFonts w:ascii="Times New Roman" w:hAnsi="Times New Roman" w:cs="Times New Roman"/>
          <w:vertAlign w:val="superscript"/>
        </w:rPr>
        <w:t>60</w:t>
      </w:r>
      <w:r w:rsidRPr="00DB6C10">
        <w:rPr>
          <w:rFonts w:ascii="Times New Roman" w:hAnsi="Times New Roman" w:cs="Times New Roman"/>
        </w:rPr>
        <w:t xml:space="preserve">Co gamma </w:t>
      </w:r>
      <w:proofErr w:type="spellStart"/>
      <w:ins w:id="2" w:author="Alla" w:date="2017-10-18T20:13:00Z">
        <w:r w:rsidR="006634B2">
          <w:rPr>
            <w:rFonts w:ascii="Times New Roman" w:hAnsi="Times New Roman" w:cs="Times New Roman"/>
          </w:rPr>
          <w:t>i</w:t>
        </w:r>
      </w:ins>
      <w:r w:rsidRPr="00DB6C10">
        <w:rPr>
          <w:rFonts w:ascii="Times New Roman" w:hAnsi="Times New Roman" w:cs="Times New Roman"/>
        </w:rPr>
        <w:t>radiation</w:t>
      </w:r>
      <w:proofErr w:type="spellEnd"/>
      <w:r w:rsidRPr="00DB6C10">
        <w:rPr>
          <w:rFonts w:ascii="Times New Roman" w:hAnsi="Times New Roman" w:cs="Times New Roman"/>
        </w:rPr>
        <w:t xml:space="preserve"> </w:t>
      </w:r>
      <w:proofErr w:type="gramStart"/>
      <w:ins w:id="3" w:author="Alla" w:date="2017-10-18T20:13:00Z">
        <w:r w:rsidR="006634B2">
          <w:rPr>
            <w:rFonts w:ascii="Times New Roman" w:hAnsi="Times New Roman" w:cs="Times New Roman"/>
          </w:rPr>
          <w:t>of  silicon</w:t>
        </w:r>
        <w:proofErr w:type="gramEnd"/>
        <w:r w:rsidR="006634B2">
          <w:rPr>
            <w:rFonts w:ascii="Times New Roman" w:hAnsi="Times New Roman" w:cs="Times New Roman"/>
          </w:rPr>
          <w:t xml:space="preserve"> n+ -p structure on its  ultrasound properties </w:t>
        </w:r>
      </w:ins>
      <w:del w:id="4" w:author="Alla" w:date="2017-10-18T20:14:00Z">
        <w:r w:rsidRPr="00DB6C10" w:rsidDel="006634B2">
          <w:rPr>
            <w:rFonts w:ascii="Times New Roman" w:hAnsi="Times New Roman" w:cs="Times New Roman"/>
          </w:rPr>
          <w:delText>on ultrasound influence</w:delText>
        </w:r>
      </w:del>
      <w:r w:rsidRPr="00DB6C10">
        <w:rPr>
          <w:rFonts w:ascii="Times New Roman" w:hAnsi="Times New Roman" w:cs="Times New Roman"/>
        </w:rPr>
        <w:t xml:space="preserve"> were studied. It has been found out that the ultrasound loading </w:t>
      </w:r>
      <w:ins w:id="5" w:author="Alla" w:date="2017-10-18T20:17:00Z">
        <w:r w:rsidR="006634B2">
          <w:rPr>
            <w:rFonts w:ascii="Times New Roman" w:hAnsi="Times New Roman" w:cs="Times New Roman"/>
          </w:rPr>
          <w:t xml:space="preserve">of ______ </w:t>
        </w:r>
      </w:ins>
      <w:r w:rsidRPr="00DB6C10">
        <w:rPr>
          <w:rFonts w:ascii="Times New Roman" w:hAnsi="Times New Roman" w:cs="Times New Roman"/>
        </w:rPr>
        <w:t>leads to reversible change of shunt resistance, carrier lifetime in both space charge and quasi-neutral regions</w:t>
      </w:r>
      <w:ins w:id="6" w:author="Alla" w:date="2017-10-18T20:16:00Z">
        <w:r w:rsidR="006634B2">
          <w:rPr>
            <w:rFonts w:ascii="Times New Roman" w:hAnsi="Times New Roman" w:cs="Times New Roman"/>
          </w:rPr>
          <w:t xml:space="preserve"> and</w:t>
        </w:r>
      </w:ins>
      <w:del w:id="7" w:author="Alla" w:date="2017-10-18T20:16:00Z">
        <w:r w:rsidRPr="00DB6C10" w:rsidDel="006634B2">
          <w:rPr>
            <w:rFonts w:ascii="Times New Roman" w:hAnsi="Times New Roman" w:cs="Times New Roman"/>
          </w:rPr>
          <w:delText>,</w:delText>
        </w:r>
      </w:del>
      <w:r w:rsidRPr="00DB6C10">
        <w:rPr>
          <w:rFonts w:ascii="Times New Roman" w:hAnsi="Times New Roman" w:cs="Times New Roman"/>
        </w:rPr>
        <w:t xml:space="preserve"> ideality factor. Acoustically in</w:t>
      </w:r>
      <w:del w:id="8" w:author="Alla" w:date="2017-10-18T20:18:00Z">
        <w:r w:rsidRPr="00DB6C10" w:rsidDel="00E670BC">
          <w:rPr>
            <w:rFonts w:ascii="Times New Roman" w:hAnsi="Times New Roman" w:cs="Times New Roman"/>
          </w:rPr>
          <w:softHyphen/>
        </w:r>
      </w:del>
      <w:r w:rsidRPr="00DB6C10">
        <w:rPr>
          <w:rFonts w:ascii="Times New Roman" w:hAnsi="Times New Roman" w:cs="Times New Roman"/>
        </w:rPr>
        <w:t xml:space="preserve">duced alteration of </w:t>
      </w:r>
      <w:ins w:id="9" w:author="Alla" w:date="2017-10-18T20:18:00Z">
        <w:r w:rsidR="00E670BC">
          <w:rPr>
            <w:rFonts w:ascii="Times New Roman" w:hAnsi="Times New Roman" w:cs="Times New Roman"/>
          </w:rPr>
          <w:t xml:space="preserve">the </w:t>
        </w:r>
      </w:ins>
      <w:r w:rsidRPr="00DB6C10">
        <w:rPr>
          <w:rFonts w:ascii="Times New Roman" w:hAnsi="Times New Roman" w:cs="Times New Roman"/>
        </w:rPr>
        <w:t xml:space="preserve">last two parameters depends on irradiation considerably. The models of coupled defect level recombination, Shockley-Read-Hall recombination, and dislocation-induced impedance were used to describe </w:t>
      </w:r>
      <w:ins w:id="10" w:author="Alla" w:date="2017-10-18T20:20:00Z">
        <w:r w:rsidR="00E670BC">
          <w:rPr>
            <w:rFonts w:ascii="Times New Roman" w:hAnsi="Times New Roman" w:cs="Times New Roman"/>
          </w:rPr>
          <w:t xml:space="preserve">the results </w:t>
        </w:r>
        <w:proofErr w:type="spellStart"/>
        <w:r w:rsidR="00E670BC">
          <w:rPr>
            <w:rFonts w:ascii="Times New Roman" w:hAnsi="Times New Roman" w:cs="Times New Roman"/>
          </w:rPr>
          <w:t>obtained</w:t>
        </w:r>
      </w:ins>
      <w:del w:id="11" w:author="Alla" w:date="2017-10-18T20:20:00Z">
        <w:r w:rsidRPr="00DB6C10" w:rsidDel="00E670BC">
          <w:rPr>
            <w:rFonts w:ascii="Times New Roman" w:hAnsi="Times New Roman" w:cs="Times New Roman"/>
          </w:rPr>
          <w:delText>findings</w:delText>
        </w:r>
      </w:del>
      <w:r w:rsidRPr="00DB6C10">
        <w:rPr>
          <w:rFonts w:ascii="Times New Roman" w:hAnsi="Times New Roman" w:cs="Times New Roman"/>
        </w:rPr>
        <w:t>.</w:t>
      </w:r>
      <w:proofErr w:type="spellEnd"/>
      <w:r w:rsidRPr="00DB6C10">
        <w:rPr>
          <w:rFonts w:ascii="Times New Roman" w:hAnsi="Times New Roman" w:cs="Times New Roman"/>
        </w:rPr>
        <w:t xml:space="preserve"> </w:t>
      </w:r>
      <w:del w:id="12" w:author="Alla" w:date="2017-10-18T20:22:00Z">
        <w:r w:rsidRPr="00DB6C10" w:rsidDel="00E670BC">
          <w:rPr>
            <w:rFonts w:ascii="Times New Roman" w:hAnsi="Times New Roman" w:cs="Times New Roman"/>
          </w:rPr>
          <w:delText>It has been shown that t</w:delText>
        </w:r>
      </w:del>
      <w:ins w:id="13" w:author="Alla" w:date="2017-10-18T20:23:00Z">
        <w:r w:rsidR="00E670BC">
          <w:rPr>
            <w:rFonts w:ascii="Times New Roman" w:hAnsi="Times New Roman" w:cs="Times New Roman"/>
          </w:rPr>
          <w:t>T</w:t>
        </w:r>
      </w:ins>
      <w:r w:rsidRPr="00DB6C10">
        <w:rPr>
          <w:rFonts w:ascii="Times New Roman" w:hAnsi="Times New Roman" w:cs="Times New Roman"/>
        </w:rPr>
        <w:t>he observed phenomena can deal with the increase of distance between coupled defects as well as an extension of carrier capture coefficient of complex point defect</w:t>
      </w:r>
      <w:ins w:id="14" w:author="Alla" w:date="2017-10-18T20:25:00Z">
        <w:r w:rsidR="00E670BC">
          <w:rPr>
            <w:rFonts w:ascii="Times New Roman" w:hAnsi="Times New Roman" w:cs="Times New Roman"/>
          </w:rPr>
          <w:t>s</w:t>
        </w:r>
      </w:ins>
      <w:r w:rsidRPr="00DB6C10">
        <w:rPr>
          <w:rFonts w:ascii="Times New Roman" w:hAnsi="Times New Roman" w:cs="Times New Roman"/>
        </w:rPr>
        <w:t xml:space="preserve"> and dislocation</w:t>
      </w:r>
      <w:ins w:id="15" w:author="Alla" w:date="2017-10-18T20:25:00Z">
        <w:r w:rsidR="00E670BC">
          <w:rPr>
            <w:rFonts w:ascii="Times New Roman" w:hAnsi="Times New Roman" w:cs="Times New Roman"/>
          </w:rPr>
          <w:t>s</w:t>
        </w:r>
      </w:ins>
      <w:r w:rsidRPr="00DB6C10">
        <w:rPr>
          <w:rFonts w:ascii="Times New Roman" w:hAnsi="Times New Roman" w:cs="Times New Roman"/>
        </w:rPr>
        <w:t xml:space="preserve">. </w:t>
      </w:r>
      <w:del w:id="16" w:author="Alla" w:date="2017-10-18T20:26:00Z">
        <w:r w:rsidRPr="00DB6C10" w:rsidDel="00E670BC">
          <w:rPr>
            <w:rFonts w:ascii="Times New Roman" w:hAnsi="Times New Roman" w:cs="Times New Roman"/>
          </w:rPr>
          <w:delText>It has been</w:delText>
        </w:r>
      </w:del>
      <w:r w:rsidRPr="00DB6C10">
        <w:rPr>
          <w:rFonts w:ascii="Times New Roman" w:hAnsi="Times New Roman" w:cs="Times New Roman"/>
        </w:rPr>
        <w:t xml:space="preserve"> </w:t>
      </w:r>
      <w:ins w:id="17" w:author="Alla" w:date="2017-10-18T20:26:00Z">
        <w:r w:rsidR="00E670BC">
          <w:rPr>
            <w:rFonts w:ascii="Times New Roman" w:hAnsi="Times New Roman" w:cs="Times New Roman"/>
          </w:rPr>
          <w:t xml:space="preserve">The results </w:t>
        </w:r>
      </w:ins>
      <w:r w:rsidRPr="00DB6C10">
        <w:rPr>
          <w:rFonts w:ascii="Times New Roman" w:hAnsi="Times New Roman" w:cs="Times New Roman"/>
        </w:rPr>
        <w:t>show</w:t>
      </w:r>
      <w:del w:id="18" w:author="Alla" w:date="2017-10-18T20:26:00Z">
        <w:r w:rsidRPr="00DB6C10" w:rsidDel="00E670BC">
          <w:rPr>
            <w:rFonts w:ascii="Times New Roman" w:hAnsi="Times New Roman" w:cs="Times New Roman"/>
          </w:rPr>
          <w:delText>n</w:delText>
        </w:r>
      </w:del>
      <w:r w:rsidRPr="00DB6C10">
        <w:rPr>
          <w:rFonts w:ascii="Times New Roman" w:hAnsi="Times New Roman" w:cs="Times New Roman"/>
        </w:rPr>
        <w:t xml:space="preserve"> that </w:t>
      </w:r>
      <w:proofErr w:type="spellStart"/>
      <w:r w:rsidRPr="00E670BC">
        <w:rPr>
          <w:rFonts w:ascii="Times New Roman" w:hAnsi="Times New Roman" w:cs="Times New Roman"/>
          <w:highlight w:val="yellow"/>
          <w:rPrChange w:id="19" w:author="Alla" w:date="2017-10-18T20:25:00Z">
            <w:rPr>
              <w:rFonts w:ascii="Times New Roman" w:hAnsi="Times New Roman" w:cs="Times New Roman"/>
            </w:rPr>
          </w:rPrChange>
        </w:rPr>
        <w:t>di</w:t>
      </w:r>
      <w:proofErr w:type="spellEnd"/>
      <w:ins w:id="20" w:author="Alla" w:date="2017-10-18T20:25:00Z">
        <w:r w:rsidR="00E670BC">
          <w:rPr>
            <w:rFonts w:ascii="Times New Roman" w:hAnsi="Times New Roman" w:cs="Times New Roman"/>
          </w:rPr>
          <w:t xml:space="preserve"> </w:t>
        </w:r>
      </w:ins>
      <w:r w:rsidRPr="00DB6C10">
        <w:rPr>
          <w:rFonts w:ascii="Times New Roman" w:hAnsi="Times New Roman" w:cs="Times New Roman"/>
        </w:rPr>
        <w:t>vacanc</w:t>
      </w:r>
      <w:ins w:id="21" w:author="Alla" w:date="2017-10-18T20:29:00Z">
        <w:r w:rsidR="00807B7A">
          <w:rPr>
            <w:rFonts w:ascii="Times New Roman" w:hAnsi="Times New Roman" w:cs="Times New Roman"/>
          </w:rPr>
          <w:t>ies</w:t>
        </w:r>
      </w:ins>
      <w:del w:id="22" w:author="Alla" w:date="2017-10-18T20:29:00Z">
        <w:r w:rsidRPr="00DB6C10" w:rsidDel="00807B7A">
          <w:rPr>
            <w:rFonts w:ascii="Times New Roman" w:hAnsi="Times New Roman" w:cs="Times New Roman"/>
          </w:rPr>
          <w:delText>y</w:delText>
        </w:r>
      </w:del>
      <w:r w:rsidRPr="00DB6C10">
        <w:rPr>
          <w:rFonts w:ascii="Times New Roman" w:hAnsi="Times New Roman" w:cs="Times New Roman"/>
        </w:rPr>
        <w:t xml:space="preserve"> and pair vacanc</w:t>
      </w:r>
      <w:ins w:id="23" w:author="Alla" w:date="2017-10-18T20:29:00Z">
        <w:r w:rsidR="00807B7A">
          <w:rPr>
            <w:rFonts w:ascii="Times New Roman" w:hAnsi="Times New Roman" w:cs="Times New Roman"/>
          </w:rPr>
          <w:t>ies</w:t>
        </w:r>
      </w:ins>
      <w:del w:id="24" w:author="Alla" w:date="2017-10-18T20:29:00Z">
        <w:r w:rsidRPr="00DB6C10" w:rsidDel="00807B7A">
          <w:rPr>
            <w:rFonts w:ascii="Times New Roman" w:hAnsi="Times New Roman" w:cs="Times New Roman"/>
          </w:rPr>
          <w:delText>y</w:delText>
        </w:r>
      </w:del>
      <w:ins w:id="25" w:author="Alla" w:date="2017-10-18T20:29:00Z">
        <w:r w:rsidR="00807B7A">
          <w:rPr>
            <w:rFonts w:ascii="Times New Roman" w:hAnsi="Times New Roman" w:cs="Times New Roman"/>
          </w:rPr>
          <w:t xml:space="preserve"> produced by </w:t>
        </w:r>
      </w:ins>
      <w:del w:id="26" w:author="Alla" w:date="2017-10-18T20:29:00Z">
        <w:r w:rsidRPr="00DB6C10" w:rsidDel="00807B7A">
          <w:rPr>
            <w:rFonts w:ascii="Times New Roman" w:hAnsi="Times New Roman" w:cs="Times New Roman"/>
          </w:rPr>
          <w:delText>-</w:delText>
        </w:r>
      </w:del>
      <w:r w:rsidRPr="00DB6C10">
        <w:rPr>
          <w:rFonts w:ascii="Times New Roman" w:hAnsi="Times New Roman" w:cs="Times New Roman"/>
        </w:rPr>
        <w:t xml:space="preserve">interstitial oxygen are effectively modified by ultrasound in contrast to </w:t>
      </w:r>
      <w:ins w:id="27" w:author="Alla" w:date="2017-10-18T20:30:00Z">
        <w:r w:rsidR="00807B7A">
          <w:rPr>
            <w:rFonts w:ascii="Times New Roman" w:hAnsi="Times New Roman" w:cs="Times New Roman"/>
          </w:rPr>
          <w:t xml:space="preserve">those produced by </w:t>
        </w:r>
      </w:ins>
      <w:r w:rsidRPr="00DB6C10">
        <w:rPr>
          <w:rFonts w:ascii="Times New Roman" w:hAnsi="Times New Roman" w:cs="Times New Roman"/>
        </w:rPr>
        <w:t>complex interstitial carbon-interstitial oxygen.</w:t>
      </w:r>
    </w:p>
    <w:p w:rsidR="00D93675" w:rsidRPr="00DB6C10" w:rsidRDefault="008531DB">
      <w:pPr>
        <w:pStyle w:val="21"/>
        <w:shd w:val="clear" w:color="auto" w:fill="auto"/>
        <w:spacing w:before="0" w:after="0" w:line="160" w:lineRule="exact"/>
        <w:ind w:left="720"/>
        <w:rPr>
          <w:rFonts w:ascii="Times New Roman" w:hAnsi="Times New Roman" w:cs="Times New Roman"/>
        </w:rPr>
        <w:sectPr w:rsidR="00D93675" w:rsidRPr="00DB6C10">
          <w:headerReference w:type="default" r:id="rId8"/>
          <w:type w:val="continuous"/>
          <w:pgSz w:w="12240" w:h="15840"/>
          <w:pgMar w:top="975" w:right="1042" w:bottom="975" w:left="1032" w:header="0" w:footer="3" w:gutter="0"/>
          <w:cols w:space="720"/>
          <w:noEndnote/>
          <w:titlePg/>
          <w:docGrid w:linePitch="360"/>
        </w:sectPr>
      </w:pPr>
      <w:r w:rsidRPr="00DB6C10">
        <w:rPr>
          <w:rFonts w:ascii="Times New Roman" w:hAnsi="Times New Roman" w:cs="Times New Roman"/>
        </w:rPr>
        <w:t xml:space="preserve">Keywords: </w:t>
      </w:r>
      <w:proofErr w:type="spellStart"/>
      <w:r w:rsidRPr="00DB6C10">
        <w:rPr>
          <w:rFonts w:ascii="Times New Roman" w:hAnsi="Times New Roman" w:cs="Times New Roman"/>
        </w:rPr>
        <w:t>acousto</w:t>
      </w:r>
      <w:proofErr w:type="spellEnd"/>
      <w:r w:rsidRPr="00DB6C10">
        <w:rPr>
          <w:rFonts w:ascii="Times New Roman" w:hAnsi="Times New Roman" w:cs="Times New Roman"/>
        </w:rPr>
        <w:t>-defect interaction, silicon, irradiation</w:t>
      </w:r>
    </w:p>
    <w:p w:rsidR="00D93675" w:rsidRPr="00DB6C10" w:rsidRDefault="00D93675">
      <w:pPr>
        <w:spacing w:before="91" w:after="91" w:line="240" w:lineRule="exact"/>
        <w:rPr>
          <w:rFonts w:ascii="Times New Roman" w:hAnsi="Times New Roman" w:cs="Times New Roman"/>
          <w:sz w:val="19"/>
          <w:szCs w:val="19"/>
        </w:rPr>
      </w:pPr>
    </w:p>
    <w:p w:rsidR="00D93675" w:rsidRPr="00DB6C10" w:rsidRDefault="00D93675">
      <w:pPr>
        <w:rPr>
          <w:rFonts w:ascii="Times New Roman" w:hAnsi="Times New Roman" w:cs="Times New Roman"/>
          <w:sz w:val="2"/>
          <w:szCs w:val="2"/>
        </w:rPr>
        <w:sectPr w:rsidR="00D93675" w:rsidRPr="00DB6C10">
          <w:type w:val="continuous"/>
          <w:pgSz w:w="12240" w:h="15840"/>
          <w:pgMar w:top="0" w:right="0" w:bottom="0" w:left="0" w:header="0" w:footer="3" w:gutter="0"/>
          <w:cols w:space="720"/>
          <w:noEndnote/>
          <w:docGrid w:linePitch="360"/>
        </w:sectPr>
      </w:pPr>
    </w:p>
    <w:p w:rsidR="00D93675" w:rsidRPr="00DB6C10" w:rsidRDefault="008531DB">
      <w:pPr>
        <w:pStyle w:val="23"/>
        <w:keepNext/>
        <w:keepLines/>
        <w:numPr>
          <w:ilvl w:val="0"/>
          <w:numId w:val="1"/>
        </w:numPr>
        <w:shd w:val="clear" w:color="auto" w:fill="auto"/>
        <w:tabs>
          <w:tab w:val="left" w:pos="312"/>
        </w:tabs>
        <w:spacing w:after="237" w:line="160" w:lineRule="exact"/>
        <w:rPr>
          <w:rFonts w:ascii="Times New Roman" w:hAnsi="Times New Roman" w:cs="Times New Roman"/>
        </w:rPr>
      </w:pPr>
      <w:bookmarkStart w:id="28" w:name="bookmark1"/>
      <w:r w:rsidRPr="00DB6C10">
        <w:rPr>
          <w:rFonts w:ascii="Times New Roman" w:hAnsi="Times New Roman" w:cs="Times New Roman"/>
        </w:rPr>
        <w:lastRenderedPageBreak/>
        <w:t>INTRODUCTION</w:t>
      </w:r>
      <w:bookmarkEnd w:id="28"/>
    </w:p>
    <w:p w:rsidR="00D93675" w:rsidRPr="00DB6C10" w:rsidRDefault="008531DB">
      <w:pPr>
        <w:pStyle w:val="21"/>
        <w:shd w:val="clear" w:color="auto" w:fill="auto"/>
        <w:spacing w:before="0" w:after="0" w:line="226" w:lineRule="exact"/>
        <w:ind w:right="20" w:firstLine="200"/>
        <w:rPr>
          <w:rFonts w:ascii="Times New Roman" w:hAnsi="Times New Roman" w:cs="Times New Roman"/>
        </w:rPr>
      </w:pPr>
      <w:r w:rsidRPr="00DB6C10">
        <w:rPr>
          <w:rFonts w:ascii="Times New Roman" w:hAnsi="Times New Roman" w:cs="Times New Roman"/>
        </w:rPr>
        <w:t xml:space="preserve">It </w:t>
      </w:r>
      <w:ins w:id="29" w:author="Alla" w:date="2017-10-18T20:34:00Z">
        <w:r w:rsidR="00807B7A">
          <w:rPr>
            <w:rFonts w:ascii="Times New Roman" w:hAnsi="Times New Roman" w:cs="Times New Roman"/>
          </w:rPr>
          <w:t>is well known</w:t>
        </w:r>
      </w:ins>
      <w:del w:id="30" w:author="Alla" w:date="2017-10-18T20:34:00Z">
        <w:r w:rsidRPr="00DB6C10" w:rsidDel="00807B7A">
          <w:rPr>
            <w:rFonts w:ascii="Times New Roman" w:hAnsi="Times New Roman" w:cs="Times New Roman"/>
          </w:rPr>
          <w:delText>has been shown experimentally</w:delText>
        </w:r>
      </w:del>
      <w:r w:rsidRPr="00DB6C10">
        <w:rPr>
          <w:rFonts w:ascii="Times New Roman" w:hAnsi="Times New Roman" w:cs="Times New Roman"/>
        </w:rPr>
        <w:t xml:space="preserve"> that ultrasound (US) can effectively interact with defects. US </w:t>
      </w:r>
      <w:ins w:id="31" w:author="Alla" w:date="2017-10-18T20:33:00Z">
        <w:r w:rsidR="00807B7A">
          <w:rPr>
            <w:rFonts w:ascii="Times New Roman" w:hAnsi="Times New Roman" w:cs="Times New Roman"/>
          </w:rPr>
          <w:t>A</w:t>
        </w:r>
      </w:ins>
      <w:del w:id="32" w:author="Alla" w:date="2017-10-18T20:33:00Z">
        <w:r w:rsidRPr="00DB6C10" w:rsidDel="00807B7A">
          <w:rPr>
            <w:rFonts w:ascii="Times New Roman" w:hAnsi="Times New Roman" w:cs="Times New Roman"/>
          </w:rPr>
          <w:delText>a</w:delText>
        </w:r>
      </w:del>
      <w:r w:rsidRPr="00DB6C10">
        <w:rPr>
          <w:rFonts w:ascii="Times New Roman" w:hAnsi="Times New Roman" w:cs="Times New Roman"/>
        </w:rPr>
        <w:t xml:space="preserve">s </w:t>
      </w:r>
      <w:ins w:id="33" w:author="Alla" w:date="2017-10-18T20:33:00Z">
        <w:r w:rsidR="00807B7A">
          <w:rPr>
            <w:rFonts w:ascii="Times New Roman" w:hAnsi="Times New Roman" w:cs="Times New Roman"/>
          </w:rPr>
          <w:t xml:space="preserve">a </w:t>
        </w:r>
      </w:ins>
      <w:r w:rsidRPr="00DB6C10">
        <w:rPr>
          <w:rFonts w:ascii="Times New Roman" w:hAnsi="Times New Roman" w:cs="Times New Roman"/>
        </w:rPr>
        <w:t>defect</w:t>
      </w:r>
      <w:ins w:id="34" w:author="Alla" w:date="2017-10-18T20:34:00Z">
        <w:r w:rsidR="00807B7A">
          <w:rPr>
            <w:rFonts w:ascii="Times New Roman" w:hAnsi="Times New Roman" w:cs="Times New Roman"/>
          </w:rPr>
          <w:t>s</w:t>
        </w:r>
      </w:ins>
      <w:r w:rsidRPr="00DB6C10">
        <w:rPr>
          <w:rFonts w:ascii="Times New Roman" w:hAnsi="Times New Roman" w:cs="Times New Roman"/>
        </w:rPr>
        <w:t xml:space="preserve"> engineering tool </w:t>
      </w:r>
      <w:ins w:id="35" w:author="Alla" w:date="2017-10-18T20:33:00Z">
        <w:r w:rsidR="00807B7A">
          <w:rPr>
            <w:rFonts w:ascii="Times New Roman" w:hAnsi="Times New Roman" w:cs="Times New Roman"/>
          </w:rPr>
          <w:t xml:space="preserve">US </w:t>
        </w:r>
      </w:ins>
      <w:r w:rsidRPr="00DB6C10">
        <w:rPr>
          <w:rFonts w:ascii="Times New Roman" w:hAnsi="Times New Roman" w:cs="Times New Roman"/>
        </w:rPr>
        <w:t xml:space="preserve">has </w:t>
      </w:r>
      <w:ins w:id="36" w:author="Alla" w:date="2017-10-18T20:33:00Z">
        <w:r w:rsidR="00807B7A">
          <w:rPr>
            <w:rFonts w:ascii="Times New Roman" w:hAnsi="Times New Roman" w:cs="Times New Roman"/>
          </w:rPr>
          <w:t>certain</w:t>
        </w:r>
      </w:ins>
      <w:del w:id="37" w:author="Alla" w:date="2017-10-18T20:33:00Z">
        <w:r w:rsidRPr="00DB6C10" w:rsidDel="00807B7A">
          <w:rPr>
            <w:rFonts w:ascii="Times New Roman" w:hAnsi="Times New Roman" w:cs="Times New Roman"/>
          </w:rPr>
          <w:delText>some</w:delText>
        </w:r>
      </w:del>
      <w:r w:rsidRPr="00DB6C10">
        <w:rPr>
          <w:rFonts w:ascii="Times New Roman" w:hAnsi="Times New Roman" w:cs="Times New Roman"/>
        </w:rPr>
        <w:t xml:space="preserve"> advantages: (</w:t>
      </w:r>
      <w:proofErr w:type="spellStart"/>
      <w:r w:rsidRPr="00DB6C10">
        <w:rPr>
          <w:rFonts w:ascii="Times New Roman" w:hAnsi="Times New Roman" w:cs="Times New Roman"/>
        </w:rPr>
        <w:t>i</w:t>
      </w:r>
      <w:proofErr w:type="spellEnd"/>
      <w:r w:rsidRPr="00DB6C10">
        <w:rPr>
          <w:rFonts w:ascii="Times New Roman" w:hAnsi="Times New Roman" w:cs="Times New Roman"/>
        </w:rPr>
        <w:t xml:space="preserve">) locality of </w:t>
      </w:r>
      <w:del w:id="38" w:author="Alla" w:date="2017-10-18T20:36:00Z">
        <w:r w:rsidRPr="00DB6C10" w:rsidDel="00807B7A">
          <w:rPr>
            <w:rFonts w:ascii="Times New Roman" w:hAnsi="Times New Roman" w:cs="Times New Roman"/>
          </w:rPr>
          <w:delText>the</w:delText>
        </w:r>
      </w:del>
      <w:r w:rsidRPr="00DB6C10">
        <w:rPr>
          <w:rFonts w:ascii="Times New Roman" w:hAnsi="Times New Roman" w:cs="Times New Roman"/>
        </w:rPr>
        <w:t xml:space="preserve"> action due to the predominant absorption in regions of </w:t>
      </w:r>
      <w:ins w:id="39" w:author="Alla" w:date="2017-10-18T20:36:00Z">
        <w:r w:rsidR="00807B7A" w:rsidRPr="00DB6C10">
          <w:rPr>
            <w:rFonts w:ascii="Times New Roman" w:hAnsi="Times New Roman" w:cs="Times New Roman"/>
          </w:rPr>
          <w:t xml:space="preserve">the lattice periodicity </w:t>
        </w:r>
      </w:ins>
      <w:r w:rsidRPr="00DB6C10">
        <w:rPr>
          <w:rFonts w:ascii="Times New Roman" w:hAnsi="Times New Roman" w:cs="Times New Roman"/>
        </w:rPr>
        <w:t xml:space="preserve">deviation </w:t>
      </w:r>
      <w:del w:id="40" w:author="Alla" w:date="2017-10-18T20:36:00Z">
        <w:r w:rsidRPr="00DB6C10" w:rsidDel="00807B7A">
          <w:rPr>
            <w:rFonts w:ascii="Times New Roman" w:hAnsi="Times New Roman" w:cs="Times New Roman"/>
          </w:rPr>
          <w:delText>in the lattice periodicity</w:delText>
        </w:r>
      </w:del>
      <w:r w:rsidRPr="00DB6C10">
        <w:rPr>
          <w:rFonts w:ascii="Times New Roman" w:hAnsi="Times New Roman" w:cs="Times New Roman"/>
        </w:rPr>
        <w:t xml:space="preserve">; (ii) selectivity of </w:t>
      </w:r>
      <w:del w:id="41" w:author="Alla" w:date="2017-10-18T20:37:00Z">
        <w:r w:rsidRPr="00DB6C10" w:rsidDel="00807B7A">
          <w:rPr>
            <w:rFonts w:ascii="Times New Roman" w:hAnsi="Times New Roman" w:cs="Times New Roman"/>
          </w:rPr>
          <w:delText>the</w:delText>
        </w:r>
      </w:del>
      <w:r w:rsidRPr="00DB6C10">
        <w:rPr>
          <w:rFonts w:ascii="Times New Roman" w:hAnsi="Times New Roman" w:cs="Times New Roman"/>
        </w:rPr>
        <w:t xml:space="preserve"> influence, which </w:t>
      </w:r>
      <w:ins w:id="42" w:author="Alla" w:date="2017-10-18T20:39:00Z">
        <w:r w:rsidR="0062368D">
          <w:rPr>
            <w:rFonts w:ascii="Times New Roman" w:hAnsi="Times New Roman" w:cs="Times New Roman"/>
          </w:rPr>
          <w:t xml:space="preserve">depends on </w:t>
        </w:r>
      </w:ins>
      <w:del w:id="43" w:author="Alla" w:date="2017-10-18T20:39:00Z">
        <w:r w:rsidRPr="00DB6C10" w:rsidDel="0062368D">
          <w:rPr>
            <w:rFonts w:ascii="Times New Roman" w:hAnsi="Times New Roman" w:cs="Times New Roman"/>
          </w:rPr>
          <w:delText>is achieved by variation of</w:delText>
        </w:r>
      </w:del>
      <w:r w:rsidRPr="00DB6C10">
        <w:rPr>
          <w:rFonts w:ascii="Times New Roman" w:hAnsi="Times New Roman" w:cs="Times New Roman"/>
        </w:rPr>
        <w:t xml:space="preserve"> acoustic wave (AW) polarization and type; (iii) possibility of </w:t>
      </w:r>
      <w:ins w:id="44" w:author="Alla" w:date="2017-10-18T20:42:00Z">
        <w:r w:rsidR="0062368D" w:rsidRPr="00DB6C10">
          <w:rPr>
            <w:rFonts w:ascii="Times New Roman" w:hAnsi="Times New Roman" w:cs="Times New Roman"/>
          </w:rPr>
          <w:t xml:space="preserve">the defect system </w:t>
        </w:r>
      </w:ins>
      <w:del w:id="45" w:author="Alla" w:date="2017-10-18T20:43:00Z">
        <w:r w:rsidRPr="00DB6C10" w:rsidDel="0062368D">
          <w:rPr>
            <w:rFonts w:ascii="Times New Roman" w:hAnsi="Times New Roman" w:cs="Times New Roman"/>
          </w:rPr>
          <w:delText>resonance</w:delText>
        </w:r>
      </w:del>
      <w:r w:rsidRPr="00DB6C10">
        <w:rPr>
          <w:rFonts w:ascii="Times New Roman" w:hAnsi="Times New Roman" w:cs="Times New Roman"/>
        </w:rPr>
        <w:t xml:space="preserve"> transformation </w:t>
      </w:r>
      <w:ins w:id="46" w:author="Alla" w:date="2017-10-18T20:43:00Z">
        <w:r w:rsidR="0062368D">
          <w:rPr>
            <w:rFonts w:ascii="Times New Roman" w:hAnsi="Times New Roman" w:cs="Times New Roman"/>
          </w:rPr>
          <w:t xml:space="preserve">at resonance frequency </w:t>
        </w:r>
      </w:ins>
      <w:r w:rsidRPr="00DB6C10">
        <w:rPr>
          <w:rFonts w:ascii="Times New Roman" w:hAnsi="Times New Roman" w:cs="Times New Roman"/>
        </w:rPr>
        <w:t xml:space="preserve">in </w:t>
      </w:r>
      <w:del w:id="47" w:author="Alla" w:date="2017-10-18T20:42:00Z">
        <w:r w:rsidRPr="00DB6C10" w:rsidDel="0062368D">
          <w:rPr>
            <w:rFonts w:ascii="Times New Roman" w:hAnsi="Times New Roman" w:cs="Times New Roman"/>
          </w:rPr>
          <w:delText xml:space="preserve">the defect system </w:delText>
        </w:r>
      </w:del>
      <w:del w:id="48" w:author="Alla" w:date="2017-10-18T20:44:00Z">
        <w:r w:rsidRPr="00DB6C10" w:rsidDel="0062368D">
          <w:rPr>
            <w:rFonts w:ascii="Times New Roman" w:hAnsi="Times New Roman" w:cs="Times New Roman"/>
          </w:rPr>
          <w:delText>due to the oscillation nature of action</w:delText>
        </w:r>
      </w:del>
      <w:r w:rsidRPr="00DB6C10">
        <w:rPr>
          <w:rFonts w:ascii="Times New Roman" w:hAnsi="Times New Roman" w:cs="Times New Roman"/>
        </w:rPr>
        <w:t xml:space="preserve">; (iv) </w:t>
      </w:r>
      <w:ins w:id="49" w:author="Alla" w:date="2017-10-18T20:46:00Z">
        <w:r w:rsidR="0062368D">
          <w:rPr>
            <w:rFonts w:ascii="Times New Roman" w:hAnsi="Times New Roman" w:cs="Times New Roman"/>
          </w:rPr>
          <w:t>possibility</w:t>
        </w:r>
      </w:ins>
      <w:del w:id="50" w:author="Alla" w:date="2017-10-18T20:46:00Z">
        <w:r w:rsidRPr="00DB6C10" w:rsidDel="0062368D">
          <w:rPr>
            <w:rFonts w:ascii="Times New Roman" w:hAnsi="Times New Roman" w:cs="Times New Roman"/>
          </w:rPr>
          <w:delText>capability</w:delText>
        </w:r>
      </w:del>
      <w:r w:rsidRPr="00DB6C10">
        <w:rPr>
          <w:rFonts w:ascii="Times New Roman" w:hAnsi="Times New Roman" w:cs="Times New Roman"/>
        </w:rPr>
        <w:t xml:space="preserve"> of reversible effect in </w:t>
      </w:r>
      <w:del w:id="51" w:author="Alla" w:date="2017-10-18T20:46:00Z">
        <w:r w:rsidRPr="00DB6C10" w:rsidDel="0062368D">
          <w:rPr>
            <w:rFonts w:ascii="Times New Roman" w:hAnsi="Times New Roman" w:cs="Times New Roman"/>
          </w:rPr>
          <w:delText>the</w:delText>
        </w:r>
      </w:del>
      <w:r w:rsidRPr="00DB6C10">
        <w:rPr>
          <w:rFonts w:ascii="Times New Roman" w:hAnsi="Times New Roman" w:cs="Times New Roman"/>
        </w:rPr>
        <w:t xml:space="preserve"> case of low intensity AW.</w:t>
      </w:r>
    </w:p>
    <w:p w:rsidR="00D93675" w:rsidRPr="00DB6C10" w:rsidRDefault="008531DB" w:rsidP="00B80944">
      <w:pPr>
        <w:pStyle w:val="21"/>
        <w:shd w:val="clear" w:color="auto" w:fill="auto"/>
        <w:spacing w:before="0" w:after="0" w:line="226" w:lineRule="exact"/>
        <w:ind w:right="20" w:firstLine="200"/>
        <w:rPr>
          <w:rFonts w:ascii="Times New Roman" w:hAnsi="Times New Roman" w:cs="Times New Roman"/>
        </w:rPr>
      </w:pPr>
      <w:r w:rsidRPr="00DB6C10">
        <w:rPr>
          <w:rFonts w:ascii="Times New Roman" w:hAnsi="Times New Roman" w:cs="Times New Roman"/>
        </w:rPr>
        <w:t xml:space="preserve">In </w:t>
      </w:r>
      <w:del w:id="52" w:author="Alla" w:date="2017-10-18T20:47:00Z">
        <w:r w:rsidRPr="00DB6C10" w:rsidDel="0062368D">
          <w:rPr>
            <w:rFonts w:ascii="Times New Roman" w:hAnsi="Times New Roman" w:cs="Times New Roman"/>
          </w:rPr>
          <w:delText>the case of</w:delText>
        </w:r>
      </w:del>
      <w:r w:rsidRPr="00DB6C10">
        <w:rPr>
          <w:rFonts w:ascii="Times New Roman" w:hAnsi="Times New Roman" w:cs="Times New Roman"/>
        </w:rPr>
        <w:t xml:space="preserve"> piezoelectric semiconductors, the </w:t>
      </w:r>
      <w:proofErr w:type="spellStart"/>
      <w:r w:rsidRPr="00DB6C10">
        <w:rPr>
          <w:rFonts w:ascii="Times New Roman" w:hAnsi="Times New Roman" w:cs="Times New Roman"/>
        </w:rPr>
        <w:t>acousto</w:t>
      </w:r>
      <w:proofErr w:type="spellEnd"/>
      <w:r w:rsidRPr="00DB6C10">
        <w:rPr>
          <w:rFonts w:ascii="Times New Roman" w:hAnsi="Times New Roman" w:cs="Times New Roman"/>
        </w:rPr>
        <w:t xml:space="preserve">-defect interaction (ADI) is determined mainly by </w:t>
      </w:r>
      <w:ins w:id="53" w:author="Alla" w:date="2017-10-18T20:49:00Z">
        <w:r w:rsidR="00B80944">
          <w:rPr>
            <w:rFonts w:ascii="Times New Roman" w:hAnsi="Times New Roman" w:cs="Times New Roman"/>
          </w:rPr>
          <w:t xml:space="preserve">the intensity of </w:t>
        </w:r>
      </w:ins>
      <w:r w:rsidRPr="00DB6C10">
        <w:rPr>
          <w:rFonts w:ascii="Times New Roman" w:hAnsi="Times New Roman" w:cs="Times New Roman"/>
        </w:rPr>
        <w:t xml:space="preserve">electric field, which accompanies the vibration wave propagation. </w:t>
      </w:r>
      <w:ins w:id="54" w:author="Alla" w:date="2017-10-18T21:21:00Z">
        <w:r w:rsidR="00B45EC3">
          <w:rPr>
            <w:rFonts w:ascii="Times New Roman" w:hAnsi="Times New Roman" w:cs="Times New Roman"/>
          </w:rPr>
          <w:t xml:space="preserve">However this </w:t>
        </w:r>
      </w:ins>
      <w:del w:id="55" w:author="Alla" w:date="2017-10-18T21:21:00Z">
        <w:r w:rsidRPr="00DB6C10" w:rsidDel="00B45EC3">
          <w:rPr>
            <w:rFonts w:ascii="Times New Roman" w:hAnsi="Times New Roman" w:cs="Times New Roman"/>
          </w:rPr>
          <w:delText xml:space="preserve">This </w:delText>
        </w:r>
      </w:del>
      <w:r w:rsidRPr="00DB6C10">
        <w:rPr>
          <w:rFonts w:ascii="Times New Roman" w:hAnsi="Times New Roman" w:cs="Times New Roman"/>
        </w:rPr>
        <w:t xml:space="preserve">effect is </w:t>
      </w:r>
      <w:del w:id="56" w:author="Alla" w:date="2017-10-18T21:21:00Z">
        <w:r w:rsidRPr="00DB6C10" w:rsidDel="00B45EC3">
          <w:rPr>
            <w:rFonts w:ascii="Times New Roman" w:hAnsi="Times New Roman" w:cs="Times New Roman"/>
          </w:rPr>
          <w:delText>expected and something re</w:delText>
        </w:r>
      </w:del>
      <w:del w:id="57" w:author="Alla" w:date="2017-10-18T20:50:00Z">
        <w:r w:rsidRPr="00DB6C10" w:rsidDel="00B80944">
          <w:rPr>
            <w:rFonts w:ascii="Times New Roman" w:hAnsi="Times New Roman" w:cs="Times New Roman"/>
          </w:rPr>
          <w:softHyphen/>
        </w:r>
      </w:del>
      <w:del w:id="58" w:author="Alla" w:date="2017-10-18T21:21:00Z">
        <w:r w:rsidRPr="00DB6C10" w:rsidDel="00B45EC3">
          <w:rPr>
            <w:rFonts w:ascii="Times New Roman" w:hAnsi="Times New Roman" w:cs="Times New Roman"/>
          </w:rPr>
          <w:delText>lated to acousto-elec</w:delText>
        </w:r>
      </w:del>
      <w:del w:id="59" w:author="Alla" w:date="2017-10-18T21:22:00Z">
        <w:r w:rsidRPr="00DB6C10" w:rsidDel="00B45EC3">
          <w:rPr>
            <w:rFonts w:ascii="Times New Roman" w:hAnsi="Times New Roman" w:cs="Times New Roman"/>
          </w:rPr>
          <w:delText>tric phenomena. But US influence on defect system is</w:delText>
        </w:r>
      </w:del>
      <w:r w:rsidRPr="00DB6C10">
        <w:rPr>
          <w:rFonts w:ascii="Times New Roman" w:hAnsi="Times New Roman" w:cs="Times New Roman"/>
        </w:rPr>
        <w:t xml:space="preserve"> also observed in non-piezoelectric crystals like </w:t>
      </w:r>
      <w:ins w:id="60" w:author="Alla" w:date="2017-10-18T21:24:00Z">
        <w:r w:rsidR="00B45EC3">
          <w:rPr>
            <w:rFonts w:ascii="Times New Roman" w:hAnsi="Times New Roman" w:cs="Times New Roman"/>
          </w:rPr>
          <w:t>S</w:t>
        </w:r>
      </w:ins>
      <w:del w:id="61" w:author="Alla" w:date="2017-10-18T21:24:00Z">
        <w:r w:rsidRPr="00DB6C10" w:rsidDel="00B45EC3">
          <w:rPr>
            <w:rFonts w:ascii="Times New Roman" w:hAnsi="Times New Roman" w:cs="Times New Roman"/>
          </w:rPr>
          <w:delText>s</w:delText>
        </w:r>
      </w:del>
      <w:r w:rsidRPr="00DB6C10">
        <w:rPr>
          <w:rFonts w:ascii="Times New Roman" w:hAnsi="Times New Roman" w:cs="Times New Roman"/>
        </w:rPr>
        <w:t xml:space="preserve">ilicon, </w:t>
      </w:r>
      <w:ins w:id="62" w:author="Alla" w:date="2017-10-18T21:24:00Z">
        <w:r w:rsidR="00B45EC3">
          <w:rPr>
            <w:rFonts w:ascii="Times New Roman" w:hAnsi="Times New Roman" w:cs="Times New Roman"/>
          </w:rPr>
          <w:t xml:space="preserve">the basic material in </w:t>
        </w:r>
      </w:ins>
      <w:del w:id="63" w:author="Alla" w:date="2017-10-18T21:25:00Z">
        <w:r w:rsidRPr="00DB6C10" w:rsidDel="00B45EC3">
          <w:rPr>
            <w:rFonts w:ascii="Times New Roman" w:hAnsi="Times New Roman" w:cs="Times New Roman"/>
          </w:rPr>
          <w:delText>which is</w:delText>
        </w:r>
      </w:del>
      <w:r w:rsidRPr="00DB6C10">
        <w:rPr>
          <w:rFonts w:ascii="Times New Roman" w:hAnsi="Times New Roman" w:cs="Times New Roman"/>
        </w:rPr>
        <w:t xml:space="preserve"> microelectronic</w:t>
      </w:r>
      <w:ins w:id="64" w:author="Alla" w:date="2017-10-18T21:25:00Z">
        <w:r w:rsidR="00B45EC3">
          <w:rPr>
            <w:rFonts w:ascii="Times New Roman" w:hAnsi="Times New Roman" w:cs="Times New Roman"/>
          </w:rPr>
          <w:t>s</w:t>
        </w:r>
      </w:ins>
      <w:del w:id="65" w:author="Alla" w:date="2017-10-18T21:25:00Z">
        <w:r w:rsidRPr="00DB6C10" w:rsidDel="00B45EC3">
          <w:rPr>
            <w:rFonts w:ascii="Times New Roman" w:hAnsi="Times New Roman" w:cs="Times New Roman"/>
          </w:rPr>
          <w:delText xml:space="preserve"> dominant material</w:delText>
        </w:r>
      </w:del>
      <w:r w:rsidRPr="00DB6C10">
        <w:rPr>
          <w:rFonts w:ascii="Times New Roman" w:hAnsi="Times New Roman" w:cs="Times New Roman"/>
        </w:rPr>
        <w:t xml:space="preserve">. Thus it was experimentally observed </w:t>
      </w:r>
      <w:ins w:id="66" w:author="Alla" w:date="2017-10-18T21:26:00Z">
        <w:r w:rsidR="00B45EC3" w:rsidRPr="00DB6C10">
          <w:rPr>
            <w:rFonts w:ascii="Times New Roman" w:hAnsi="Times New Roman" w:cs="Times New Roman"/>
          </w:rPr>
          <w:t xml:space="preserve">that US </w:t>
        </w:r>
        <w:r w:rsidR="00B45EC3">
          <w:rPr>
            <w:rFonts w:ascii="Times New Roman" w:hAnsi="Times New Roman" w:cs="Times New Roman"/>
          </w:rPr>
          <w:t xml:space="preserve">may cause </w:t>
        </w:r>
      </w:ins>
      <w:r w:rsidRPr="00DB6C10">
        <w:rPr>
          <w:rFonts w:ascii="Times New Roman" w:hAnsi="Times New Roman" w:cs="Times New Roman"/>
        </w:rPr>
        <w:t xml:space="preserve">in </w:t>
      </w:r>
      <w:ins w:id="67" w:author="Alla" w:date="2017-10-18T21:25:00Z">
        <w:r w:rsidR="00B45EC3">
          <w:rPr>
            <w:rFonts w:ascii="Times New Roman" w:hAnsi="Times New Roman" w:cs="Times New Roman"/>
          </w:rPr>
          <w:t>SI</w:t>
        </w:r>
      </w:ins>
      <w:del w:id="68" w:author="Alla" w:date="2017-10-18T21:25:00Z">
        <w:r w:rsidRPr="00DB6C10" w:rsidDel="00B45EC3">
          <w:rPr>
            <w:rFonts w:ascii="Times New Roman" w:hAnsi="Times New Roman" w:cs="Times New Roman"/>
          </w:rPr>
          <w:delText>silicon</w:delText>
        </w:r>
      </w:del>
      <w:r w:rsidRPr="00DB6C10">
        <w:rPr>
          <w:rFonts w:ascii="Times New Roman" w:hAnsi="Times New Roman" w:cs="Times New Roman"/>
        </w:rPr>
        <w:t xml:space="preserve"> structures, </w:t>
      </w:r>
      <w:del w:id="69" w:author="Alla" w:date="2017-10-18T21:26:00Z">
        <w:r w:rsidRPr="00DB6C10" w:rsidDel="00B45EC3">
          <w:rPr>
            <w:rFonts w:ascii="Times New Roman" w:hAnsi="Times New Roman" w:cs="Times New Roman"/>
          </w:rPr>
          <w:delText>that US caused an</w:delText>
        </w:r>
      </w:del>
      <w:r w:rsidRPr="00DB6C10">
        <w:rPr>
          <w:rFonts w:ascii="Times New Roman" w:hAnsi="Times New Roman" w:cs="Times New Roman"/>
        </w:rPr>
        <w:t xml:space="preserve"> atomic diffusion</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1,2</w:t>
      </w:r>
      <w:r w:rsidRPr="00DB6C10">
        <w:rPr>
          <w:rFonts w:ascii="Times New Roman" w:hAnsi="Times New Roman" w:cs="Times New Roman"/>
        </w:rPr>
        <w:t xml:space="preserve"> transform</w:t>
      </w:r>
      <w:ins w:id="70" w:author="Alla" w:date="2017-10-18T21:27:00Z">
        <w:r w:rsidR="00B45EC3">
          <w:rPr>
            <w:rFonts w:ascii="Times New Roman" w:hAnsi="Times New Roman" w:cs="Times New Roman"/>
          </w:rPr>
          <w:t>ation of</w:t>
        </w:r>
      </w:ins>
      <w:del w:id="71" w:author="Alla" w:date="2017-10-18T21:27:00Z">
        <w:r w:rsidRPr="00DB6C10" w:rsidDel="00B45EC3">
          <w:rPr>
            <w:rFonts w:ascii="Times New Roman" w:hAnsi="Times New Roman" w:cs="Times New Roman"/>
          </w:rPr>
          <w:delText>ed</w:delText>
        </w:r>
      </w:del>
      <w:ins w:id="72" w:author="Alla" w:date="2017-10-18T21:27:00Z">
        <w:r w:rsidR="00B45EC3">
          <w:rPr>
            <w:rFonts w:ascii="Times New Roman" w:hAnsi="Times New Roman" w:cs="Times New Roman"/>
          </w:rPr>
          <w:t xml:space="preserve"> the </w:t>
        </w:r>
      </w:ins>
      <w:del w:id="73" w:author="Alla" w:date="2017-10-18T21:27:00Z">
        <w:r w:rsidRPr="00DB6C10" w:rsidDel="00B45EC3">
          <w:rPr>
            <w:rFonts w:ascii="Times New Roman" w:hAnsi="Times New Roman" w:cs="Times New Roman"/>
          </w:rPr>
          <w:delText xml:space="preserve"> a</w:delText>
        </w:r>
      </w:del>
      <w:r w:rsidRPr="00DB6C10">
        <w:rPr>
          <w:rFonts w:ascii="Times New Roman" w:hAnsi="Times New Roman" w:cs="Times New Roman"/>
        </w:rPr>
        <w:t xml:space="preserve"> native and </w:t>
      </w:r>
      <w:del w:id="74" w:author="Alla" w:date="2017-10-18T21:27:00Z">
        <w:r w:rsidRPr="00DB6C10" w:rsidDel="00B45EC3">
          <w:rPr>
            <w:rFonts w:ascii="Times New Roman" w:hAnsi="Times New Roman" w:cs="Times New Roman"/>
          </w:rPr>
          <w:delText>an</w:delText>
        </w:r>
      </w:del>
      <w:r w:rsidRPr="00DB6C10">
        <w:rPr>
          <w:rFonts w:ascii="Times New Roman" w:hAnsi="Times New Roman" w:cs="Times New Roman"/>
        </w:rPr>
        <w:t xml:space="preserve"> impurity defect</w:t>
      </w:r>
      <w:ins w:id="75" w:author="Alla" w:date="2017-10-18T21:27:00Z">
        <w:r w:rsidR="00B45EC3">
          <w:rPr>
            <w:rFonts w:ascii="Times New Roman" w:hAnsi="Times New Roman" w:cs="Times New Roman"/>
          </w:rPr>
          <w:t>s</w:t>
        </w:r>
      </w:ins>
      <w:r w:rsidRPr="00DB6C10">
        <w:rPr>
          <w:rStyle w:val="Corbel"/>
          <w:rFonts w:ascii="Times New Roman" w:hAnsi="Times New Roman" w:cs="Times New Roman"/>
        </w:rPr>
        <w:t>,</w:t>
      </w:r>
      <w:r w:rsidRPr="00DB6C10">
        <w:rPr>
          <w:rStyle w:val="Corbel"/>
          <w:rFonts w:ascii="Times New Roman" w:hAnsi="Times New Roman" w:cs="Times New Roman"/>
          <w:vertAlign w:val="superscript"/>
        </w:rPr>
        <w:t>3-7</w:t>
      </w:r>
      <w:r w:rsidRPr="00DB6C10">
        <w:rPr>
          <w:rFonts w:ascii="Times New Roman" w:hAnsi="Times New Roman" w:cs="Times New Roman"/>
        </w:rPr>
        <w:t xml:space="preserve"> modif</w:t>
      </w:r>
      <w:ins w:id="76" w:author="Alla" w:date="2017-10-18T21:27:00Z">
        <w:r w:rsidR="00B45EC3">
          <w:rPr>
            <w:rFonts w:ascii="Times New Roman" w:hAnsi="Times New Roman" w:cs="Times New Roman"/>
          </w:rPr>
          <w:t>ication</w:t>
        </w:r>
      </w:ins>
      <w:del w:id="77" w:author="Alla" w:date="2017-10-18T21:27:00Z">
        <w:r w:rsidRPr="00DB6C10" w:rsidDel="00B45EC3">
          <w:rPr>
            <w:rFonts w:ascii="Times New Roman" w:hAnsi="Times New Roman" w:cs="Times New Roman"/>
          </w:rPr>
          <w:delText>ied</w:delText>
        </w:r>
      </w:del>
      <w:ins w:id="78" w:author="Alla" w:date="2017-10-18T21:27:00Z">
        <w:r w:rsidR="00B45EC3">
          <w:rPr>
            <w:rFonts w:ascii="Times New Roman" w:hAnsi="Times New Roman" w:cs="Times New Roman"/>
          </w:rPr>
          <w:t xml:space="preserve"> of </w:t>
        </w:r>
      </w:ins>
      <w:r w:rsidRPr="00DB6C10">
        <w:rPr>
          <w:rFonts w:ascii="Times New Roman" w:hAnsi="Times New Roman" w:cs="Times New Roman"/>
        </w:rPr>
        <w:t xml:space="preserve"> in</w:t>
      </w:r>
      <w:del w:id="79" w:author="Alla" w:date="2017-10-18T21:27:00Z">
        <w:r w:rsidRPr="00DB6C10" w:rsidDel="00B45EC3">
          <w:rPr>
            <w:rFonts w:ascii="Times New Roman" w:hAnsi="Times New Roman" w:cs="Times New Roman"/>
          </w:rPr>
          <w:softHyphen/>
        </w:r>
      </w:del>
      <w:r w:rsidRPr="00DB6C10">
        <w:rPr>
          <w:rFonts w:ascii="Times New Roman" w:hAnsi="Times New Roman" w:cs="Times New Roman"/>
        </w:rPr>
        <w:t>terior surface states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8-10</w:t>
      </w:r>
      <w:r w:rsidRPr="00DB6C10">
        <w:rPr>
          <w:rFonts w:ascii="Times New Roman" w:hAnsi="Times New Roman" w:cs="Times New Roman"/>
        </w:rPr>
        <w:t xml:space="preserve"> </w:t>
      </w:r>
      <w:ins w:id="80" w:author="Alla" w:date="2017-10-18T21:29:00Z">
        <w:r w:rsidR="00B45EC3">
          <w:rPr>
            <w:rFonts w:ascii="Times New Roman" w:hAnsi="Times New Roman" w:cs="Times New Roman"/>
          </w:rPr>
          <w:t>appearance of</w:t>
        </w:r>
      </w:ins>
      <w:del w:id="81" w:author="Alla" w:date="2017-10-18T21:29:00Z">
        <w:r w:rsidRPr="00DB6C10" w:rsidDel="00B45EC3">
          <w:rPr>
            <w:rFonts w:ascii="Times New Roman" w:hAnsi="Times New Roman" w:cs="Times New Roman"/>
          </w:rPr>
          <w:delText>created</w:delText>
        </w:r>
      </w:del>
      <w:r w:rsidRPr="00DB6C10">
        <w:rPr>
          <w:rFonts w:ascii="Times New Roman" w:hAnsi="Times New Roman" w:cs="Times New Roman"/>
        </w:rPr>
        <w:t xml:space="preserve"> new defect</w:t>
      </w:r>
      <w:ins w:id="82" w:author="Alla" w:date="2017-10-18T21:29:00Z">
        <w:r w:rsidR="00B45EC3">
          <w:rPr>
            <w:rFonts w:ascii="Times New Roman" w:hAnsi="Times New Roman" w:cs="Times New Roman"/>
          </w:rPr>
          <w:t>s</w:t>
        </w:r>
      </w:ins>
      <w:r w:rsidRPr="00DB6C10">
        <w:rPr>
          <w:rStyle w:val="Corbel"/>
          <w:rFonts w:ascii="Times New Roman" w:hAnsi="Times New Roman" w:cs="Times New Roman"/>
        </w:rPr>
        <w:t>.</w:t>
      </w:r>
      <w:r w:rsidRPr="00DB6C10">
        <w:rPr>
          <w:rStyle w:val="Corbel"/>
          <w:rFonts w:ascii="Times New Roman" w:hAnsi="Times New Roman" w:cs="Times New Roman"/>
          <w:vertAlign w:val="superscript"/>
        </w:rPr>
        <w:t>11,12</w:t>
      </w:r>
      <w:r w:rsidRPr="00DB6C10">
        <w:rPr>
          <w:rFonts w:ascii="Times New Roman" w:hAnsi="Times New Roman" w:cs="Times New Roman"/>
        </w:rPr>
        <w:t xml:space="preserve"> Defects are known to determine </w:t>
      </w:r>
      <w:del w:id="83" w:author="Alla" w:date="2017-10-18T21:31:00Z">
        <w:r w:rsidRPr="00DB6C10" w:rsidDel="00B45EC3">
          <w:rPr>
            <w:rFonts w:ascii="Times New Roman" w:hAnsi="Times New Roman" w:cs="Times New Roman"/>
          </w:rPr>
          <w:delText>a</w:delText>
        </w:r>
      </w:del>
      <w:r w:rsidRPr="00DB6C10">
        <w:rPr>
          <w:rFonts w:ascii="Times New Roman" w:hAnsi="Times New Roman" w:cs="Times New Roman"/>
        </w:rPr>
        <w:t xml:space="preserve"> most of </w:t>
      </w:r>
      <w:r w:rsidRPr="00B45EC3">
        <w:rPr>
          <w:rFonts w:ascii="Times New Roman" w:hAnsi="Times New Roman" w:cs="Times New Roman"/>
          <w:highlight w:val="yellow"/>
          <w:rPrChange w:id="84" w:author="Alla" w:date="2017-10-18T21:31:00Z">
            <w:rPr>
              <w:rFonts w:ascii="Times New Roman" w:hAnsi="Times New Roman" w:cs="Times New Roman"/>
            </w:rPr>
          </w:rPrChange>
        </w:rPr>
        <w:t>semiconductor device</w:t>
      </w:r>
      <w:r w:rsidRPr="00DB6C10">
        <w:rPr>
          <w:rFonts w:ascii="Times New Roman" w:hAnsi="Times New Roman" w:cs="Times New Roman"/>
        </w:rPr>
        <w:t xml:space="preserve"> properties. </w:t>
      </w:r>
      <w:ins w:id="85" w:author="Alla" w:date="2017-10-18T21:32:00Z">
        <w:r w:rsidR="003B6411">
          <w:rPr>
            <w:rFonts w:ascii="Times New Roman" w:hAnsi="Times New Roman" w:cs="Times New Roman"/>
          </w:rPr>
          <w:t>In particular</w:t>
        </w:r>
      </w:ins>
      <w:del w:id="86" w:author="Alla" w:date="2017-10-18T21:32:00Z">
        <w:r w:rsidRPr="00DB6C10" w:rsidDel="003B6411">
          <w:rPr>
            <w:rFonts w:ascii="Times New Roman" w:hAnsi="Times New Roman" w:cs="Times New Roman"/>
          </w:rPr>
          <w:delText>And exactly</w:delText>
        </w:r>
      </w:del>
      <w:r w:rsidRPr="00DB6C10">
        <w:rPr>
          <w:rFonts w:ascii="Times New Roman" w:hAnsi="Times New Roman" w:cs="Times New Roman"/>
        </w:rPr>
        <w:t xml:space="preserve"> the ADI </w:t>
      </w:r>
      <w:ins w:id="87" w:author="Alla" w:date="2017-10-18T21:32:00Z">
        <w:r w:rsidR="003B6411">
          <w:rPr>
            <w:rFonts w:ascii="Times New Roman" w:hAnsi="Times New Roman" w:cs="Times New Roman"/>
          </w:rPr>
          <w:t xml:space="preserve">governs </w:t>
        </w:r>
      </w:ins>
      <w:del w:id="88" w:author="Alla" w:date="2017-10-18T21:32:00Z">
        <w:r w:rsidRPr="00DB6C10" w:rsidDel="003B6411">
          <w:rPr>
            <w:rFonts w:ascii="Times New Roman" w:hAnsi="Times New Roman" w:cs="Times New Roman"/>
          </w:rPr>
          <w:delText xml:space="preserve">is a reason of </w:delText>
        </w:r>
      </w:del>
      <w:r w:rsidRPr="00DB6C10">
        <w:rPr>
          <w:rFonts w:ascii="Times New Roman" w:hAnsi="Times New Roman" w:cs="Times New Roman"/>
        </w:rPr>
        <w:t xml:space="preserve">variation of </w:t>
      </w:r>
      <w:del w:id="89" w:author="Alla" w:date="2017-10-18T21:32:00Z">
        <w:r w:rsidRPr="00DB6C10" w:rsidDel="003B6411">
          <w:rPr>
            <w:rFonts w:ascii="Times New Roman" w:hAnsi="Times New Roman" w:cs="Times New Roman"/>
          </w:rPr>
          <w:delText xml:space="preserve">a </w:delText>
        </w:r>
      </w:del>
      <w:proofErr w:type="gramStart"/>
      <w:r w:rsidRPr="00DB6C10">
        <w:rPr>
          <w:rFonts w:ascii="Times New Roman" w:hAnsi="Times New Roman" w:cs="Times New Roman"/>
        </w:rPr>
        <w:t>tunneling</w:t>
      </w:r>
      <w:ins w:id="90" w:author="Alla" w:date="2017-10-18T21:32:00Z">
        <w:r w:rsidR="003B6411">
          <w:rPr>
            <w:rFonts w:ascii="Times New Roman" w:hAnsi="Times New Roman" w:cs="Times New Roman"/>
          </w:rPr>
          <w:t xml:space="preserve"> </w:t>
        </w:r>
        <w:r w:rsidR="003B6411" w:rsidRPr="003B6411">
          <w:rPr>
            <w:rFonts w:ascii="Times New Roman" w:hAnsi="Times New Roman" w:cs="Times New Roman"/>
            <w:highlight w:val="yellow"/>
            <w:rPrChange w:id="91" w:author="Alla" w:date="2017-10-18T21:32:00Z">
              <w:rPr>
                <w:rFonts w:ascii="Times New Roman" w:hAnsi="Times New Roman" w:cs="Times New Roman"/>
              </w:rPr>
            </w:rPrChange>
          </w:rPr>
          <w:t>???</w:t>
        </w:r>
      </w:ins>
      <w:proofErr w:type="gramEnd"/>
      <w:r w:rsidRPr="00DB6C10">
        <w:rPr>
          <w:rStyle w:val="Corbel"/>
          <w:rFonts w:ascii="Times New Roman" w:hAnsi="Times New Roman" w:cs="Times New Roman"/>
        </w:rPr>
        <w:t>,</w:t>
      </w:r>
      <w:r w:rsidRPr="00DB6C10">
        <w:rPr>
          <w:rStyle w:val="Corbel"/>
          <w:rFonts w:ascii="Times New Roman" w:hAnsi="Times New Roman" w:cs="Times New Roman"/>
          <w:vertAlign w:val="superscript"/>
        </w:rPr>
        <w:t>13,14</w:t>
      </w:r>
      <w:r w:rsidRPr="00DB6C10">
        <w:rPr>
          <w:rFonts w:ascii="Times New Roman" w:hAnsi="Times New Roman" w:cs="Times New Roman"/>
        </w:rPr>
        <w:t xml:space="preserve"> </w:t>
      </w:r>
      <w:del w:id="92" w:author="Alla" w:date="2017-10-18T21:33:00Z">
        <w:r w:rsidRPr="00DB6C10" w:rsidDel="003B6411">
          <w:rPr>
            <w:rFonts w:ascii="Times New Roman" w:hAnsi="Times New Roman" w:cs="Times New Roman"/>
          </w:rPr>
          <w:delText>a</w:delText>
        </w:r>
      </w:del>
      <w:r w:rsidRPr="00DB6C10">
        <w:rPr>
          <w:rFonts w:ascii="Times New Roman" w:hAnsi="Times New Roman" w:cs="Times New Roman"/>
        </w:rPr>
        <w:t xml:space="preserve"> generation-recombination</w:t>
      </w:r>
      <w:ins w:id="93" w:author="Alla" w:date="2017-10-18T21:33:00Z">
        <w:r w:rsidR="003B6411">
          <w:rPr>
            <w:rFonts w:ascii="Times New Roman" w:hAnsi="Times New Roman" w:cs="Times New Roman"/>
          </w:rPr>
          <w:t xml:space="preserve"> </w:t>
        </w:r>
        <w:r w:rsidR="003B6411" w:rsidRPr="003B6411">
          <w:rPr>
            <w:rFonts w:ascii="Times New Roman" w:hAnsi="Times New Roman" w:cs="Times New Roman"/>
            <w:highlight w:val="yellow"/>
            <w:rPrChange w:id="94" w:author="Alla" w:date="2017-10-18T21:33:00Z">
              <w:rPr>
                <w:rFonts w:ascii="Times New Roman" w:hAnsi="Times New Roman" w:cs="Times New Roman"/>
              </w:rPr>
            </w:rPrChange>
          </w:rPr>
          <w:t>???</w:t>
        </w:r>
      </w:ins>
      <w:r w:rsidRPr="00DB6C10">
        <w:rPr>
          <w:rStyle w:val="Corbel"/>
          <w:rFonts w:ascii="Times New Roman" w:hAnsi="Times New Roman" w:cs="Times New Roman"/>
          <w:vertAlign w:val="superscript"/>
        </w:rPr>
        <w:t>15-17</w:t>
      </w:r>
      <w:r w:rsidRPr="00DB6C10">
        <w:rPr>
          <w:rStyle w:val="Corbel"/>
          <w:rFonts w:ascii="Times New Roman" w:hAnsi="Times New Roman" w:cs="Times New Roman"/>
        </w:rPr>
        <w:t xml:space="preserve"> </w:t>
      </w:r>
      <w:r w:rsidRPr="00DB6C10">
        <w:rPr>
          <w:rFonts w:ascii="Times New Roman" w:hAnsi="Times New Roman" w:cs="Times New Roman"/>
        </w:rPr>
        <w:t xml:space="preserve">and </w:t>
      </w:r>
      <w:del w:id="95" w:author="Alla" w:date="2017-10-18T21:33:00Z">
        <w:r w:rsidRPr="00DB6C10" w:rsidDel="003B6411">
          <w:rPr>
            <w:rFonts w:ascii="Times New Roman" w:hAnsi="Times New Roman" w:cs="Times New Roman"/>
          </w:rPr>
          <w:delText xml:space="preserve">a </w:delText>
        </w:r>
      </w:del>
      <w:r w:rsidRPr="00DB6C10">
        <w:rPr>
          <w:rFonts w:ascii="Times New Roman" w:hAnsi="Times New Roman" w:cs="Times New Roman"/>
        </w:rPr>
        <w:t>thermionic emission</w:t>
      </w:r>
      <w:r w:rsidRPr="00DB6C10">
        <w:rPr>
          <w:rStyle w:val="Corbel"/>
          <w:rFonts w:ascii="Times New Roman" w:hAnsi="Times New Roman" w:cs="Times New Roman"/>
          <w:vertAlign w:val="superscript"/>
        </w:rPr>
        <w:t>18</w:t>
      </w:r>
      <w:proofErr w:type="gramStart"/>
      <w:r w:rsidRPr="00DB6C10">
        <w:rPr>
          <w:rStyle w:val="Corbel"/>
          <w:rFonts w:ascii="Times New Roman" w:hAnsi="Times New Roman" w:cs="Times New Roman"/>
          <w:vertAlign w:val="superscript"/>
        </w:rPr>
        <w:t>,19</w:t>
      </w:r>
      <w:proofErr w:type="gramEnd"/>
      <w:r w:rsidRPr="00DB6C10">
        <w:rPr>
          <w:rFonts w:ascii="Times New Roman" w:hAnsi="Times New Roman" w:cs="Times New Roman"/>
        </w:rPr>
        <w:t xml:space="preserve"> current in silicon barrier structures.</w:t>
      </w:r>
    </w:p>
    <w:p w:rsidR="008531DB" w:rsidRPr="00DB6C10" w:rsidRDefault="008531DB" w:rsidP="005654A5">
      <w:pPr>
        <w:pStyle w:val="21"/>
        <w:shd w:val="clear" w:color="auto" w:fill="auto"/>
        <w:spacing w:before="0" w:after="0" w:line="226" w:lineRule="exact"/>
        <w:ind w:right="23" w:firstLine="198"/>
        <w:rPr>
          <w:rFonts w:ascii="Times New Roman" w:hAnsi="Times New Roman" w:cs="Times New Roman"/>
        </w:rPr>
      </w:pPr>
      <w:r w:rsidRPr="00DB6C10">
        <w:rPr>
          <w:rFonts w:ascii="Times New Roman" w:hAnsi="Times New Roman" w:cs="Times New Roman"/>
        </w:rPr>
        <w:t xml:space="preserve">The </w:t>
      </w:r>
      <w:del w:id="96" w:author="Alla" w:date="2017-10-18T21:57:00Z">
        <w:r w:rsidRPr="00DB6C10" w:rsidDel="00A82B4B">
          <w:rPr>
            <w:rFonts w:ascii="Times New Roman" w:hAnsi="Times New Roman" w:cs="Times New Roman"/>
          </w:rPr>
          <w:delText>main mechanisms of elastic vibration-defect interaction in non-piezoelectric crystals are considered to be the</w:delText>
        </w:r>
      </w:del>
      <w:r w:rsidRPr="00DB6C10">
        <w:rPr>
          <w:rFonts w:ascii="Times New Roman" w:hAnsi="Times New Roman" w:cs="Times New Roman"/>
        </w:rPr>
        <w:t xml:space="preserve"> change of population of impurity oscillator levels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20</w:t>
      </w:r>
      <w:r w:rsidRPr="00DB6C10">
        <w:rPr>
          <w:rStyle w:val="Corbel"/>
          <w:rFonts w:ascii="Times New Roman" w:hAnsi="Times New Roman" w:cs="Times New Roman"/>
        </w:rPr>
        <w:t xml:space="preserve"> </w:t>
      </w:r>
      <w:r w:rsidRPr="00DB6C10">
        <w:rPr>
          <w:rFonts w:ascii="Times New Roman" w:hAnsi="Times New Roman" w:cs="Times New Roman"/>
        </w:rPr>
        <w:t>the displacement of impurity atoms with respect to their surroundings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4,21,22</w:t>
      </w:r>
      <w:r w:rsidRPr="00DB6C10">
        <w:rPr>
          <w:rFonts w:ascii="Times New Roman" w:hAnsi="Times New Roman" w:cs="Times New Roman"/>
        </w:rPr>
        <w:t xml:space="preserve"> the d</w:t>
      </w:r>
      <w:r w:rsidR="00250F14">
        <w:rPr>
          <w:rFonts w:ascii="Times New Roman" w:hAnsi="Times New Roman" w:cs="Times New Roman"/>
        </w:rPr>
        <w:t>ecreasing of the diffusion acti</w:t>
      </w:r>
      <w:r w:rsidRPr="00DB6C10">
        <w:rPr>
          <w:rFonts w:ascii="Times New Roman" w:hAnsi="Times New Roman" w:cs="Times New Roman"/>
        </w:rPr>
        <w:t>vation energy</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23</w:t>
      </w:r>
      <w:r w:rsidRPr="00DB6C10">
        <w:rPr>
          <w:rFonts w:ascii="Times New Roman" w:hAnsi="Times New Roman" w:cs="Times New Roman"/>
        </w:rPr>
        <w:t xml:space="preserve"> the local temperature increase by point defect clusters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24</w:t>
      </w:r>
      <w:r w:rsidRPr="00DB6C10">
        <w:rPr>
          <w:rFonts w:ascii="Times New Roman" w:hAnsi="Times New Roman" w:cs="Times New Roman"/>
        </w:rPr>
        <w:t xml:space="preserve"> the US absorption by dislocation</w:t>
      </w:r>
      <w:del w:id="97" w:author="Alla" w:date="2017-10-18T21:58:00Z">
        <w:r w:rsidRPr="00DB6C10" w:rsidDel="00A82B4B">
          <w:rPr>
            <w:rStyle w:val="Corbel"/>
            <w:rFonts w:ascii="Times New Roman" w:hAnsi="Times New Roman" w:cs="Times New Roman"/>
          </w:rPr>
          <w:delText>.</w:delText>
        </w:r>
      </w:del>
      <w:r w:rsidRPr="00DB6C10">
        <w:rPr>
          <w:rStyle w:val="Corbel"/>
          <w:rFonts w:ascii="Times New Roman" w:hAnsi="Times New Roman" w:cs="Times New Roman"/>
          <w:vertAlign w:val="superscript"/>
        </w:rPr>
        <w:t>16,25,26</w:t>
      </w:r>
      <w:r w:rsidRPr="00DB6C10">
        <w:rPr>
          <w:rStyle w:val="Corbel"/>
          <w:rFonts w:ascii="Times New Roman" w:hAnsi="Times New Roman" w:cs="Times New Roman"/>
        </w:rPr>
        <w:t xml:space="preserve"> </w:t>
      </w:r>
      <w:ins w:id="98" w:author="Alla" w:date="2017-10-18T21:58:00Z">
        <w:r w:rsidR="00A82B4B" w:rsidRPr="00DB6C10">
          <w:rPr>
            <w:rFonts w:ascii="Times New Roman" w:hAnsi="Times New Roman" w:cs="Times New Roman"/>
          </w:rPr>
          <w:t xml:space="preserve">are considered to be main mechanisms of elastic vibration-defect interaction in non-piezoelectric crystals </w:t>
        </w:r>
        <w:r w:rsidR="00A82B4B">
          <w:rPr>
            <w:rFonts w:ascii="Times New Roman" w:hAnsi="Times New Roman" w:cs="Times New Roman"/>
          </w:rPr>
          <w:t xml:space="preserve">. </w:t>
        </w:r>
      </w:ins>
      <w:r w:rsidRPr="00DB6C10">
        <w:rPr>
          <w:rFonts w:ascii="Times New Roman" w:hAnsi="Times New Roman" w:cs="Times New Roman"/>
        </w:rPr>
        <w:t xml:space="preserve">However to the best of our knowledge, the complete ADI theory in silicon </w:t>
      </w:r>
      <w:ins w:id="99" w:author="Alla" w:date="2017-10-18T21:58:00Z">
        <w:r w:rsidR="00A82B4B">
          <w:rPr>
            <w:rFonts w:ascii="Times New Roman" w:hAnsi="Times New Roman" w:cs="Times New Roman"/>
          </w:rPr>
          <w:t xml:space="preserve">does not </w:t>
        </w:r>
        <w:proofErr w:type="spellStart"/>
        <w:r w:rsidR="00A82B4B">
          <w:rPr>
            <w:rFonts w:ascii="Times New Roman" w:hAnsi="Times New Roman" w:cs="Times New Roman"/>
          </w:rPr>
          <w:t>exist</w:t>
        </w:r>
      </w:ins>
      <w:del w:id="100" w:author="Alla" w:date="2017-10-18T21:58:00Z">
        <w:r w:rsidRPr="00DB6C10" w:rsidDel="00A82B4B">
          <w:rPr>
            <w:rFonts w:ascii="Times New Roman" w:hAnsi="Times New Roman" w:cs="Times New Roman"/>
          </w:rPr>
          <w:delText>is absent</w:delText>
        </w:r>
      </w:del>
      <w:r w:rsidRPr="00DB6C10">
        <w:rPr>
          <w:rFonts w:ascii="Times New Roman" w:hAnsi="Times New Roman" w:cs="Times New Roman"/>
        </w:rPr>
        <w:t xml:space="preserve">. One </w:t>
      </w:r>
      <w:proofErr w:type="spellEnd"/>
      <w:proofErr w:type="gramStart"/>
      <w:r w:rsidRPr="00DB6C10">
        <w:rPr>
          <w:rFonts w:ascii="Times New Roman" w:hAnsi="Times New Roman" w:cs="Times New Roman"/>
        </w:rPr>
        <w:t xml:space="preserve">of a top-ranked </w:t>
      </w:r>
      <w:ins w:id="101" w:author="Alla" w:date="2017-10-18T21:58:00Z">
        <w:r w:rsidR="00A82B4B">
          <w:rPr>
            <w:rFonts w:ascii="Times New Roman" w:hAnsi="Times New Roman" w:cs="Times New Roman"/>
          </w:rPr>
          <w:t>reasons</w:t>
        </w:r>
        <w:proofErr w:type="gramEnd"/>
        <w:r w:rsidR="00A82B4B">
          <w:rPr>
            <w:rFonts w:ascii="Times New Roman" w:hAnsi="Times New Roman" w:cs="Times New Roman"/>
          </w:rPr>
          <w:t xml:space="preserve"> for </w:t>
        </w:r>
        <w:proofErr w:type="spellStart"/>
        <w:r w:rsidR="00A82B4B">
          <w:rPr>
            <w:rFonts w:ascii="Times New Roman" w:hAnsi="Times New Roman" w:cs="Times New Roman"/>
          </w:rPr>
          <w:t>that</w:t>
        </w:r>
      </w:ins>
      <w:del w:id="102" w:author="Alla" w:date="2017-10-18T21:59:00Z">
        <w:r w:rsidRPr="00DB6C10" w:rsidDel="00A82B4B">
          <w:rPr>
            <w:rFonts w:ascii="Times New Roman" w:hAnsi="Times New Roman" w:cs="Times New Roman"/>
          </w:rPr>
          <w:delText xml:space="preserve">cause </w:delText>
        </w:r>
      </w:del>
      <w:r w:rsidRPr="00DB6C10">
        <w:rPr>
          <w:rFonts w:ascii="Times New Roman" w:hAnsi="Times New Roman" w:cs="Times New Roman"/>
        </w:rPr>
        <w:t>is</w:t>
      </w:r>
      <w:proofErr w:type="spellEnd"/>
      <w:r w:rsidRPr="00DB6C10">
        <w:rPr>
          <w:rFonts w:ascii="Times New Roman" w:hAnsi="Times New Roman" w:cs="Times New Roman"/>
        </w:rPr>
        <w:t xml:space="preserve"> </w:t>
      </w:r>
      <w:del w:id="103" w:author="Alla" w:date="2017-10-18T21:59:00Z">
        <w:r w:rsidRPr="00DB6C10" w:rsidDel="00A82B4B">
          <w:rPr>
            <w:rFonts w:ascii="Times New Roman" w:hAnsi="Times New Roman" w:cs="Times New Roman"/>
          </w:rPr>
          <w:delText>a</w:delText>
        </w:r>
      </w:del>
      <w:r w:rsidRPr="00DB6C10">
        <w:rPr>
          <w:rFonts w:ascii="Times New Roman" w:hAnsi="Times New Roman" w:cs="Times New Roman"/>
        </w:rPr>
        <w:t xml:space="preserve"> lack of experimental works</w:t>
      </w:r>
      <w:ins w:id="104" w:author="Alla" w:date="2017-10-18T21:59:00Z">
        <w:r w:rsidR="00A82B4B">
          <w:rPr>
            <w:rFonts w:ascii="Times New Roman" w:hAnsi="Times New Roman" w:cs="Times New Roman"/>
          </w:rPr>
          <w:t xml:space="preserve"> </w:t>
        </w:r>
      </w:ins>
      <w:del w:id="105" w:author="Alla" w:date="2017-10-18T21:59:00Z">
        <w:r w:rsidRPr="00DB6C10" w:rsidDel="00A82B4B">
          <w:rPr>
            <w:rFonts w:ascii="Times New Roman" w:hAnsi="Times New Roman" w:cs="Times New Roman"/>
          </w:rPr>
          <w:delText>, which have</w:delText>
        </w:r>
      </w:del>
      <w:r w:rsidRPr="00DB6C10">
        <w:rPr>
          <w:rFonts w:ascii="Times New Roman" w:hAnsi="Times New Roman" w:cs="Times New Roman"/>
        </w:rPr>
        <w:t xml:space="preserve"> focus</w:t>
      </w:r>
      <w:ins w:id="106" w:author="Alla" w:date="2017-10-18T21:59:00Z">
        <w:r w:rsidR="00A82B4B">
          <w:rPr>
            <w:rFonts w:ascii="Times New Roman" w:hAnsi="Times New Roman" w:cs="Times New Roman"/>
          </w:rPr>
          <w:t>ing</w:t>
        </w:r>
      </w:ins>
      <w:del w:id="107" w:author="Alla" w:date="2017-10-18T21:59:00Z">
        <w:r w:rsidRPr="00DB6C10" w:rsidDel="00A82B4B">
          <w:rPr>
            <w:rFonts w:ascii="Times New Roman" w:hAnsi="Times New Roman" w:cs="Times New Roman"/>
          </w:rPr>
          <w:delText>ed</w:delText>
        </w:r>
      </w:del>
      <w:r w:rsidRPr="00DB6C10">
        <w:rPr>
          <w:rFonts w:ascii="Times New Roman" w:hAnsi="Times New Roman" w:cs="Times New Roman"/>
        </w:rPr>
        <w:t xml:space="preserve"> on investigation of acoustically induced (AI) effects. </w:t>
      </w:r>
    </w:p>
    <w:p w:rsidR="005654A5" w:rsidRDefault="008531DB" w:rsidP="005654A5">
      <w:pPr>
        <w:pStyle w:val="21"/>
        <w:shd w:val="clear" w:color="auto" w:fill="auto"/>
        <w:spacing w:before="0" w:after="517" w:line="226" w:lineRule="exact"/>
        <w:ind w:right="20" w:firstLine="200"/>
        <w:rPr>
          <w:rFonts w:ascii="Times New Roman" w:hAnsi="Times New Roman" w:cs="Times New Roman"/>
          <w:lang w:val="uk-UA"/>
        </w:rPr>
      </w:pPr>
      <w:r w:rsidRPr="00DB6C10">
        <w:rPr>
          <w:rFonts w:ascii="Times New Roman" w:hAnsi="Times New Roman" w:cs="Times New Roman"/>
        </w:rPr>
        <w:t xml:space="preserve">Not all silicon defects </w:t>
      </w:r>
      <w:r w:rsidR="00250F14">
        <w:rPr>
          <w:rFonts w:ascii="Times New Roman" w:hAnsi="Times New Roman" w:cs="Times New Roman"/>
        </w:rPr>
        <w:t>are acoustically active and sub</w:t>
      </w:r>
      <w:r w:rsidRPr="00DB6C10">
        <w:rPr>
          <w:rFonts w:ascii="Times New Roman" w:hAnsi="Times New Roman" w:cs="Times New Roman"/>
        </w:rPr>
        <w:t>ject</w:t>
      </w:r>
      <w:del w:id="108" w:author="Alla" w:date="2017-10-18T22:01:00Z">
        <w:r w:rsidRPr="00DB6C10" w:rsidDel="00A82B4B">
          <w:rPr>
            <w:rFonts w:ascii="Times New Roman" w:hAnsi="Times New Roman" w:cs="Times New Roman"/>
          </w:rPr>
          <w:delText>ed</w:delText>
        </w:r>
      </w:del>
      <w:r w:rsidRPr="00DB6C10">
        <w:rPr>
          <w:rFonts w:ascii="Times New Roman" w:hAnsi="Times New Roman" w:cs="Times New Roman"/>
        </w:rPr>
        <w:t xml:space="preserve"> to modificatio</w:t>
      </w:r>
      <w:r w:rsidR="00250F14">
        <w:rPr>
          <w:rFonts w:ascii="Times New Roman" w:hAnsi="Times New Roman" w:cs="Times New Roman"/>
        </w:rPr>
        <w:t>n under US action. The ADI effi</w:t>
      </w:r>
      <w:r w:rsidRPr="00DB6C10">
        <w:rPr>
          <w:rFonts w:ascii="Times New Roman" w:hAnsi="Times New Roman" w:cs="Times New Roman"/>
        </w:rPr>
        <w:t xml:space="preserve">ciency depends on </w:t>
      </w:r>
      <w:del w:id="109" w:author="Alla" w:date="2017-10-18T22:02:00Z">
        <w:r w:rsidRPr="00DB6C10" w:rsidDel="00F407AC">
          <w:rPr>
            <w:rFonts w:ascii="Times New Roman" w:hAnsi="Times New Roman" w:cs="Times New Roman"/>
          </w:rPr>
          <w:delText>the</w:delText>
        </w:r>
      </w:del>
      <w:r w:rsidRPr="00DB6C10">
        <w:rPr>
          <w:rFonts w:ascii="Times New Roman" w:hAnsi="Times New Roman" w:cs="Times New Roman"/>
        </w:rPr>
        <w:t xml:space="preserve"> defect type and structure</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8</w:t>
      </w:r>
      <w:r w:rsidRPr="00DB6C10">
        <w:rPr>
          <w:rFonts w:ascii="Times New Roman" w:hAnsi="Times New Roman" w:cs="Times New Roman"/>
        </w:rPr>
        <w:t xml:space="preserve"> Thus, </w:t>
      </w:r>
      <w:r w:rsidRPr="00333A86">
        <w:rPr>
          <w:rFonts w:ascii="Times New Roman" w:hAnsi="Times New Roman" w:cs="Times New Roman"/>
          <w:highlight w:val="yellow"/>
          <w:rPrChange w:id="110" w:author="Alla" w:date="2017-10-18T22:27:00Z">
            <w:rPr>
              <w:rFonts w:ascii="Times New Roman" w:hAnsi="Times New Roman" w:cs="Times New Roman"/>
            </w:rPr>
          </w:rPrChange>
        </w:rPr>
        <w:t>the force acting on the point defect during US loading (USL) is determined by the relaxation of the defect volume</w:t>
      </w:r>
      <w:r w:rsidRPr="00DB6C10">
        <w:rPr>
          <w:rFonts w:ascii="Times New Roman" w:hAnsi="Times New Roman" w:cs="Times New Roman"/>
          <w:vertAlign w:val="superscript"/>
        </w:rPr>
        <w:t>21</w:t>
      </w:r>
      <w:proofErr w:type="gramStart"/>
      <w:r w:rsidRPr="00DB6C10">
        <w:rPr>
          <w:rFonts w:ascii="Times New Roman" w:hAnsi="Times New Roman" w:cs="Times New Roman"/>
          <w:vertAlign w:val="superscript"/>
        </w:rPr>
        <w:t>,22</w:t>
      </w:r>
      <w:proofErr w:type="gramEnd"/>
      <w:r w:rsidRPr="00DB6C10">
        <w:rPr>
          <w:rFonts w:ascii="Times New Roman" w:hAnsi="Times New Roman" w:cs="Times New Roman"/>
        </w:rPr>
        <w:t>. The irradiation is most widespread and studied method of semiconductor defects alteration. On the one hand, the high-power US treatment is shown</w:t>
      </w:r>
      <w:r w:rsidRPr="00DB6C10">
        <w:rPr>
          <w:rStyle w:val="Corbel"/>
          <w:rFonts w:ascii="Times New Roman" w:hAnsi="Times New Roman" w:cs="Times New Roman"/>
          <w:vertAlign w:val="superscript"/>
        </w:rPr>
        <w:t>27-30</w:t>
      </w:r>
      <w:r w:rsidRPr="00DB6C10">
        <w:rPr>
          <w:rStyle w:val="Corbel"/>
          <w:rFonts w:ascii="Times New Roman" w:hAnsi="Times New Roman" w:cs="Times New Roman"/>
        </w:rPr>
        <w:t xml:space="preserve"> </w:t>
      </w:r>
      <w:r w:rsidRPr="00DB6C10">
        <w:rPr>
          <w:rFonts w:ascii="Times New Roman" w:hAnsi="Times New Roman" w:cs="Times New Roman"/>
        </w:rPr>
        <w:t xml:space="preserve">to lead to residual changes </w:t>
      </w:r>
      <w:r w:rsidR="00250F14">
        <w:rPr>
          <w:rFonts w:ascii="Times New Roman" w:hAnsi="Times New Roman" w:cs="Times New Roman"/>
        </w:rPr>
        <w:t>of the irradiated silicon struc</w:t>
      </w:r>
      <w:r w:rsidRPr="00DB6C10">
        <w:rPr>
          <w:rFonts w:ascii="Times New Roman" w:hAnsi="Times New Roman" w:cs="Times New Roman"/>
        </w:rPr>
        <w:t xml:space="preserve">ture properties. This </w:t>
      </w:r>
      <w:r w:rsidRPr="00DB6C10">
        <w:rPr>
          <w:rFonts w:ascii="Times New Roman" w:hAnsi="Times New Roman" w:cs="Times New Roman"/>
        </w:rPr>
        <w:lastRenderedPageBreak/>
        <w:t>effec</w:t>
      </w:r>
      <w:r w:rsidR="00250F14">
        <w:rPr>
          <w:rFonts w:ascii="Times New Roman" w:hAnsi="Times New Roman" w:cs="Times New Roman"/>
        </w:rPr>
        <w:t>t deals with AI annealing of ra</w:t>
      </w:r>
      <w:r w:rsidRPr="00DB6C10">
        <w:rPr>
          <w:rFonts w:ascii="Times New Roman" w:hAnsi="Times New Roman" w:cs="Times New Roman"/>
        </w:rPr>
        <w:t>diation defects (RDs). On the other hand, irradiation can be a reason of reversible AI phenomenon initiation</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31,32</w:t>
      </w:r>
      <w:proofErr w:type="gramEnd"/>
      <w:r w:rsidRPr="00DB6C10">
        <w:rPr>
          <w:rStyle w:val="Corbel"/>
          <w:rFonts w:ascii="Times New Roman" w:hAnsi="Times New Roman" w:cs="Times New Roman"/>
        </w:rPr>
        <w:t xml:space="preserve"> </w:t>
      </w:r>
      <w:r w:rsidRPr="00DB6C10">
        <w:rPr>
          <w:rFonts w:ascii="Times New Roman" w:hAnsi="Times New Roman" w:cs="Times New Roman"/>
        </w:rPr>
        <w:t xml:space="preserve">which is caused by formation of acoustically active RDs. Unfortunately, there </w:t>
      </w:r>
      <w:ins w:id="111" w:author="Alla" w:date="2017-10-18T22:30:00Z">
        <w:r w:rsidR="00333A86">
          <w:rPr>
            <w:rFonts w:ascii="Times New Roman" w:hAnsi="Times New Roman" w:cs="Times New Roman"/>
          </w:rPr>
          <w:t xml:space="preserve">are but </w:t>
        </w:r>
      </w:ins>
      <w:del w:id="112" w:author="Alla" w:date="2017-10-18T22:30:00Z">
        <w:r w:rsidRPr="00DB6C10" w:rsidDel="00333A86">
          <w:rPr>
            <w:rFonts w:ascii="Times New Roman" w:hAnsi="Times New Roman" w:cs="Times New Roman"/>
          </w:rPr>
          <w:delText>have only a</w:delText>
        </w:r>
      </w:del>
      <w:r w:rsidR="00250F14">
        <w:rPr>
          <w:rFonts w:ascii="Times New Roman" w:hAnsi="Times New Roman" w:cs="Times New Roman"/>
        </w:rPr>
        <w:t xml:space="preserve"> few reports on acousti</w:t>
      </w:r>
      <w:r w:rsidRPr="00DB6C10">
        <w:rPr>
          <w:rFonts w:ascii="Times New Roman" w:hAnsi="Times New Roman" w:cs="Times New Roman"/>
        </w:rPr>
        <w:t>cally driven phenomenon in irradiated silicon structures.</w:t>
      </w:r>
      <w:r w:rsidR="005654A5">
        <w:rPr>
          <w:rFonts w:ascii="Times New Roman" w:hAnsi="Times New Roman" w:cs="Times New Roman"/>
          <w:lang w:val="uk-UA"/>
        </w:rPr>
        <w:t xml:space="preserve"> </w:t>
      </w:r>
    </w:p>
    <w:p w:rsidR="00D93675" w:rsidRPr="00DB6C10" w:rsidRDefault="008531DB" w:rsidP="005654A5">
      <w:pPr>
        <w:pStyle w:val="21"/>
        <w:shd w:val="clear" w:color="auto" w:fill="auto"/>
        <w:spacing w:before="0" w:after="517" w:line="226" w:lineRule="exact"/>
        <w:ind w:right="20" w:firstLine="200"/>
        <w:rPr>
          <w:rFonts w:ascii="Times New Roman" w:hAnsi="Times New Roman" w:cs="Times New Roman"/>
        </w:rPr>
      </w:pPr>
      <w:r w:rsidRPr="00DB6C10">
        <w:rPr>
          <w:rFonts w:ascii="Times New Roman" w:hAnsi="Times New Roman" w:cs="Times New Roman"/>
        </w:rPr>
        <w:t>Our</w:t>
      </w:r>
      <w:ins w:id="113" w:author="Alla" w:date="2017-10-18T22:36:00Z">
        <w:r w:rsidR="00333A86">
          <w:rPr>
            <w:rFonts w:ascii="Times New Roman" w:hAnsi="Times New Roman" w:cs="Times New Roman"/>
          </w:rPr>
          <w:t xml:space="preserve"> purpose</w:t>
        </w:r>
      </w:ins>
      <w:del w:id="114" w:author="Alla" w:date="2017-10-18T22:36:00Z">
        <w:r w:rsidRPr="00DB6C10" w:rsidDel="00333A86">
          <w:rPr>
            <w:rFonts w:ascii="Times New Roman" w:hAnsi="Times New Roman" w:cs="Times New Roman"/>
          </w:rPr>
          <w:delText xml:space="preserve"> goal</w:delText>
        </w:r>
      </w:del>
      <w:r w:rsidRPr="00DB6C10">
        <w:rPr>
          <w:rFonts w:ascii="Times New Roman" w:hAnsi="Times New Roman" w:cs="Times New Roman"/>
        </w:rPr>
        <w:t xml:space="preserve"> is to investi</w:t>
      </w:r>
      <w:r w:rsidR="00250F14">
        <w:rPr>
          <w:rFonts w:ascii="Times New Roman" w:hAnsi="Times New Roman" w:cs="Times New Roman"/>
        </w:rPr>
        <w:t>gate experimentally the AI elec</w:t>
      </w:r>
      <w:r w:rsidRPr="00DB6C10">
        <w:rPr>
          <w:rFonts w:ascii="Times New Roman" w:hAnsi="Times New Roman" w:cs="Times New Roman"/>
        </w:rPr>
        <w:t>trical characteristic vari</w:t>
      </w:r>
      <w:r w:rsidR="00250F14">
        <w:rPr>
          <w:rFonts w:ascii="Times New Roman" w:hAnsi="Times New Roman" w:cs="Times New Roman"/>
        </w:rPr>
        <w:t xml:space="preserve">ation, which takes place in </w:t>
      </w:r>
      <w:proofErr w:type="spellStart"/>
      <w:r w:rsidR="00250F14">
        <w:rPr>
          <w:rFonts w:ascii="Times New Roman" w:hAnsi="Times New Roman" w:cs="Times New Roman"/>
        </w:rPr>
        <w:t>non</w:t>
      </w:r>
      <w:r w:rsidRPr="00DB6C10">
        <w:rPr>
          <w:rFonts w:ascii="Times New Roman" w:hAnsi="Times New Roman" w:cs="Times New Roman"/>
        </w:rPr>
        <w:t>irradiated</w:t>
      </w:r>
      <w:proofErr w:type="spellEnd"/>
      <w:r w:rsidRPr="00DB6C10">
        <w:rPr>
          <w:rFonts w:ascii="Times New Roman" w:hAnsi="Times New Roman" w:cs="Times New Roman"/>
        </w:rPr>
        <w:t xml:space="preserve"> and irradia</w:t>
      </w:r>
      <w:r w:rsidR="00250F14">
        <w:rPr>
          <w:rFonts w:ascii="Times New Roman" w:hAnsi="Times New Roman" w:cs="Times New Roman"/>
        </w:rPr>
        <w:t>ted n+-p-Si structures. Irradia</w:t>
      </w:r>
      <w:r w:rsidRPr="00DB6C10">
        <w:rPr>
          <w:rFonts w:ascii="Times New Roman" w:hAnsi="Times New Roman" w:cs="Times New Roman"/>
        </w:rPr>
        <w:t xml:space="preserve">tion was carried </w:t>
      </w:r>
      <w:ins w:id="115" w:author="Alla" w:date="2017-10-18T22:37:00Z">
        <w:r w:rsidR="00333A86">
          <w:rPr>
            <w:rFonts w:ascii="Times New Roman" w:hAnsi="Times New Roman" w:cs="Times New Roman"/>
          </w:rPr>
          <w:t xml:space="preserve">out </w:t>
        </w:r>
      </w:ins>
      <w:r w:rsidRPr="00DB6C10">
        <w:rPr>
          <w:rFonts w:ascii="Times New Roman" w:hAnsi="Times New Roman" w:cs="Times New Roman"/>
        </w:rPr>
        <w:t xml:space="preserve">by reactor neutrons and a </w:t>
      </w:r>
      <w:r w:rsidRPr="00DB6C10">
        <w:rPr>
          <w:rStyle w:val="Corbel"/>
          <w:rFonts w:ascii="Times New Roman" w:hAnsi="Times New Roman" w:cs="Times New Roman"/>
          <w:vertAlign w:val="superscript"/>
        </w:rPr>
        <w:t>60</w:t>
      </w:r>
      <w:r w:rsidRPr="00DB6C10">
        <w:rPr>
          <w:rFonts w:ascii="Times New Roman" w:hAnsi="Times New Roman" w:cs="Times New Roman"/>
        </w:rPr>
        <w:t xml:space="preserve"> Co-gamma source. It is expected that y-rays introduce </w:t>
      </w:r>
      <w:proofErr w:type="spellStart"/>
      <w:r w:rsidRPr="00DB6C10">
        <w:rPr>
          <w:rFonts w:ascii="Times New Roman" w:hAnsi="Times New Roman" w:cs="Times New Roman"/>
        </w:rPr>
        <w:t>VOj</w:t>
      </w:r>
      <w:proofErr w:type="spellEnd"/>
      <w:r w:rsidRPr="00DB6C10">
        <w:rPr>
          <w:rFonts w:ascii="Times New Roman" w:hAnsi="Times New Roman" w:cs="Times New Roman"/>
        </w:rPr>
        <w:t xml:space="preserve"> complex predominantly, </w:t>
      </w:r>
      <w:r w:rsidRPr="00DB6C10">
        <w:rPr>
          <w:rStyle w:val="Corbel"/>
          <w:rFonts w:ascii="Times New Roman" w:hAnsi="Times New Roman" w:cs="Times New Roman"/>
          <w:vertAlign w:val="superscript"/>
        </w:rPr>
        <w:t>33-35</w:t>
      </w:r>
      <w:r w:rsidRPr="00DB6C10">
        <w:rPr>
          <w:rFonts w:ascii="Times New Roman" w:hAnsi="Times New Roman" w:cs="Times New Roman"/>
        </w:rPr>
        <w:t xml:space="preserve"> whereas neutrons </w:t>
      </w:r>
      <w:ins w:id="116" w:author="Alla" w:date="2017-10-18T22:39:00Z">
        <w:r w:rsidR="00DE7CED" w:rsidRPr="00DB6C10">
          <w:rPr>
            <w:rFonts w:ascii="Times New Roman" w:hAnsi="Times New Roman" w:cs="Times New Roman"/>
          </w:rPr>
          <w:t xml:space="preserve">mainly </w:t>
        </w:r>
      </w:ins>
      <w:r w:rsidRPr="00DB6C10">
        <w:rPr>
          <w:rFonts w:ascii="Times New Roman" w:hAnsi="Times New Roman" w:cs="Times New Roman"/>
        </w:rPr>
        <w:t>create vacancy clusters</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36,37</w:t>
      </w:r>
      <w:proofErr w:type="gramEnd"/>
      <w:r w:rsidRPr="00DB6C10">
        <w:rPr>
          <w:rFonts w:ascii="Times New Roman" w:hAnsi="Times New Roman" w:cs="Times New Roman"/>
        </w:rPr>
        <w:t xml:space="preserve"> disordered regions</w:t>
      </w:r>
      <w:r w:rsidRPr="00DB6C10">
        <w:rPr>
          <w:rStyle w:val="Corbel"/>
          <w:rFonts w:ascii="Times New Roman" w:hAnsi="Times New Roman" w:cs="Times New Roman"/>
          <w:vertAlign w:val="superscript"/>
        </w:rPr>
        <w:t>38</w:t>
      </w:r>
      <w:r w:rsidRPr="00DB6C10">
        <w:rPr>
          <w:rFonts w:ascii="Times New Roman" w:hAnsi="Times New Roman" w:cs="Times New Roman"/>
        </w:rPr>
        <w:t xml:space="preserve"> and </w:t>
      </w:r>
      <w:proofErr w:type="spellStart"/>
      <w:r w:rsidRPr="00DB6C10">
        <w:rPr>
          <w:rFonts w:ascii="Times New Roman" w:hAnsi="Times New Roman" w:cs="Times New Roman"/>
        </w:rPr>
        <w:t>QOj</w:t>
      </w:r>
      <w:proofErr w:type="spellEnd"/>
      <w:r w:rsidRPr="00DB6C10">
        <w:rPr>
          <w:rFonts w:ascii="Times New Roman" w:hAnsi="Times New Roman" w:cs="Times New Roman"/>
        </w:rPr>
        <w:t xml:space="preserve"> complex</w:t>
      </w:r>
      <w:r w:rsidRPr="00DB6C10">
        <w:rPr>
          <w:rStyle w:val="Corbel"/>
          <w:rFonts w:ascii="Times New Roman" w:hAnsi="Times New Roman" w:cs="Times New Roman"/>
          <w:vertAlign w:val="superscript"/>
        </w:rPr>
        <w:t>35,39</w:t>
      </w:r>
      <w:del w:id="117" w:author="Alla" w:date="2017-10-18T22:39:00Z">
        <w:r w:rsidRPr="00DB6C10" w:rsidDel="00DE7CED">
          <w:rPr>
            <w:rStyle w:val="Corbel"/>
            <w:rFonts w:ascii="Times New Roman" w:hAnsi="Times New Roman" w:cs="Times New Roman"/>
          </w:rPr>
          <w:delText xml:space="preserve"> </w:delText>
        </w:r>
        <w:r w:rsidRPr="00DB6C10" w:rsidDel="00DE7CED">
          <w:rPr>
            <w:rFonts w:ascii="Times New Roman" w:hAnsi="Times New Roman" w:cs="Times New Roman"/>
          </w:rPr>
          <w:delText>mainly</w:delText>
        </w:r>
      </w:del>
      <w:r w:rsidRPr="00DB6C10">
        <w:rPr>
          <w:rFonts w:ascii="Times New Roman" w:hAnsi="Times New Roman" w:cs="Times New Roman"/>
        </w:rPr>
        <w:t xml:space="preserve">. This work represents distinction of AI effects in silicon structures with different RDs. The </w:t>
      </w:r>
      <w:ins w:id="118" w:author="Alla" w:date="2017-10-18T22:40:00Z">
        <w:r w:rsidR="00DE7CED" w:rsidRPr="00DB6C10">
          <w:rPr>
            <w:rFonts w:ascii="Times New Roman" w:hAnsi="Times New Roman" w:cs="Times New Roman"/>
          </w:rPr>
          <w:t xml:space="preserve">intensity </w:t>
        </w:r>
        <w:r w:rsidR="00DE7CED">
          <w:rPr>
            <w:rFonts w:ascii="Times New Roman" w:hAnsi="Times New Roman" w:cs="Times New Roman"/>
          </w:rPr>
          <w:t>of applied</w:t>
        </w:r>
      </w:ins>
      <w:del w:id="119" w:author="Alla" w:date="2017-10-18T22:40:00Z">
        <w:r w:rsidRPr="00DB6C10" w:rsidDel="00DE7CED">
          <w:rPr>
            <w:rFonts w:ascii="Times New Roman" w:hAnsi="Times New Roman" w:cs="Times New Roman"/>
          </w:rPr>
          <w:delText>used</w:delText>
        </w:r>
      </w:del>
      <w:r w:rsidRPr="00DB6C10">
        <w:rPr>
          <w:rFonts w:ascii="Times New Roman" w:hAnsi="Times New Roman" w:cs="Times New Roman"/>
        </w:rPr>
        <w:t xml:space="preserve"> US </w:t>
      </w:r>
      <w:del w:id="120" w:author="Alla" w:date="2017-10-18T22:40:00Z">
        <w:r w:rsidRPr="00DB6C10" w:rsidDel="00DE7CED">
          <w:rPr>
            <w:rFonts w:ascii="Times New Roman" w:hAnsi="Times New Roman" w:cs="Times New Roman"/>
          </w:rPr>
          <w:delText xml:space="preserve">intensity </w:delText>
        </w:r>
      </w:del>
      <w:r w:rsidRPr="00DB6C10">
        <w:rPr>
          <w:rFonts w:ascii="Times New Roman" w:hAnsi="Times New Roman" w:cs="Times New Roman"/>
        </w:rPr>
        <w:t xml:space="preserve">was </w:t>
      </w:r>
      <w:ins w:id="121" w:author="Alla" w:date="2017-10-18T22:41:00Z">
        <w:r w:rsidR="00DE7CED">
          <w:rPr>
            <w:rFonts w:ascii="Times New Roman" w:hAnsi="Times New Roman" w:cs="Times New Roman"/>
          </w:rPr>
          <w:t xml:space="preserve">below the level of </w:t>
        </w:r>
      </w:ins>
      <w:del w:id="122" w:author="Alla" w:date="2017-10-18T22:42:00Z">
        <w:r w:rsidRPr="00DB6C10" w:rsidDel="00DE7CED">
          <w:rPr>
            <w:rFonts w:ascii="Times New Roman" w:hAnsi="Times New Roman" w:cs="Times New Roman"/>
          </w:rPr>
          <w:delText>not very high to avoid the</w:delText>
        </w:r>
      </w:del>
      <w:r w:rsidR="00250F14">
        <w:rPr>
          <w:rFonts w:ascii="Times New Roman" w:hAnsi="Times New Roman" w:cs="Times New Roman"/>
        </w:rPr>
        <w:t xml:space="preserve"> irreversible de</w:t>
      </w:r>
      <w:r w:rsidRPr="00DB6C10">
        <w:rPr>
          <w:rFonts w:ascii="Times New Roman" w:hAnsi="Times New Roman" w:cs="Times New Roman"/>
        </w:rPr>
        <w:t xml:space="preserve">fect subsystem modification, which can deal with a new defect creation, a RDs annealing or a long distance (a many </w:t>
      </w:r>
      <w:proofErr w:type="spellStart"/>
      <w:r w:rsidRPr="00DB6C10">
        <w:rPr>
          <w:rFonts w:ascii="Times New Roman" w:hAnsi="Times New Roman" w:cs="Times New Roman"/>
        </w:rPr>
        <w:t>interatomic</w:t>
      </w:r>
      <w:proofErr w:type="spellEnd"/>
      <w:r w:rsidRPr="00DB6C10">
        <w:rPr>
          <w:rFonts w:ascii="Times New Roman" w:hAnsi="Times New Roman" w:cs="Times New Roman"/>
        </w:rPr>
        <w:t xml:space="preserve"> distance) diffusion. As a result, </w:t>
      </w:r>
      <w:del w:id="123" w:author="Alla" w:date="2017-10-18T22:42:00Z">
        <w:r w:rsidRPr="00DB6C10" w:rsidDel="00DE7CED">
          <w:rPr>
            <w:rFonts w:ascii="Times New Roman" w:hAnsi="Times New Roman" w:cs="Times New Roman"/>
          </w:rPr>
          <w:delText>the</w:delText>
        </w:r>
      </w:del>
      <w:r w:rsidRPr="00DB6C10">
        <w:rPr>
          <w:rFonts w:ascii="Times New Roman" w:hAnsi="Times New Roman" w:cs="Times New Roman"/>
        </w:rPr>
        <w:t xml:space="preserve"> </w:t>
      </w:r>
      <w:del w:id="124" w:author="Alla" w:date="2017-10-18T22:42:00Z">
        <w:r w:rsidRPr="00DB6C10" w:rsidDel="00DE7CED">
          <w:rPr>
            <w:rFonts w:ascii="Times New Roman" w:hAnsi="Times New Roman" w:cs="Times New Roman"/>
          </w:rPr>
          <w:delText xml:space="preserve">characteristic </w:delText>
        </w:r>
      </w:del>
      <w:r w:rsidRPr="00DB6C10">
        <w:rPr>
          <w:rFonts w:ascii="Times New Roman" w:hAnsi="Times New Roman" w:cs="Times New Roman"/>
        </w:rPr>
        <w:t xml:space="preserve">full recovery </w:t>
      </w:r>
      <w:ins w:id="125" w:author="Alla" w:date="2017-10-18T22:42:00Z">
        <w:r w:rsidR="00DE7CED">
          <w:rPr>
            <w:rFonts w:ascii="Times New Roman" w:hAnsi="Times New Roman" w:cs="Times New Roman"/>
          </w:rPr>
          <w:t xml:space="preserve">of </w:t>
        </w:r>
        <w:r w:rsidR="00DE7CED" w:rsidRPr="00DB6C10">
          <w:rPr>
            <w:rFonts w:ascii="Times New Roman" w:hAnsi="Times New Roman" w:cs="Times New Roman"/>
          </w:rPr>
          <w:t>characteristic</w:t>
        </w:r>
        <w:r w:rsidR="00DE7CED">
          <w:rPr>
            <w:rFonts w:ascii="Times New Roman" w:hAnsi="Times New Roman" w:cs="Times New Roman"/>
          </w:rPr>
          <w:t>s</w:t>
        </w:r>
        <w:r w:rsidR="00DE7CED" w:rsidRPr="00DB6C10">
          <w:rPr>
            <w:rFonts w:ascii="Times New Roman" w:hAnsi="Times New Roman" w:cs="Times New Roman"/>
          </w:rPr>
          <w:t xml:space="preserve"> </w:t>
        </w:r>
      </w:ins>
      <w:r w:rsidRPr="00DB6C10">
        <w:rPr>
          <w:rFonts w:ascii="Times New Roman" w:hAnsi="Times New Roman" w:cs="Times New Roman"/>
        </w:rPr>
        <w:t xml:space="preserve">was observed after </w:t>
      </w:r>
      <w:del w:id="126" w:author="Alla" w:date="2017-10-18T22:44:00Z">
        <w:r w:rsidRPr="00DB6C10" w:rsidDel="00DE7CED">
          <w:rPr>
            <w:rFonts w:ascii="Times New Roman" w:hAnsi="Times New Roman" w:cs="Times New Roman"/>
          </w:rPr>
          <w:delText>the</w:delText>
        </w:r>
      </w:del>
      <w:r w:rsidRPr="00DB6C10">
        <w:rPr>
          <w:rFonts w:ascii="Times New Roman" w:hAnsi="Times New Roman" w:cs="Times New Roman"/>
        </w:rPr>
        <w:t xml:space="preserve"> </w:t>
      </w:r>
      <w:ins w:id="127" w:author="Alla" w:date="2017-10-18T22:44:00Z">
        <w:r w:rsidR="00DE7CED" w:rsidRPr="00DB6C10">
          <w:rPr>
            <w:rFonts w:ascii="Times New Roman" w:hAnsi="Times New Roman" w:cs="Times New Roman"/>
          </w:rPr>
          <w:t xml:space="preserve">AW propagation </w:t>
        </w:r>
      </w:ins>
      <w:proofErr w:type="gramStart"/>
      <w:r w:rsidRPr="00DB6C10">
        <w:rPr>
          <w:rFonts w:ascii="Times New Roman" w:hAnsi="Times New Roman" w:cs="Times New Roman"/>
        </w:rPr>
        <w:t xml:space="preserve">stop </w:t>
      </w:r>
      <w:proofErr w:type="gramEnd"/>
      <w:del w:id="128" w:author="Alla" w:date="2017-10-18T22:44:00Z">
        <w:r w:rsidRPr="00DB6C10" w:rsidDel="00DE7CED">
          <w:rPr>
            <w:rFonts w:ascii="Times New Roman" w:hAnsi="Times New Roman" w:cs="Times New Roman"/>
          </w:rPr>
          <w:delText>of an AW propagation</w:delText>
        </w:r>
      </w:del>
      <w:r w:rsidRPr="00DB6C10">
        <w:rPr>
          <w:rFonts w:ascii="Times New Roman" w:hAnsi="Times New Roman" w:cs="Times New Roman"/>
        </w:rPr>
        <w:t>. The models of coupled defect level recombination</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40,41</w:t>
      </w:r>
      <w:proofErr w:type="gramEnd"/>
      <w:r w:rsidR="00250F14">
        <w:rPr>
          <w:rFonts w:ascii="Times New Roman" w:hAnsi="Times New Roman" w:cs="Times New Roman"/>
        </w:rPr>
        <w:t xml:space="preserve"> Shockley-Read-Hall (SRH) recom</w:t>
      </w:r>
      <w:r w:rsidRPr="00DB6C10">
        <w:rPr>
          <w:rFonts w:ascii="Times New Roman" w:hAnsi="Times New Roman" w:cs="Times New Roman"/>
        </w:rPr>
        <w:t>bination, and dislocation-induced impedance</w:t>
      </w:r>
      <w:r w:rsidRPr="00DB6C10">
        <w:rPr>
          <w:rStyle w:val="Corbel"/>
          <w:rFonts w:ascii="Times New Roman" w:hAnsi="Times New Roman" w:cs="Times New Roman"/>
          <w:vertAlign w:val="superscript"/>
        </w:rPr>
        <w:t>42,43</w:t>
      </w:r>
      <w:r w:rsidRPr="00DB6C10">
        <w:rPr>
          <w:rFonts w:ascii="Times New Roman" w:hAnsi="Times New Roman" w:cs="Times New Roman"/>
        </w:rPr>
        <w:t xml:space="preserve"> were used to describe the processes in the space charge re</w:t>
      </w:r>
      <w:r w:rsidRPr="00DB6C10">
        <w:rPr>
          <w:rFonts w:ascii="Times New Roman" w:hAnsi="Times New Roman" w:cs="Times New Roman"/>
        </w:rPr>
        <w:softHyphen/>
        <w:t>gion (SCR), in the diode base, and shunt resistance, re</w:t>
      </w:r>
      <w:r w:rsidRPr="00DB6C10">
        <w:rPr>
          <w:rFonts w:ascii="Times New Roman" w:hAnsi="Times New Roman" w:cs="Times New Roman"/>
        </w:rPr>
        <w:softHyphen/>
        <w:t>spectively. The interaction of defects with an AW strain field</w:t>
      </w:r>
      <w:r w:rsidRPr="00DB6C10">
        <w:rPr>
          <w:rStyle w:val="Corbel"/>
          <w:rFonts w:ascii="Times New Roman" w:hAnsi="Times New Roman" w:cs="Times New Roman"/>
          <w:vertAlign w:val="superscript"/>
        </w:rPr>
        <w:t>21</w:t>
      </w:r>
      <w:proofErr w:type="gramStart"/>
      <w:r w:rsidRPr="00DB6C10">
        <w:rPr>
          <w:rStyle w:val="Corbel"/>
          <w:rFonts w:ascii="Times New Roman" w:hAnsi="Times New Roman" w:cs="Times New Roman"/>
          <w:vertAlign w:val="superscript"/>
        </w:rPr>
        <w:t>,22</w:t>
      </w:r>
      <w:proofErr w:type="gramEnd"/>
      <w:r w:rsidRPr="00DB6C10">
        <w:rPr>
          <w:rFonts w:ascii="Times New Roman" w:hAnsi="Times New Roman" w:cs="Times New Roman"/>
        </w:rPr>
        <w:t xml:space="preserve"> was recruited</w:t>
      </w:r>
      <w:r w:rsidR="00250F14">
        <w:rPr>
          <w:rFonts w:ascii="Times New Roman" w:hAnsi="Times New Roman" w:cs="Times New Roman"/>
        </w:rPr>
        <w:t xml:space="preserve"> to explain the observed AI phe</w:t>
      </w:r>
      <w:r w:rsidRPr="00DB6C10">
        <w:rPr>
          <w:rFonts w:ascii="Times New Roman" w:hAnsi="Times New Roman" w:cs="Times New Roman"/>
        </w:rPr>
        <w:t>nomena. The investigation would provide not only better ADI understanding but could also facilitate th</w:t>
      </w:r>
      <w:r w:rsidR="00250F14">
        <w:rPr>
          <w:rFonts w:ascii="Times New Roman" w:hAnsi="Times New Roman" w:cs="Times New Roman"/>
        </w:rPr>
        <w:t>e develop</w:t>
      </w:r>
      <w:r w:rsidRPr="00DB6C10">
        <w:rPr>
          <w:rFonts w:ascii="Times New Roman" w:hAnsi="Times New Roman" w:cs="Times New Roman"/>
        </w:rPr>
        <w:t>ment of acoustically cont</w:t>
      </w:r>
      <w:r w:rsidR="005654A5">
        <w:rPr>
          <w:rFonts w:ascii="Times New Roman" w:hAnsi="Times New Roman" w:cs="Times New Roman"/>
        </w:rPr>
        <w:t>rolled devices or radiation sen</w:t>
      </w:r>
      <w:r w:rsidRPr="00DB6C10">
        <w:rPr>
          <w:rFonts w:ascii="Times New Roman" w:hAnsi="Times New Roman" w:cs="Times New Roman"/>
        </w:rPr>
        <w:t>sors.</w:t>
      </w:r>
      <w:r w:rsidRPr="00DB6C10">
        <w:rPr>
          <w:rFonts w:ascii="Times New Roman" w:hAnsi="Times New Roman" w:cs="Times New Roman"/>
        </w:rPr>
        <w:br w:type="page"/>
      </w:r>
    </w:p>
    <w:p w:rsidR="00D93675" w:rsidRPr="00DB6C10" w:rsidRDefault="008531DB">
      <w:pPr>
        <w:pStyle w:val="a7"/>
        <w:framePr w:w="4968" w:wrap="notBeside" w:vAnchor="text" w:hAnchor="text" w:xAlign="center" w:y="1"/>
        <w:shd w:val="clear" w:color="auto" w:fill="auto"/>
        <w:spacing w:line="160" w:lineRule="exact"/>
        <w:rPr>
          <w:rFonts w:ascii="Times New Roman" w:hAnsi="Times New Roman" w:cs="Times New Roman"/>
        </w:rPr>
      </w:pPr>
      <w:r w:rsidRPr="00DB6C10">
        <w:rPr>
          <w:rFonts w:ascii="Times New Roman" w:hAnsi="Times New Roman" w:cs="Times New Roman"/>
        </w:rPr>
        <w:lastRenderedPageBreak/>
        <w:t xml:space="preserve">TABLE </w:t>
      </w:r>
      <w:proofErr w:type="gramStart"/>
      <w:r w:rsidRPr="00DB6C10">
        <w:rPr>
          <w:rFonts w:ascii="Times New Roman" w:hAnsi="Times New Roman" w:cs="Times New Roman"/>
        </w:rPr>
        <w:t>I</w:t>
      </w:r>
      <w:proofErr w:type="gramEnd"/>
      <w:r w:rsidRPr="00DB6C10">
        <w:rPr>
          <w:rFonts w:ascii="Times New Roman" w:hAnsi="Times New Roman" w:cs="Times New Roman"/>
        </w:rPr>
        <w:t xml:space="preserve">. </w:t>
      </w:r>
      <w:proofErr w:type="gramStart"/>
      <w:r w:rsidRPr="00DB6C10">
        <w:rPr>
          <w:rFonts w:ascii="Times New Roman" w:hAnsi="Times New Roman" w:cs="Times New Roman"/>
        </w:rPr>
        <w:t>The sample irradiation parameters.</w:t>
      </w:r>
      <w:proofErr w:type="gramEnd"/>
    </w:p>
    <w:tbl>
      <w:tblPr>
        <w:tblOverlap w:val="never"/>
        <w:tblW w:w="0" w:type="auto"/>
        <w:jc w:val="center"/>
        <w:tblLayout w:type="fixed"/>
        <w:tblCellMar>
          <w:left w:w="10" w:type="dxa"/>
          <w:right w:w="10" w:type="dxa"/>
        </w:tblCellMar>
        <w:tblLook w:val="04A0"/>
      </w:tblPr>
      <w:tblGrid>
        <w:gridCol w:w="658"/>
        <w:gridCol w:w="941"/>
        <w:gridCol w:w="619"/>
        <w:gridCol w:w="715"/>
        <w:gridCol w:w="1181"/>
        <w:gridCol w:w="854"/>
      </w:tblGrid>
      <w:tr w:rsidR="00D93675" w:rsidRPr="00DB6C10">
        <w:tblPrEx>
          <w:tblCellMar>
            <w:top w:w="0" w:type="dxa"/>
            <w:bottom w:w="0" w:type="dxa"/>
          </w:tblCellMar>
        </w:tblPrEx>
        <w:trPr>
          <w:trHeight w:hRule="exact" w:val="278"/>
          <w:jc w:val="center"/>
        </w:trPr>
        <w:tc>
          <w:tcPr>
            <w:tcW w:w="658" w:type="dxa"/>
            <w:vMerge w:val="restart"/>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ind w:left="100"/>
              <w:jc w:val="left"/>
              <w:rPr>
                <w:rFonts w:ascii="Times New Roman" w:hAnsi="Times New Roman" w:cs="Times New Roman"/>
              </w:rPr>
            </w:pPr>
            <w:r w:rsidRPr="00DB6C10">
              <w:rPr>
                <w:rStyle w:val="11"/>
                <w:rFonts w:ascii="Times New Roman" w:hAnsi="Times New Roman" w:cs="Times New Roman"/>
              </w:rPr>
              <w:t>Sample</w:t>
            </w:r>
          </w:p>
        </w:tc>
        <w:tc>
          <w:tcPr>
            <w:tcW w:w="941"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Irradiation</w:t>
            </w:r>
          </w:p>
        </w:tc>
        <w:tc>
          <w:tcPr>
            <w:tcW w:w="619"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a8"/>
                <w:rFonts w:ascii="Times New Roman" w:hAnsi="Times New Roman" w:cs="Times New Roman"/>
              </w:rPr>
              <w:t>D</w:t>
            </w:r>
          </w:p>
        </w:tc>
        <w:tc>
          <w:tcPr>
            <w:tcW w:w="715" w:type="dxa"/>
            <w:tcBorders>
              <w:top w:val="single" w:sz="4" w:space="0" w:color="auto"/>
            </w:tcBorders>
            <w:shd w:val="clear" w:color="auto" w:fill="FFFFFF"/>
          </w:tcPr>
          <w:p w:rsidR="00D93675" w:rsidRPr="00DB6C10" w:rsidRDefault="00D93675">
            <w:pPr>
              <w:framePr w:w="4968" w:wrap="notBeside" w:vAnchor="text" w:hAnchor="text" w:xAlign="center" w:y="1"/>
              <w:rPr>
                <w:rFonts w:ascii="Times New Roman" w:hAnsi="Times New Roman" w:cs="Times New Roman"/>
                <w:sz w:val="10"/>
                <w:szCs w:val="10"/>
              </w:rPr>
            </w:pPr>
          </w:p>
        </w:tc>
        <w:tc>
          <w:tcPr>
            <w:tcW w:w="1181"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proofErr w:type="spellStart"/>
            <w:r w:rsidRPr="00DB6C10">
              <w:rPr>
                <w:rStyle w:val="11"/>
                <w:rFonts w:ascii="Times New Roman" w:hAnsi="Times New Roman" w:cs="Times New Roman"/>
              </w:rPr>
              <w:t>NIEL</w:t>
            </w:r>
            <w:r w:rsidRPr="00DB6C10">
              <w:rPr>
                <w:rStyle w:val="11"/>
                <w:rFonts w:ascii="Times New Roman" w:hAnsi="Times New Roman" w:cs="Times New Roman"/>
                <w:vertAlign w:val="superscript"/>
              </w:rPr>
              <w:t>a</w:t>
            </w:r>
            <w:proofErr w:type="spellEnd"/>
          </w:p>
        </w:tc>
        <w:tc>
          <w:tcPr>
            <w:tcW w:w="854"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 xml:space="preserve">^ </w:t>
            </w:r>
            <w:proofErr w:type="spellStart"/>
            <w:r w:rsidRPr="00DB6C10">
              <w:rPr>
                <w:rStyle w:val="11"/>
                <w:rFonts w:ascii="Times New Roman" w:hAnsi="Times New Roman" w:cs="Times New Roman"/>
              </w:rPr>
              <w:t>xNIEL</w:t>
            </w:r>
            <w:proofErr w:type="spellEnd"/>
          </w:p>
        </w:tc>
      </w:tr>
      <w:tr w:rsidR="00D93675" w:rsidRPr="00DB6C10">
        <w:tblPrEx>
          <w:tblCellMar>
            <w:top w:w="0" w:type="dxa"/>
            <w:bottom w:w="0" w:type="dxa"/>
          </w:tblCellMar>
        </w:tblPrEx>
        <w:trPr>
          <w:trHeight w:hRule="exact" w:val="250"/>
          <w:jc w:val="center"/>
        </w:trPr>
        <w:tc>
          <w:tcPr>
            <w:tcW w:w="658" w:type="dxa"/>
            <w:vMerge/>
            <w:shd w:val="clear" w:color="auto" w:fill="FFFFFF"/>
          </w:tcPr>
          <w:p w:rsidR="00D93675" w:rsidRPr="00DB6C10" w:rsidRDefault="00D93675">
            <w:pPr>
              <w:framePr w:w="4968" w:wrap="notBeside" w:vAnchor="text" w:hAnchor="text" w:xAlign="center" w:y="1"/>
              <w:rPr>
                <w:rFonts w:ascii="Times New Roman" w:hAnsi="Times New Roman" w:cs="Times New Roman"/>
              </w:rPr>
            </w:pPr>
          </w:p>
        </w:tc>
        <w:tc>
          <w:tcPr>
            <w:tcW w:w="941"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type</w:t>
            </w:r>
          </w:p>
        </w:tc>
        <w:tc>
          <w:tcPr>
            <w:tcW w:w="619"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w:t>
            </w:r>
            <w:proofErr w:type="spellStart"/>
            <w:r w:rsidRPr="00DB6C10">
              <w:rPr>
                <w:rStyle w:val="11"/>
                <w:rFonts w:ascii="Times New Roman" w:hAnsi="Times New Roman" w:cs="Times New Roman"/>
              </w:rPr>
              <w:t>rad</w:t>
            </w:r>
            <w:proofErr w:type="spellEnd"/>
            <w:r w:rsidRPr="00DB6C10">
              <w:rPr>
                <w:rStyle w:val="11"/>
                <w:rFonts w:ascii="Times New Roman" w:hAnsi="Times New Roman" w:cs="Times New Roman"/>
              </w:rPr>
              <w:t>)</w:t>
            </w:r>
          </w:p>
        </w:tc>
        <w:tc>
          <w:tcPr>
            <w:tcW w:w="715"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(cm</w:t>
            </w:r>
            <w:r w:rsidRPr="00DB6C10">
              <w:rPr>
                <w:rStyle w:val="11"/>
                <w:rFonts w:ascii="Times New Roman" w:hAnsi="Times New Roman" w:cs="Times New Roman"/>
                <w:vertAlign w:val="superscript"/>
              </w:rPr>
              <w:t>-2</w:t>
            </w:r>
            <w:r w:rsidRPr="00DB6C10">
              <w:rPr>
                <w:rStyle w:val="11"/>
                <w:rFonts w:ascii="Times New Roman" w:hAnsi="Times New Roman" w:cs="Times New Roman"/>
              </w:rPr>
              <w:t>)</w:t>
            </w:r>
          </w:p>
        </w:tc>
        <w:tc>
          <w:tcPr>
            <w:tcW w:w="1181"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w:t>
            </w:r>
            <w:proofErr w:type="spellStart"/>
            <w:r w:rsidRPr="00DB6C10">
              <w:rPr>
                <w:rStyle w:val="11"/>
                <w:rFonts w:ascii="Times New Roman" w:hAnsi="Times New Roman" w:cs="Times New Roman"/>
              </w:rPr>
              <w:t>MeV</w:t>
            </w:r>
            <w:proofErr w:type="spellEnd"/>
            <w:r w:rsidRPr="00DB6C10">
              <w:rPr>
                <w:rStyle w:val="11"/>
                <w:rFonts w:ascii="Times New Roman" w:hAnsi="Times New Roman" w:cs="Times New Roman"/>
              </w:rPr>
              <w:t xml:space="preserve"> cm</w:t>
            </w:r>
            <w:r w:rsidRPr="00DB6C10">
              <w:rPr>
                <w:rStyle w:val="Corbel0"/>
                <w:rFonts w:ascii="Times New Roman" w:hAnsi="Times New Roman" w:cs="Times New Roman"/>
                <w:vertAlign w:val="superscript"/>
              </w:rPr>
              <w:t>2</w:t>
            </w:r>
            <w:r w:rsidRPr="00DB6C10">
              <w:rPr>
                <w:rStyle w:val="11"/>
                <w:rFonts w:ascii="Times New Roman" w:hAnsi="Times New Roman" w:cs="Times New Roman"/>
              </w:rPr>
              <w:t>/g)</w:t>
            </w:r>
          </w:p>
        </w:tc>
        <w:tc>
          <w:tcPr>
            <w:tcW w:w="854"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w:t>
            </w:r>
            <w:proofErr w:type="spellStart"/>
            <w:r w:rsidRPr="00DB6C10">
              <w:rPr>
                <w:rStyle w:val="11"/>
                <w:rFonts w:ascii="Times New Roman" w:hAnsi="Times New Roman" w:cs="Times New Roman"/>
              </w:rPr>
              <w:t>MeV</w:t>
            </w:r>
            <w:proofErr w:type="spellEnd"/>
            <w:r w:rsidRPr="00DB6C10">
              <w:rPr>
                <w:rStyle w:val="11"/>
                <w:rFonts w:ascii="Times New Roman" w:hAnsi="Times New Roman" w:cs="Times New Roman"/>
              </w:rPr>
              <w:t>/g)</w:t>
            </w:r>
          </w:p>
        </w:tc>
      </w:tr>
      <w:tr w:rsidR="00D93675" w:rsidRPr="00DB6C10">
        <w:tblPrEx>
          <w:tblCellMar>
            <w:top w:w="0" w:type="dxa"/>
            <w:bottom w:w="0" w:type="dxa"/>
          </w:tblCellMar>
        </w:tblPrEx>
        <w:trPr>
          <w:trHeight w:hRule="exact" w:val="192"/>
          <w:jc w:val="center"/>
        </w:trPr>
        <w:tc>
          <w:tcPr>
            <w:tcW w:w="658"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ind w:left="180"/>
              <w:jc w:val="left"/>
              <w:rPr>
                <w:rFonts w:ascii="Times New Roman" w:hAnsi="Times New Roman" w:cs="Times New Roman"/>
              </w:rPr>
            </w:pPr>
            <w:proofErr w:type="spellStart"/>
            <w:r w:rsidRPr="00DB6C10">
              <w:rPr>
                <w:rStyle w:val="11"/>
                <w:rFonts w:ascii="Times New Roman" w:hAnsi="Times New Roman" w:cs="Times New Roman"/>
              </w:rPr>
              <w:t>iSC</w:t>
            </w:r>
            <w:proofErr w:type="spellEnd"/>
          </w:p>
        </w:tc>
        <w:tc>
          <w:tcPr>
            <w:tcW w:w="941"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non</w:t>
            </w:r>
          </w:p>
        </w:tc>
        <w:tc>
          <w:tcPr>
            <w:tcW w:w="619"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w:t>
            </w:r>
          </w:p>
        </w:tc>
        <w:tc>
          <w:tcPr>
            <w:tcW w:w="715"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w:t>
            </w:r>
          </w:p>
        </w:tc>
        <w:tc>
          <w:tcPr>
            <w:tcW w:w="1181"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w:t>
            </w:r>
          </w:p>
        </w:tc>
        <w:tc>
          <w:tcPr>
            <w:tcW w:w="854" w:type="dxa"/>
            <w:tcBorders>
              <w:top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w:t>
            </w:r>
          </w:p>
        </w:tc>
      </w:tr>
      <w:tr w:rsidR="00D93675" w:rsidRPr="00DB6C10">
        <w:tblPrEx>
          <w:tblCellMar>
            <w:top w:w="0" w:type="dxa"/>
            <w:bottom w:w="0" w:type="dxa"/>
          </w:tblCellMar>
        </w:tblPrEx>
        <w:trPr>
          <w:trHeight w:hRule="exact" w:val="216"/>
          <w:jc w:val="center"/>
        </w:trPr>
        <w:tc>
          <w:tcPr>
            <w:tcW w:w="658"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ind w:left="180"/>
              <w:jc w:val="left"/>
              <w:rPr>
                <w:rFonts w:ascii="Times New Roman" w:hAnsi="Times New Roman" w:cs="Times New Roman"/>
              </w:rPr>
            </w:pPr>
            <w:proofErr w:type="spellStart"/>
            <w:r w:rsidRPr="00DB6C10">
              <w:rPr>
                <w:rStyle w:val="11"/>
                <w:rFonts w:ascii="Times New Roman" w:hAnsi="Times New Roman" w:cs="Times New Roman"/>
              </w:rPr>
              <w:t>nSC</w:t>
            </w:r>
            <w:proofErr w:type="spellEnd"/>
          </w:p>
        </w:tc>
        <w:tc>
          <w:tcPr>
            <w:tcW w:w="941"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neutron</w:t>
            </w:r>
          </w:p>
        </w:tc>
        <w:tc>
          <w:tcPr>
            <w:tcW w:w="619"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4.5-10</w:t>
            </w:r>
            <w:r w:rsidRPr="00DB6C10">
              <w:rPr>
                <w:rStyle w:val="Corbel0"/>
                <w:rFonts w:ascii="Times New Roman" w:hAnsi="Times New Roman" w:cs="Times New Roman"/>
                <w:vertAlign w:val="superscript"/>
              </w:rPr>
              <w:t>3</w:t>
            </w:r>
          </w:p>
        </w:tc>
        <w:tc>
          <w:tcPr>
            <w:tcW w:w="715"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4-10</w:t>
            </w:r>
            <w:r w:rsidRPr="00DB6C10">
              <w:rPr>
                <w:rStyle w:val="Corbel0"/>
                <w:rFonts w:ascii="Times New Roman" w:hAnsi="Times New Roman" w:cs="Times New Roman"/>
                <w:vertAlign w:val="superscript"/>
              </w:rPr>
              <w:t>11</w:t>
            </w:r>
          </w:p>
        </w:tc>
        <w:tc>
          <w:tcPr>
            <w:tcW w:w="1181" w:type="dxa"/>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2.04-10</w:t>
            </w:r>
            <w:r w:rsidRPr="00DB6C10">
              <w:rPr>
                <w:rStyle w:val="11"/>
                <w:rFonts w:ascii="Times New Roman" w:hAnsi="Times New Roman" w:cs="Times New Roman"/>
                <w:vertAlign w:val="superscript"/>
              </w:rPr>
              <w:t>-3</w:t>
            </w:r>
          </w:p>
        </w:tc>
        <w:tc>
          <w:tcPr>
            <w:tcW w:w="854"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8</w:t>
            </w:r>
            <w:r w:rsidRPr="00DB6C10">
              <w:rPr>
                <w:rStyle w:val="11"/>
                <w:rFonts w:ascii="Times New Roman" w:hAnsi="Times New Roman" w:cs="Times New Roman"/>
              </w:rPr>
              <w:t>.</w:t>
            </w:r>
            <w:r w:rsidRPr="00DB6C10">
              <w:rPr>
                <w:rStyle w:val="Corbel0"/>
                <w:rFonts w:ascii="Times New Roman" w:hAnsi="Times New Roman" w:cs="Times New Roman"/>
              </w:rPr>
              <w:t>2</w:t>
            </w:r>
            <w:r w:rsidRPr="00DB6C10">
              <w:rPr>
                <w:rStyle w:val="11"/>
                <w:rFonts w:ascii="Times New Roman" w:hAnsi="Times New Roman" w:cs="Times New Roman"/>
              </w:rPr>
              <w:t>-</w:t>
            </w:r>
            <w:r w:rsidRPr="00DB6C10">
              <w:rPr>
                <w:rStyle w:val="Corbel0"/>
                <w:rFonts w:ascii="Times New Roman" w:hAnsi="Times New Roman" w:cs="Times New Roman"/>
              </w:rPr>
              <w:t>10</w:t>
            </w:r>
            <w:r w:rsidRPr="00DB6C10">
              <w:rPr>
                <w:rStyle w:val="Corbel0"/>
                <w:rFonts w:ascii="Times New Roman" w:hAnsi="Times New Roman" w:cs="Times New Roman"/>
                <w:vertAlign w:val="superscript"/>
              </w:rPr>
              <w:t>8</w:t>
            </w:r>
          </w:p>
        </w:tc>
      </w:tr>
      <w:tr w:rsidR="00D93675" w:rsidRPr="00DB6C10">
        <w:tblPrEx>
          <w:tblCellMar>
            <w:top w:w="0" w:type="dxa"/>
            <w:bottom w:w="0" w:type="dxa"/>
          </w:tblCellMar>
        </w:tblPrEx>
        <w:trPr>
          <w:trHeight w:hRule="exact" w:val="221"/>
          <w:jc w:val="center"/>
        </w:trPr>
        <w:tc>
          <w:tcPr>
            <w:tcW w:w="658"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ind w:left="100"/>
              <w:jc w:val="left"/>
              <w:rPr>
                <w:rFonts w:ascii="Times New Roman" w:hAnsi="Times New Roman" w:cs="Times New Roman"/>
              </w:rPr>
            </w:pPr>
            <w:r w:rsidRPr="00DB6C10">
              <w:rPr>
                <w:rStyle w:val="11"/>
                <w:rFonts w:ascii="Times New Roman" w:hAnsi="Times New Roman" w:cs="Times New Roman"/>
              </w:rPr>
              <w:t>g</w:t>
            </w:r>
            <w:r w:rsidRPr="00DB6C10">
              <w:rPr>
                <w:rStyle w:val="Corbel0"/>
                <w:rFonts w:ascii="Times New Roman" w:hAnsi="Times New Roman" w:cs="Times New Roman"/>
              </w:rPr>
              <w:t>6</w:t>
            </w:r>
            <w:r w:rsidRPr="00DB6C10">
              <w:rPr>
                <w:rStyle w:val="11"/>
                <w:rFonts w:ascii="Times New Roman" w:hAnsi="Times New Roman" w:cs="Times New Roman"/>
              </w:rPr>
              <w:t>SC</w:t>
            </w:r>
          </w:p>
        </w:tc>
        <w:tc>
          <w:tcPr>
            <w:tcW w:w="941"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Y-</w:t>
            </w:r>
            <w:r w:rsidRPr="00DB6C10">
              <w:rPr>
                <w:rStyle w:val="Corbel0"/>
                <w:rFonts w:ascii="Times New Roman" w:hAnsi="Times New Roman" w:cs="Times New Roman"/>
                <w:vertAlign w:val="superscript"/>
              </w:rPr>
              <w:t>60</w:t>
            </w:r>
            <w:r w:rsidRPr="00DB6C10">
              <w:rPr>
                <w:rStyle w:val="11"/>
                <w:rFonts w:ascii="Times New Roman" w:hAnsi="Times New Roman" w:cs="Times New Roman"/>
              </w:rPr>
              <w:t>Co</w:t>
            </w:r>
          </w:p>
        </w:tc>
        <w:tc>
          <w:tcPr>
            <w:tcW w:w="619"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M</w:t>
            </w:r>
            <w:r w:rsidRPr="00DB6C10">
              <w:rPr>
                <w:rStyle w:val="Corbel0"/>
                <w:rFonts w:ascii="Times New Roman" w:hAnsi="Times New Roman" w:cs="Times New Roman"/>
              </w:rPr>
              <w:t>0</w:t>
            </w:r>
            <w:r w:rsidRPr="00DB6C10">
              <w:rPr>
                <w:rStyle w:val="Corbel0"/>
                <w:rFonts w:ascii="Times New Roman" w:hAnsi="Times New Roman" w:cs="Times New Roman"/>
                <w:vertAlign w:val="superscript"/>
              </w:rPr>
              <w:t>6</w:t>
            </w:r>
          </w:p>
        </w:tc>
        <w:tc>
          <w:tcPr>
            <w:tcW w:w="715"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1</w:t>
            </w:r>
            <w:r w:rsidRPr="00DB6C10">
              <w:rPr>
                <w:rStyle w:val="11"/>
                <w:rFonts w:ascii="Times New Roman" w:hAnsi="Times New Roman" w:cs="Times New Roman"/>
              </w:rPr>
              <w:t>.</w:t>
            </w:r>
            <w:r w:rsidRPr="00DB6C10">
              <w:rPr>
                <w:rStyle w:val="Corbel0"/>
                <w:rFonts w:ascii="Times New Roman" w:hAnsi="Times New Roman" w:cs="Times New Roman"/>
              </w:rPr>
              <w:t>6-10</w:t>
            </w:r>
            <w:r w:rsidRPr="00DB6C10">
              <w:rPr>
                <w:rStyle w:val="Corbel0"/>
                <w:rFonts w:ascii="Times New Roman" w:hAnsi="Times New Roman" w:cs="Times New Roman"/>
                <w:vertAlign w:val="superscript"/>
              </w:rPr>
              <w:t>15</w:t>
            </w:r>
          </w:p>
        </w:tc>
        <w:tc>
          <w:tcPr>
            <w:tcW w:w="1181"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1.07-10</w:t>
            </w:r>
            <w:r w:rsidRPr="00DB6C10">
              <w:rPr>
                <w:rStyle w:val="11"/>
                <w:rFonts w:ascii="Times New Roman" w:hAnsi="Times New Roman" w:cs="Times New Roman"/>
                <w:vertAlign w:val="superscript"/>
              </w:rPr>
              <w:t>-</w:t>
            </w:r>
            <w:r w:rsidRPr="00DB6C10">
              <w:rPr>
                <w:rStyle w:val="Corbel0"/>
                <w:rFonts w:ascii="Times New Roman" w:hAnsi="Times New Roman" w:cs="Times New Roman"/>
                <w:vertAlign w:val="superscript"/>
              </w:rPr>
              <w:t>7</w:t>
            </w:r>
          </w:p>
        </w:tc>
        <w:tc>
          <w:tcPr>
            <w:tcW w:w="854" w:type="dxa"/>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1.7-10</w:t>
            </w:r>
            <w:r w:rsidRPr="00DB6C10">
              <w:rPr>
                <w:rStyle w:val="Corbel0"/>
                <w:rFonts w:ascii="Times New Roman" w:hAnsi="Times New Roman" w:cs="Times New Roman"/>
                <w:vertAlign w:val="superscript"/>
              </w:rPr>
              <w:t>8</w:t>
            </w:r>
          </w:p>
        </w:tc>
      </w:tr>
      <w:tr w:rsidR="00D93675" w:rsidRPr="00DB6C10">
        <w:tblPrEx>
          <w:tblCellMar>
            <w:top w:w="0" w:type="dxa"/>
            <w:bottom w:w="0" w:type="dxa"/>
          </w:tblCellMar>
        </w:tblPrEx>
        <w:trPr>
          <w:trHeight w:hRule="exact" w:val="326"/>
          <w:jc w:val="center"/>
        </w:trPr>
        <w:tc>
          <w:tcPr>
            <w:tcW w:w="658"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ind w:left="100"/>
              <w:jc w:val="left"/>
              <w:rPr>
                <w:rFonts w:ascii="Times New Roman" w:hAnsi="Times New Roman" w:cs="Times New Roman"/>
              </w:rPr>
            </w:pPr>
            <w:r w:rsidRPr="00DB6C10">
              <w:rPr>
                <w:rStyle w:val="11"/>
                <w:rFonts w:ascii="Times New Roman" w:hAnsi="Times New Roman" w:cs="Times New Roman"/>
              </w:rPr>
              <w:t>g7SC</w:t>
            </w:r>
          </w:p>
        </w:tc>
        <w:tc>
          <w:tcPr>
            <w:tcW w:w="941"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Y-</w:t>
            </w:r>
            <w:r w:rsidRPr="00DB6C10">
              <w:rPr>
                <w:rStyle w:val="11"/>
                <w:rFonts w:ascii="Times New Roman" w:hAnsi="Times New Roman" w:cs="Times New Roman"/>
                <w:vertAlign w:val="superscript"/>
              </w:rPr>
              <w:t>60</w:t>
            </w:r>
            <w:r w:rsidRPr="00DB6C10">
              <w:rPr>
                <w:rStyle w:val="11"/>
                <w:rFonts w:ascii="Times New Roman" w:hAnsi="Times New Roman" w:cs="Times New Roman"/>
              </w:rPr>
              <w:t>Co</w:t>
            </w:r>
          </w:p>
        </w:tc>
        <w:tc>
          <w:tcPr>
            <w:tcW w:w="619"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MO</w:t>
            </w:r>
            <w:r w:rsidRPr="00DB6C10">
              <w:rPr>
                <w:rStyle w:val="Corbel0"/>
                <w:rFonts w:ascii="Times New Roman" w:hAnsi="Times New Roman" w:cs="Times New Roman"/>
                <w:vertAlign w:val="superscript"/>
              </w:rPr>
              <w:t>7</w:t>
            </w:r>
          </w:p>
        </w:tc>
        <w:tc>
          <w:tcPr>
            <w:tcW w:w="715"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1</w:t>
            </w:r>
            <w:r w:rsidRPr="00DB6C10">
              <w:rPr>
                <w:rStyle w:val="11"/>
                <w:rFonts w:ascii="Times New Roman" w:hAnsi="Times New Roman" w:cs="Times New Roman"/>
              </w:rPr>
              <w:t>.</w:t>
            </w:r>
            <w:r w:rsidRPr="00DB6C10">
              <w:rPr>
                <w:rStyle w:val="Corbel0"/>
                <w:rFonts w:ascii="Times New Roman" w:hAnsi="Times New Roman" w:cs="Times New Roman"/>
              </w:rPr>
              <w:t>6-10</w:t>
            </w:r>
            <w:r w:rsidRPr="00DB6C10">
              <w:rPr>
                <w:rStyle w:val="Corbel0"/>
                <w:rFonts w:ascii="Times New Roman" w:hAnsi="Times New Roman" w:cs="Times New Roman"/>
                <w:vertAlign w:val="superscript"/>
              </w:rPr>
              <w:t>16</w:t>
            </w:r>
          </w:p>
        </w:tc>
        <w:tc>
          <w:tcPr>
            <w:tcW w:w="1181"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1.07-10</w:t>
            </w:r>
            <w:r w:rsidRPr="00DB6C10">
              <w:rPr>
                <w:rStyle w:val="11"/>
                <w:rFonts w:ascii="Times New Roman" w:hAnsi="Times New Roman" w:cs="Times New Roman"/>
                <w:vertAlign w:val="superscript"/>
              </w:rPr>
              <w:t>-</w:t>
            </w:r>
            <w:r w:rsidRPr="00DB6C10">
              <w:rPr>
                <w:rStyle w:val="Corbel0"/>
                <w:rFonts w:ascii="Times New Roman" w:hAnsi="Times New Roman" w:cs="Times New Roman"/>
                <w:vertAlign w:val="superscript"/>
              </w:rPr>
              <w:t>7</w:t>
            </w:r>
          </w:p>
        </w:tc>
        <w:tc>
          <w:tcPr>
            <w:tcW w:w="854" w:type="dxa"/>
            <w:tcBorders>
              <w:bottom w:val="single" w:sz="4" w:space="0" w:color="auto"/>
            </w:tcBorders>
            <w:shd w:val="clear" w:color="auto" w:fill="FFFFFF"/>
          </w:tcPr>
          <w:p w:rsidR="00D93675" w:rsidRPr="00DB6C10" w:rsidRDefault="008531DB">
            <w:pPr>
              <w:pStyle w:val="21"/>
              <w:framePr w:w="4968"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1.7-10</w:t>
            </w:r>
            <w:r w:rsidRPr="00DB6C10">
              <w:rPr>
                <w:rStyle w:val="Corbel0"/>
                <w:rFonts w:ascii="Times New Roman" w:hAnsi="Times New Roman" w:cs="Times New Roman"/>
                <w:vertAlign w:val="superscript"/>
              </w:rPr>
              <w:t>9</w:t>
            </w:r>
          </w:p>
        </w:tc>
      </w:tr>
    </w:tbl>
    <w:p w:rsidR="00D93675" w:rsidRPr="00DB6C10" w:rsidRDefault="008531DB">
      <w:pPr>
        <w:pStyle w:val="a7"/>
        <w:framePr w:w="4968" w:wrap="notBeside" w:vAnchor="text" w:hAnchor="text" w:xAlign="center" w:y="1"/>
        <w:shd w:val="clear" w:color="auto" w:fill="auto"/>
        <w:spacing w:line="160" w:lineRule="exact"/>
        <w:rPr>
          <w:rFonts w:ascii="Times New Roman" w:hAnsi="Times New Roman" w:cs="Times New Roman"/>
        </w:rPr>
      </w:pPr>
      <w:proofErr w:type="gramStart"/>
      <w:r w:rsidRPr="00DB6C10">
        <w:rPr>
          <w:rFonts w:ascii="Times New Roman" w:hAnsi="Times New Roman" w:cs="Times New Roman"/>
          <w:vertAlign w:val="superscript"/>
        </w:rPr>
        <w:t>a</w:t>
      </w:r>
      <w:proofErr w:type="gramEnd"/>
      <w:r w:rsidRPr="00DB6C10">
        <w:rPr>
          <w:rFonts w:ascii="Times New Roman" w:hAnsi="Times New Roman" w:cs="Times New Roman"/>
        </w:rPr>
        <w:t xml:space="preserve"> Ref. 44.</w:t>
      </w:r>
    </w:p>
    <w:p w:rsidR="008531DB" w:rsidRPr="00DB6C10" w:rsidRDefault="008531DB" w:rsidP="008531DB">
      <w:pPr>
        <w:pStyle w:val="a7"/>
        <w:framePr w:w="4632" w:wrap="notBeside" w:vAnchor="text" w:hAnchor="page" w:x="1126" w:y="1843"/>
        <w:shd w:val="clear" w:color="auto" w:fill="auto"/>
        <w:spacing w:line="350" w:lineRule="exact"/>
        <w:jc w:val="center"/>
        <w:rPr>
          <w:rFonts w:ascii="Times New Roman" w:hAnsi="Times New Roman" w:cs="Times New Roman"/>
        </w:rPr>
      </w:pPr>
      <w:proofErr w:type="gramStart"/>
      <w:r w:rsidRPr="00DB6C10">
        <w:rPr>
          <w:rFonts w:ascii="Times New Roman" w:hAnsi="Times New Roman" w:cs="Times New Roman"/>
        </w:rPr>
        <w:t>TABLE II.</w:t>
      </w:r>
      <w:proofErr w:type="gramEnd"/>
      <w:r w:rsidRPr="00DB6C10">
        <w:rPr>
          <w:rFonts w:ascii="Times New Roman" w:hAnsi="Times New Roman" w:cs="Times New Roman"/>
        </w:rPr>
        <w:t xml:space="preserve"> </w:t>
      </w:r>
      <w:proofErr w:type="gramStart"/>
      <w:r w:rsidRPr="00DB6C10">
        <w:rPr>
          <w:rFonts w:ascii="Times New Roman" w:hAnsi="Times New Roman" w:cs="Times New Roman"/>
        </w:rPr>
        <w:t>The ultrasound loading parameters.</w:t>
      </w:r>
      <w:proofErr w:type="gramEnd"/>
      <w:r w:rsidRPr="00DB6C10">
        <w:rPr>
          <w:rFonts w:ascii="Times New Roman" w:hAnsi="Times New Roman" w:cs="Times New Roman"/>
        </w:rPr>
        <w:t xml:space="preserve"> Sample </w:t>
      </w:r>
      <w:proofErr w:type="spellStart"/>
      <w:r w:rsidRPr="00DB6C10">
        <w:rPr>
          <w:rFonts w:ascii="Times New Roman" w:hAnsi="Times New Roman" w:cs="Times New Roman"/>
        </w:rPr>
        <w:t>Wus</w:t>
      </w:r>
      <w:proofErr w:type="spellEnd"/>
      <w:r w:rsidRPr="00DB6C10">
        <w:rPr>
          <w:rFonts w:ascii="Times New Roman" w:hAnsi="Times New Roman" w:cs="Times New Roman"/>
        </w:rPr>
        <w:t xml:space="preserve"> (W/cm</w:t>
      </w:r>
      <w:r w:rsidRPr="00DB6C10">
        <w:rPr>
          <w:rFonts w:ascii="Times New Roman" w:hAnsi="Times New Roman" w:cs="Times New Roman"/>
          <w:vertAlign w:val="superscript"/>
        </w:rPr>
        <w:t>2</w:t>
      </w:r>
      <w:r w:rsidRPr="00DB6C10">
        <w:rPr>
          <w:rFonts w:ascii="Times New Roman" w:hAnsi="Times New Roman" w:cs="Times New Roman"/>
        </w:rPr>
        <w:t>) £us (10</w:t>
      </w:r>
      <w:r w:rsidRPr="00DB6C10">
        <w:rPr>
          <w:rFonts w:ascii="Times New Roman" w:hAnsi="Times New Roman" w:cs="Times New Roman"/>
          <w:vertAlign w:val="superscript"/>
        </w:rPr>
        <w:t>-6</w:t>
      </w:r>
      <w:r w:rsidRPr="00DB6C10">
        <w:rPr>
          <w:rFonts w:ascii="Times New Roman" w:hAnsi="Times New Roman" w:cs="Times New Roman"/>
        </w:rPr>
        <w:t>) -</w:t>
      </w:r>
      <w:proofErr w:type="spellStart"/>
      <w:r w:rsidRPr="00DB6C10">
        <w:rPr>
          <w:rFonts w:ascii="Times New Roman" w:hAnsi="Times New Roman" w:cs="Times New Roman"/>
        </w:rPr>
        <w:t>uus</w:t>
      </w:r>
      <w:proofErr w:type="spellEnd"/>
      <w:r w:rsidRPr="00DB6C10">
        <w:rPr>
          <w:rFonts w:ascii="Times New Roman" w:hAnsi="Times New Roman" w:cs="Times New Roman"/>
        </w:rPr>
        <w:t xml:space="preserve"> (nm) USL label</w:t>
      </w:r>
    </w:p>
    <w:tbl>
      <w:tblPr>
        <w:tblOverlap w:val="never"/>
        <w:tblW w:w="0" w:type="auto"/>
        <w:jc w:val="center"/>
        <w:tblLayout w:type="fixed"/>
        <w:tblCellMar>
          <w:left w:w="10" w:type="dxa"/>
          <w:right w:w="10" w:type="dxa"/>
        </w:tblCellMar>
        <w:tblLook w:val="04A0"/>
      </w:tblPr>
      <w:tblGrid>
        <w:gridCol w:w="778"/>
        <w:gridCol w:w="1109"/>
        <w:gridCol w:w="1013"/>
        <w:gridCol w:w="936"/>
        <w:gridCol w:w="797"/>
      </w:tblGrid>
      <w:tr w:rsidR="008531DB" w:rsidRPr="00DB6C10">
        <w:tblPrEx>
          <w:tblCellMar>
            <w:top w:w="0" w:type="dxa"/>
            <w:bottom w:w="0" w:type="dxa"/>
          </w:tblCellMar>
        </w:tblPrEx>
        <w:trPr>
          <w:trHeight w:hRule="exact" w:val="197"/>
          <w:jc w:val="center"/>
        </w:trPr>
        <w:tc>
          <w:tcPr>
            <w:tcW w:w="778" w:type="dxa"/>
            <w:tcBorders>
              <w:top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left="60"/>
              <w:jc w:val="left"/>
              <w:rPr>
                <w:rFonts w:ascii="Times New Roman" w:hAnsi="Times New Roman" w:cs="Times New Roman"/>
              </w:rPr>
            </w:pPr>
            <w:proofErr w:type="spellStart"/>
            <w:r w:rsidRPr="00DB6C10">
              <w:rPr>
                <w:rStyle w:val="11"/>
                <w:rFonts w:ascii="Times New Roman" w:hAnsi="Times New Roman" w:cs="Times New Roman"/>
              </w:rPr>
              <w:t>iSC</w:t>
            </w:r>
            <w:proofErr w:type="spellEnd"/>
          </w:p>
        </w:tc>
        <w:tc>
          <w:tcPr>
            <w:tcW w:w="1109" w:type="dxa"/>
            <w:tcBorders>
              <w:top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0.22</w:t>
            </w:r>
          </w:p>
        </w:tc>
        <w:tc>
          <w:tcPr>
            <w:tcW w:w="1013" w:type="dxa"/>
            <w:tcBorders>
              <w:top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3.1</w:t>
            </w:r>
          </w:p>
        </w:tc>
        <w:tc>
          <w:tcPr>
            <w:tcW w:w="936" w:type="dxa"/>
            <w:tcBorders>
              <w:top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0.67</w:t>
            </w:r>
          </w:p>
        </w:tc>
        <w:tc>
          <w:tcPr>
            <w:tcW w:w="797" w:type="dxa"/>
            <w:tcBorders>
              <w:top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Ui-1</w:t>
            </w:r>
          </w:p>
        </w:tc>
      </w:tr>
      <w:tr w:rsidR="008531DB" w:rsidRPr="00DB6C10">
        <w:tblPrEx>
          <w:tblCellMar>
            <w:top w:w="0" w:type="dxa"/>
            <w:bottom w:w="0" w:type="dxa"/>
          </w:tblCellMar>
        </w:tblPrEx>
        <w:trPr>
          <w:trHeight w:hRule="exact" w:val="211"/>
          <w:jc w:val="center"/>
        </w:trPr>
        <w:tc>
          <w:tcPr>
            <w:tcW w:w="778" w:type="dxa"/>
            <w:shd w:val="clear" w:color="auto" w:fill="FFFFFF"/>
          </w:tcPr>
          <w:p w:rsidR="008531DB" w:rsidRPr="00DB6C10" w:rsidRDefault="008531DB" w:rsidP="008531DB">
            <w:pPr>
              <w:framePr w:w="4632" w:wrap="notBeside" w:vAnchor="text" w:hAnchor="page" w:x="1126" w:y="1843"/>
              <w:rPr>
                <w:rFonts w:ascii="Times New Roman" w:hAnsi="Times New Roman" w:cs="Times New Roman"/>
                <w:sz w:val="10"/>
                <w:szCs w:val="10"/>
              </w:rPr>
            </w:pPr>
          </w:p>
        </w:tc>
        <w:tc>
          <w:tcPr>
            <w:tcW w:w="1109"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0.40</w:t>
            </w:r>
          </w:p>
        </w:tc>
        <w:tc>
          <w:tcPr>
            <w:tcW w:w="1013"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4.2</w:t>
            </w:r>
          </w:p>
        </w:tc>
        <w:tc>
          <w:tcPr>
            <w:tcW w:w="936"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0.91</w:t>
            </w:r>
          </w:p>
        </w:tc>
        <w:tc>
          <w:tcPr>
            <w:tcW w:w="797"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Ui-2</w:t>
            </w:r>
          </w:p>
        </w:tc>
      </w:tr>
      <w:tr w:rsidR="008531DB" w:rsidRPr="00DB6C10">
        <w:tblPrEx>
          <w:tblCellMar>
            <w:top w:w="0" w:type="dxa"/>
            <w:bottom w:w="0" w:type="dxa"/>
          </w:tblCellMar>
        </w:tblPrEx>
        <w:trPr>
          <w:trHeight w:hRule="exact" w:val="206"/>
          <w:jc w:val="center"/>
        </w:trPr>
        <w:tc>
          <w:tcPr>
            <w:tcW w:w="778"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left="60"/>
              <w:jc w:val="left"/>
              <w:rPr>
                <w:rFonts w:ascii="Times New Roman" w:hAnsi="Times New Roman" w:cs="Times New Roman"/>
              </w:rPr>
            </w:pPr>
            <w:proofErr w:type="spellStart"/>
            <w:r w:rsidRPr="00DB6C10">
              <w:rPr>
                <w:rStyle w:val="11"/>
                <w:rFonts w:ascii="Times New Roman" w:hAnsi="Times New Roman" w:cs="Times New Roman"/>
              </w:rPr>
              <w:t>nSC</w:t>
            </w:r>
            <w:proofErr w:type="spellEnd"/>
          </w:p>
        </w:tc>
        <w:tc>
          <w:tcPr>
            <w:tcW w:w="1109"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0.24</w:t>
            </w:r>
          </w:p>
        </w:tc>
        <w:tc>
          <w:tcPr>
            <w:tcW w:w="1013"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3.2</w:t>
            </w:r>
          </w:p>
        </w:tc>
        <w:tc>
          <w:tcPr>
            <w:tcW w:w="936"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0.70</w:t>
            </w:r>
          </w:p>
        </w:tc>
        <w:tc>
          <w:tcPr>
            <w:tcW w:w="797"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Un-1</w:t>
            </w:r>
          </w:p>
        </w:tc>
      </w:tr>
      <w:tr w:rsidR="008531DB" w:rsidRPr="00DB6C10">
        <w:tblPrEx>
          <w:tblCellMar>
            <w:top w:w="0" w:type="dxa"/>
            <w:bottom w:w="0" w:type="dxa"/>
          </w:tblCellMar>
        </w:tblPrEx>
        <w:trPr>
          <w:trHeight w:hRule="exact" w:val="211"/>
          <w:jc w:val="center"/>
        </w:trPr>
        <w:tc>
          <w:tcPr>
            <w:tcW w:w="778" w:type="dxa"/>
            <w:shd w:val="clear" w:color="auto" w:fill="FFFFFF"/>
          </w:tcPr>
          <w:p w:rsidR="008531DB" w:rsidRPr="00DB6C10" w:rsidRDefault="008531DB" w:rsidP="008531DB">
            <w:pPr>
              <w:framePr w:w="4632" w:wrap="notBeside" w:vAnchor="text" w:hAnchor="page" w:x="1126" w:y="1843"/>
              <w:rPr>
                <w:rFonts w:ascii="Times New Roman" w:hAnsi="Times New Roman" w:cs="Times New Roman"/>
                <w:sz w:val="10"/>
                <w:szCs w:val="10"/>
              </w:rPr>
            </w:pPr>
          </w:p>
        </w:tc>
        <w:tc>
          <w:tcPr>
            <w:tcW w:w="1109"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0.40</w:t>
            </w:r>
          </w:p>
        </w:tc>
        <w:tc>
          <w:tcPr>
            <w:tcW w:w="1013"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4.2</w:t>
            </w:r>
          </w:p>
        </w:tc>
        <w:tc>
          <w:tcPr>
            <w:tcW w:w="936"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0.91</w:t>
            </w:r>
          </w:p>
        </w:tc>
        <w:tc>
          <w:tcPr>
            <w:tcW w:w="797"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Un-2</w:t>
            </w:r>
          </w:p>
        </w:tc>
      </w:tr>
      <w:tr w:rsidR="008531DB" w:rsidRPr="00DB6C10">
        <w:tblPrEx>
          <w:tblCellMar>
            <w:top w:w="0" w:type="dxa"/>
            <w:bottom w:w="0" w:type="dxa"/>
          </w:tblCellMar>
        </w:tblPrEx>
        <w:trPr>
          <w:trHeight w:hRule="exact" w:val="221"/>
          <w:jc w:val="center"/>
        </w:trPr>
        <w:tc>
          <w:tcPr>
            <w:tcW w:w="778"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80" w:lineRule="exact"/>
              <w:ind w:left="60"/>
              <w:jc w:val="left"/>
              <w:rPr>
                <w:rFonts w:ascii="Times New Roman" w:hAnsi="Times New Roman" w:cs="Times New Roman"/>
              </w:rPr>
            </w:pPr>
            <w:r w:rsidRPr="00DB6C10">
              <w:rPr>
                <w:rStyle w:val="11"/>
                <w:rFonts w:ascii="Times New Roman" w:hAnsi="Times New Roman" w:cs="Times New Roman"/>
              </w:rPr>
              <w:t>g</w:t>
            </w:r>
            <w:r w:rsidRPr="00DB6C10">
              <w:rPr>
                <w:rStyle w:val="Corbel0"/>
                <w:rFonts w:ascii="Times New Roman" w:hAnsi="Times New Roman" w:cs="Times New Roman"/>
              </w:rPr>
              <w:t>6</w:t>
            </w:r>
            <w:r w:rsidRPr="00DB6C10">
              <w:rPr>
                <w:rStyle w:val="11"/>
                <w:rFonts w:ascii="Times New Roman" w:hAnsi="Times New Roman" w:cs="Times New Roman"/>
              </w:rPr>
              <w:t>SC</w:t>
            </w:r>
          </w:p>
        </w:tc>
        <w:tc>
          <w:tcPr>
            <w:tcW w:w="1109"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0.38</w:t>
            </w:r>
          </w:p>
        </w:tc>
        <w:tc>
          <w:tcPr>
            <w:tcW w:w="1013"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4.1</w:t>
            </w:r>
          </w:p>
        </w:tc>
        <w:tc>
          <w:tcPr>
            <w:tcW w:w="936"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0.89</w:t>
            </w:r>
          </w:p>
        </w:tc>
        <w:tc>
          <w:tcPr>
            <w:tcW w:w="797"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Ug6-2</w:t>
            </w:r>
          </w:p>
        </w:tc>
      </w:tr>
      <w:tr w:rsidR="008531DB" w:rsidRPr="00DB6C10">
        <w:tblPrEx>
          <w:tblCellMar>
            <w:top w:w="0" w:type="dxa"/>
            <w:bottom w:w="0" w:type="dxa"/>
          </w:tblCellMar>
        </w:tblPrEx>
        <w:trPr>
          <w:trHeight w:hRule="exact" w:val="211"/>
          <w:jc w:val="center"/>
        </w:trPr>
        <w:tc>
          <w:tcPr>
            <w:tcW w:w="778"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left="60"/>
              <w:jc w:val="left"/>
              <w:rPr>
                <w:rFonts w:ascii="Times New Roman" w:hAnsi="Times New Roman" w:cs="Times New Roman"/>
              </w:rPr>
            </w:pPr>
            <w:r w:rsidRPr="00DB6C10">
              <w:rPr>
                <w:rStyle w:val="11"/>
                <w:rFonts w:ascii="Times New Roman" w:hAnsi="Times New Roman" w:cs="Times New Roman"/>
              </w:rPr>
              <w:t>g7SC</w:t>
            </w:r>
          </w:p>
        </w:tc>
        <w:tc>
          <w:tcPr>
            <w:tcW w:w="1109"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0.19</w:t>
            </w:r>
          </w:p>
        </w:tc>
        <w:tc>
          <w:tcPr>
            <w:tcW w:w="1013"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2.9</w:t>
            </w:r>
          </w:p>
        </w:tc>
        <w:tc>
          <w:tcPr>
            <w:tcW w:w="936"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0.63</w:t>
            </w:r>
          </w:p>
        </w:tc>
        <w:tc>
          <w:tcPr>
            <w:tcW w:w="797" w:type="dxa"/>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Ug7-1</w:t>
            </w:r>
          </w:p>
        </w:tc>
      </w:tr>
      <w:tr w:rsidR="008531DB" w:rsidRPr="00DB6C10">
        <w:tblPrEx>
          <w:tblCellMar>
            <w:top w:w="0" w:type="dxa"/>
            <w:bottom w:w="0" w:type="dxa"/>
          </w:tblCellMar>
        </w:tblPrEx>
        <w:trPr>
          <w:trHeight w:hRule="exact" w:val="216"/>
          <w:jc w:val="center"/>
        </w:trPr>
        <w:tc>
          <w:tcPr>
            <w:tcW w:w="778" w:type="dxa"/>
            <w:tcBorders>
              <w:bottom w:val="single" w:sz="4" w:space="0" w:color="auto"/>
            </w:tcBorders>
            <w:shd w:val="clear" w:color="auto" w:fill="FFFFFF"/>
          </w:tcPr>
          <w:p w:rsidR="008531DB" w:rsidRPr="00DB6C10" w:rsidRDefault="008531DB" w:rsidP="008531DB">
            <w:pPr>
              <w:framePr w:w="4632" w:wrap="notBeside" w:vAnchor="text" w:hAnchor="page" w:x="1126" w:y="1843"/>
              <w:rPr>
                <w:rFonts w:ascii="Times New Roman" w:hAnsi="Times New Roman" w:cs="Times New Roman"/>
                <w:sz w:val="10"/>
                <w:szCs w:val="10"/>
              </w:rPr>
            </w:pPr>
          </w:p>
        </w:tc>
        <w:tc>
          <w:tcPr>
            <w:tcW w:w="1109" w:type="dxa"/>
            <w:tcBorders>
              <w:bottom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0.37</w:t>
            </w:r>
          </w:p>
        </w:tc>
        <w:tc>
          <w:tcPr>
            <w:tcW w:w="1013" w:type="dxa"/>
            <w:tcBorders>
              <w:bottom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4.0</w:t>
            </w:r>
          </w:p>
        </w:tc>
        <w:tc>
          <w:tcPr>
            <w:tcW w:w="936" w:type="dxa"/>
            <w:tcBorders>
              <w:bottom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0.87</w:t>
            </w:r>
          </w:p>
        </w:tc>
        <w:tc>
          <w:tcPr>
            <w:tcW w:w="797" w:type="dxa"/>
            <w:tcBorders>
              <w:bottom w:val="single" w:sz="4" w:space="0" w:color="auto"/>
            </w:tcBorders>
            <w:shd w:val="clear" w:color="auto" w:fill="FFFFFF"/>
          </w:tcPr>
          <w:p w:rsidR="008531DB" w:rsidRPr="00DB6C10" w:rsidRDefault="008531DB" w:rsidP="008531DB">
            <w:pPr>
              <w:pStyle w:val="21"/>
              <w:framePr w:w="4632" w:wrap="notBeside" w:vAnchor="text" w:hAnchor="page" w:x="1126" w:y="1843"/>
              <w:shd w:val="clear" w:color="auto" w:fill="auto"/>
              <w:spacing w:before="0" w:after="0" w:line="160" w:lineRule="exact"/>
              <w:ind w:right="60"/>
              <w:jc w:val="right"/>
              <w:rPr>
                <w:rFonts w:ascii="Times New Roman" w:hAnsi="Times New Roman" w:cs="Times New Roman"/>
              </w:rPr>
            </w:pPr>
            <w:r w:rsidRPr="00DB6C10">
              <w:rPr>
                <w:rStyle w:val="11"/>
                <w:rFonts w:ascii="Times New Roman" w:hAnsi="Times New Roman" w:cs="Times New Roman"/>
              </w:rPr>
              <w:t>Ug7-2</w:t>
            </w:r>
          </w:p>
        </w:tc>
      </w:tr>
    </w:tbl>
    <w:p w:rsidR="008531DB" w:rsidRPr="00DB6C10" w:rsidRDefault="008531DB" w:rsidP="008531DB">
      <w:pPr>
        <w:pStyle w:val="60"/>
        <w:shd w:val="clear" w:color="auto" w:fill="auto"/>
        <w:spacing w:after="239" w:line="150" w:lineRule="exact"/>
        <w:ind w:left="100"/>
        <w:rPr>
          <w:rStyle w:val="6Exact"/>
          <w:b/>
          <w:bCs/>
          <w:spacing w:val="0"/>
        </w:rPr>
      </w:pPr>
    </w:p>
    <w:p w:rsidR="008531DB" w:rsidRPr="00DB6C10" w:rsidRDefault="008531DB" w:rsidP="008531DB">
      <w:pPr>
        <w:pStyle w:val="60"/>
        <w:shd w:val="clear" w:color="auto" w:fill="auto"/>
        <w:spacing w:after="239" w:line="150" w:lineRule="exact"/>
        <w:ind w:left="100"/>
      </w:pPr>
      <w:r w:rsidRPr="00DB6C10">
        <w:rPr>
          <w:rStyle w:val="6Exact"/>
          <w:b/>
          <w:bCs/>
          <w:spacing w:val="0"/>
        </w:rPr>
        <w:t>II. EXPERIMENTAL AND CALCULATION DETAILS</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Style w:val="Exact"/>
          <w:rFonts w:ascii="Times New Roman" w:hAnsi="Times New Roman" w:cs="Times New Roman"/>
          <w:spacing w:val="0"/>
        </w:rPr>
        <w:t xml:space="preserve">The 2 inch (300 ^m thick) p-type boron doped, &lt;111&gt; orientation, </w:t>
      </w:r>
      <w:proofErr w:type="spellStart"/>
      <w:r w:rsidRPr="00DB6C10">
        <w:rPr>
          <w:rStyle w:val="Exact"/>
          <w:rFonts w:ascii="Times New Roman" w:hAnsi="Times New Roman" w:cs="Times New Roman"/>
          <w:spacing w:val="0"/>
          <w:sz w:val="16"/>
          <w:szCs w:val="16"/>
        </w:rPr>
        <w:t>Czochralski</w:t>
      </w:r>
      <w:proofErr w:type="spellEnd"/>
      <w:r w:rsidRPr="00DB6C10">
        <w:rPr>
          <w:rStyle w:val="Exact"/>
          <w:rFonts w:ascii="Times New Roman" w:hAnsi="Times New Roman" w:cs="Times New Roman"/>
          <w:spacing w:val="0"/>
          <w:sz w:val="16"/>
          <w:szCs w:val="16"/>
        </w:rPr>
        <w:t xml:space="preserve"> silicon wafer </w:t>
      </w:r>
      <w:ins w:id="129" w:author="Alla" w:date="2017-10-19T18:18:00Z">
        <w:r w:rsidR="00672F77">
          <w:rPr>
            <w:rStyle w:val="Exact"/>
            <w:rFonts w:ascii="Times New Roman" w:hAnsi="Times New Roman" w:cs="Times New Roman"/>
            <w:spacing w:val="0"/>
            <w:sz w:val="16"/>
            <w:szCs w:val="16"/>
          </w:rPr>
          <w:t xml:space="preserve">with </w:t>
        </w:r>
      </w:ins>
      <w:del w:id="130" w:author="Alla" w:date="2017-10-19T18:18:00Z">
        <w:r w:rsidRPr="00DB6C10" w:rsidDel="00672F77">
          <w:rPr>
            <w:rStyle w:val="Exact"/>
            <w:rFonts w:ascii="Times New Roman" w:hAnsi="Times New Roman" w:cs="Times New Roman"/>
            <w:spacing w:val="0"/>
            <w:sz w:val="16"/>
            <w:szCs w:val="16"/>
          </w:rPr>
          <w:delText>having</w:delText>
        </w:r>
      </w:del>
      <w:r w:rsidRPr="00DB6C10">
        <w:rPr>
          <w:rStyle w:val="Exact"/>
          <w:rFonts w:ascii="Times New Roman" w:hAnsi="Times New Roman" w:cs="Times New Roman"/>
          <w:spacing w:val="0"/>
          <w:sz w:val="16"/>
          <w:szCs w:val="16"/>
        </w:rPr>
        <w:t xml:space="preserve"> resistivity of 10 </w:t>
      </w:r>
      <w:proofErr w:type="spellStart"/>
      <w:r w:rsidRPr="00DB6C10">
        <w:rPr>
          <w:rStyle w:val="Exact"/>
          <w:rFonts w:ascii="Times New Roman" w:hAnsi="Times New Roman" w:cs="Times New Roman"/>
          <w:spacing w:val="0"/>
          <w:sz w:val="16"/>
          <w:szCs w:val="16"/>
        </w:rPr>
        <w:t>Q^cm</w:t>
      </w:r>
      <w:proofErr w:type="spellEnd"/>
      <w:r w:rsidRPr="00DB6C10">
        <w:rPr>
          <w:rStyle w:val="Exact"/>
          <w:rFonts w:ascii="Times New Roman" w:hAnsi="Times New Roman" w:cs="Times New Roman"/>
          <w:spacing w:val="0"/>
          <w:sz w:val="16"/>
          <w:szCs w:val="16"/>
        </w:rPr>
        <w:t xml:space="preserve"> was used f</w:t>
      </w:r>
      <w:r w:rsidR="00250F14">
        <w:rPr>
          <w:rStyle w:val="Exact"/>
          <w:rFonts w:ascii="Times New Roman" w:hAnsi="Times New Roman" w:cs="Times New Roman"/>
          <w:spacing w:val="0"/>
          <w:sz w:val="16"/>
          <w:szCs w:val="16"/>
        </w:rPr>
        <w:t>or fabrication of n+-p-Si struc</w:t>
      </w:r>
      <w:r w:rsidRPr="00DB6C10">
        <w:rPr>
          <w:rStyle w:val="Exact"/>
          <w:rFonts w:ascii="Times New Roman" w:hAnsi="Times New Roman" w:cs="Times New Roman"/>
          <w:spacing w:val="0"/>
          <w:sz w:val="16"/>
          <w:szCs w:val="16"/>
        </w:rPr>
        <w:t>ture. The n+ emitter with carrier concentration of about 10</w:t>
      </w:r>
      <w:r w:rsidRPr="00DB6C10">
        <w:rPr>
          <w:rStyle w:val="Corbel1"/>
          <w:rFonts w:ascii="Times New Roman" w:hAnsi="Times New Roman" w:cs="Times New Roman"/>
          <w:spacing w:val="0"/>
          <w:sz w:val="16"/>
          <w:szCs w:val="16"/>
          <w:vertAlign w:val="superscript"/>
        </w:rPr>
        <w:t>19</w:t>
      </w:r>
      <w:r w:rsidRPr="00DB6C10">
        <w:rPr>
          <w:rStyle w:val="Exact"/>
          <w:rFonts w:ascii="Times New Roman" w:hAnsi="Times New Roman" w:cs="Times New Roman"/>
          <w:spacing w:val="0"/>
          <w:sz w:val="16"/>
          <w:szCs w:val="16"/>
        </w:rPr>
        <w:t xml:space="preserve"> cm</w:t>
      </w:r>
      <w:r w:rsidRPr="00DB6C10">
        <w:rPr>
          <w:rStyle w:val="Corbel1"/>
          <w:rFonts w:ascii="Times New Roman" w:hAnsi="Times New Roman" w:cs="Times New Roman"/>
          <w:spacing w:val="0"/>
          <w:sz w:val="16"/>
          <w:szCs w:val="16"/>
          <w:vertAlign w:val="superscript"/>
        </w:rPr>
        <w:t>-3</w:t>
      </w:r>
      <w:r w:rsidRPr="00DB6C10">
        <w:rPr>
          <w:rStyle w:val="Exact"/>
          <w:rFonts w:ascii="Times New Roman" w:hAnsi="Times New Roman" w:cs="Times New Roman"/>
          <w:spacing w:val="0"/>
          <w:sz w:val="16"/>
          <w:szCs w:val="16"/>
        </w:rPr>
        <w:t xml:space="preserve"> and thickne</w:t>
      </w:r>
      <w:r w:rsidR="00250F14">
        <w:rPr>
          <w:rStyle w:val="Exact"/>
          <w:rFonts w:ascii="Times New Roman" w:hAnsi="Times New Roman" w:cs="Times New Roman"/>
          <w:spacing w:val="0"/>
          <w:sz w:val="16"/>
          <w:szCs w:val="16"/>
        </w:rPr>
        <w:t>ss of 0.5 ^m was formed by phos</w:t>
      </w:r>
      <w:r w:rsidRPr="00DB6C10">
        <w:rPr>
          <w:rStyle w:val="Exact"/>
          <w:rFonts w:ascii="Times New Roman" w:hAnsi="Times New Roman" w:cs="Times New Roman"/>
          <w:spacing w:val="0"/>
          <w:sz w:val="16"/>
          <w:szCs w:val="16"/>
        </w:rPr>
        <w:t xml:space="preserve">phorus implantation. </w:t>
      </w:r>
      <w:del w:id="131" w:author="Alla" w:date="2017-10-19T18:19:00Z">
        <w:r w:rsidRPr="00DB6C10" w:rsidDel="00571C75">
          <w:rPr>
            <w:rStyle w:val="Exact"/>
            <w:rFonts w:ascii="Times New Roman" w:hAnsi="Times New Roman" w:cs="Times New Roman"/>
            <w:spacing w:val="0"/>
            <w:sz w:val="16"/>
            <w:szCs w:val="16"/>
          </w:rPr>
          <w:delText xml:space="preserve">Aluminium </w:delText>
        </w:r>
      </w:del>
      <w:ins w:id="132" w:author="Alla" w:date="2017-10-19T18:19:00Z">
        <w:r w:rsidR="00571C75">
          <w:rPr>
            <w:rStyle w:val="Exact"/>
            <w:rFonts w:ascii="Times New Roman" w:hAnsi="Times New Roman" w:cs="Times New Roman"/>
            <w:spacing w:val="0"/>
            <w:sz w:val="16"/>
            <w:szCs w:val="16"/>
          </w:rPr>
          <w:t>F</w:t>
        </w:r>
      </w:ins>
      <w:del w:id="133" w:author="Alla" w:date="2017-10-19T18:19:00Z">
        <w:r w:rsidRPr="00DB6C10" w:rsidDel="00571C75">
          <w:rPr>
            <w:rStyle w:val="Exact"/>
            <w:rFonts w:ascii="Times New Roman" w:hAnsi="Times New Roman" w:cs="Times New Roman"/>
            <w:spacing w:val="0"/>
            <w:sz w:val="16"/>
            <w:szCs w:val="16"/>
          </w:rPr>
          <w:delText>f</w:delText>
        </w:r>
      </w:del>
      <w:r w:rsidRPr="00DB6C10">
        <w:rPr>
          <w:rStyle w:val="Exact"/>
          <w:rFonts w:ascii="Times New Roman" w:hAnsi="Times New Roman" w:cs="Times New Roman"/>
          <w:spacing w:val="0"/>
          <w:sz w:val="16"/>
          <w:szCs w:val="16"/>
        </w:rPr>
        <w:t xml:space="preserve">ront and rear </w:t>
      </w:r>
      <w:proofErr w:type="spellStart"/>
      <w:ins w:id="134" w:author="Alla" w:date="2017-10-19T18:19:00Z">
        <w:r w:rsidR="00571C75" w:rsidRPr="00DB6C10">
          <w:rPr>
            <w:rStyle w:val="Exact"/>
            <w:rFonts w:ascii="Times New Roman" w:hAnsi="Times New Roman" w:cs="Times New Roman"/>
            <w:spacing w:val="0"/>
            <w:sz w:val="16"/>
            <w:szCs w:val="16"/>
          </w:rPr>
          <w:t>Aluminium</w:t>
        </w:r>
        <w:proofErr w:type="spellEnd"/>
        <w:r w:rsidR="00571C75" w:rsidRPr="00DB6C10">
          <w:rPr>
            <w:rStyle w:val="Exact"/>
            <w:rFonts w:ascii="Times New Roman" w:hAnsi="Times New Roman" w:cs="Times New Roman"/>
            <w:spacing w:val="0"/>
            <w:sz w:val="16"/>
            <w:szCs w:val="16"/>
          </w:rPr>
          <w:t xml:space="preserve"> </w:t>
        </w:r>
      </w:ins>
      <w:r w:rsidRPr="00DB6C10">
        <w:rPr>
          <w:rStyle w:val="Exact"/>
          <w:rFonts w:ascii="Times New Roman" w:hAnsi="Times New Roman" w:cs="Times New Roman"/>
          <w:spacing w:val="0"/>
          <w:sz w:val="16"/>
          <w:szCs w:val="16"/>
        </w:rPr>
        <w:t>elec</w:t>
      </w:r>
      <w:r w:rsidRPr="00DB6C10">
        <w:rPr>
          <w:rStyle w:val="Exact"/>
          <w:rFonts w:ascii="Times New Roman" w:hAnsi="Times New Roman" w:cs="Times New Roman"/>
          <w:spacing w:val="0"/>
          <w:sz w:val="16"/>
          <w:szCs w:val="16"/>
        </w:rPr>
        <w:softHyphen/>
        <w:t xml:space="preserve">trodes were deposited by screen printing before rapid annealing. </w:t>
      </w:r>
      <w:r w:rsidRPr="00A53A50">
        <w:rPr>
          <w:rStyle w:val="Exact"/>
          <w:rFonts w:ascii="Times New Roman" w:hAnsi="Times New Roman" w:cs="Times New Roman"/>
          <w:spacing w:val="0"/>
          <w:sz w:val="16"/>
          <w:szCs w:val="16"/>
          <w:highlight w:val="yellow"/>
          <w:rPrChange w:id="135" w:author="Alla" w:date="2017-10-19T19:16:00Z">
            <w:rPr>
              <w:rStyle w:val="Exact"/>
              <w:rFonts w:ascii="Times New Roman" w:hAnsi="Times New Roman" w:cs="Times New Roman"/>
              <w:spacing w:val="0"/>
              <w:sz w:val="16"/>
              <w:szCs w:val="16"/>
            </w:rPr>
          </w:rPrChange>
        </w:rPr>
        <w:t>Samples with area of about 2 cm</w:t>
      </w:r>
      <w:r w:rsidRPr="00A53A50">
        <w:rPr>
          <w:rStyle w:val="Corbel1"/>
          <w:rFonts w:ascii="Times New Roman" w:hAnsi="Times New Roman" w:cs="Times New Roman"/>
          <w:spacing w:val="0"/>
          <w:sz w:val="16"/>
          <w:szCs w:val="16"/>
          <w:highlight w:val="yellow"/>
          <w:vertAlign w:val="superscript"/>
          <w:rPrChange w:id="136" w:author="Alla" w:date="2017-10-19T19:16:00Z">
            <w:rPr>
              <w:rStyle w:val="Corbel1"/>
              <w:rFonts w:ascii="Times New Roman" w:hAnsi="Times New Roman" w:cs="Times New Roman"/>
              <w:spacing w:val="0"/>
              <w:sz w:val="16"/>
              <w:szCs w:val="16"/>
              <w:vertAlign w:val="superscript"/>
            </w:rPr>
          </w:rPrChange>
        </w:rPr>
        <w:t>2</w:t>
      </w:r>
      <w:r w:rsidRPr="00DB6C10">
        <w:rPr>
          <w:rStyle w:val="Exact"/>
          <w:rFonts w:ascii="Times New Roman" w:hAnsi="Times New Roman" w:cs="Times New Roman"/>
          <w:spacing w:val="0"/>
          <w:sz w:val="16"/>
          <w:szCs w:val="16"/>
        </w:rPr>
        <w:t xml:space="preserve"> were cut from the central part of the wafer and used in experi</w:t>
      </w:r>
      <w:r w:rsidRPr="00DB6C10">
        <w:rPr>
          <w:rStyle w:val="Exact"/>
          <w:rFonts w:ascii="Times New Roman" w:hAnsi="Times New Roman" w:cs="Times New Roman"/>
          <w:spacing w:val="0"/>
          <w:sz w:val="16"/>
          <w:szCs w:val="16"/>
        </w:rPr>
        <w:softHyphen/>
        <w:t xml:space="preserve">ment. Samples were irradiated by reactor neutrons or by </w:t>
      </w:r>
      <w:r w:rsidRPr="00DB6C10">
        <w:rPr>
          <w:rStyle w:val="Exact"/>
          <w:rFonts w:ascii="Times New Roman" w:hAnsi="Times New Roman" w:cs="Times New Roman"/>
          <w:spacing w:val="0"/>
          <w:sz w:val="16"/>
          <w:szCs w:val="16"/>
          <w:vertAlign w:val="superscript"/>
        </w:rPr>
        <w:t>60</w:t>
      </w:r>
      <w:r w:rsidRPr="00DB6C10">
        <w:rPr>
          <w:rStyle w:val="Exact"/>
          <w:rFonts w:ascii="Times New Roman" w:hAnsi="Times New Roman" w:cs="Times New Roman"/>
          <w:spacing w:val="0"/>
          <w:sz w:val="16"/>
          <w:szCs w:val="16"/>
        </w:rPr>
        <w:t xml:space="preserve">Co y-rays. Doses D, </w:t>
      </w:r>
      <w:proofErr w:type="spellStart"/>
      <w:r w:rsidRPr="00DB6C10">
        <w:rPr>
          <w:rStyle w:val="Exact"/>
          <w:rFonts w:ascii="Times New Roman" w:hAnsi="Times New Roman" w:cs="Times New Roman"/>
          <w:spacing w:val="0"/>
          <w:sz w:val="16"/>
          <w:szCs w:val="16"/>
        </w:rPr>
        <w:t>fluences</w:t>
      </w:r>
      <w:proofErr w:type="spellEnd"/>
      <w:r w:rsidRPr="00DB6C10">
        <w:rPr>
          <w:rStyle w:val="Exact"/>
          <w:rFonts w:ascii="Times New Roman" w:hAnsi="Times New Roman" w:cs="Times New Roman"/>
          <w:spacing w:val="0"/>
          <w:sz w:val="16"/>
          <w:szCs w:val="16"/>
        </w:rPr>
        <w:t xml:space="preserve"> ^, and sample labels are listed in Table I. Data</w:t>
      </w:r>
      <w:r w:rsidRPr="00DB6C10">
        <w:rPr>
          <w:rStyle w:val="Corbel1"/>
          <w:rFonts w:ascii="Times New Roman" w:hAnsi="Times New Roman" w:cs="Times New Roman"/>
          <w:spacing w:val="0"/>
          <w:sz w:val="16"/>
          <w:szCs w:val="16"/>
          <w:vertAlign w:val="superscript"/>
        </w:rPr>
        <w:t>44</w:t>
      </w:r>
      <w:proofErr w:type="gramStart"/>
      <w:r w:rsidRPr="00DB6C10">
        <w:rPr>
          <w:rStyle w:val="Corbel1"/>
          <w:rFonts w:ascii="Times New Roman" w:hAnsi="Times New Roman" w:cs="Times New Roman"/>
          <w:spacing w:val="0"/>
          <w:sz w:val="16"/>
          <w:szCs w:val="16"/>
          <w:vertAlign w:val="superscript"/>
        </w:rPr>
        <w:t>,45</w:t>
      </w:r>
      <w:proofErr w:type="gramEnd"/>
      <w:r w:rsidRPr="00DB6C10">
        <w:rPr>
          <w:rStyle w:val="Exact"/>
          <w:rFonts w:ascii="Times New Roman" w:hAnsi="Times New Roman" w:cs="Times New Roman"/>
          <w:spacing w:val="0"/>
          <w:sz w:val="16"/>
          <w:szCs w:val="16"/>
        </w:rPr>
        <w:t xml:space="preserve"> were used to determine D and ^ correlation. The non-ionizing energy losses (NIEL) for neutron and y-</w:t>
      </w:r>
      <w:r w:rsidRPr="00DB6C10">
        <w:rPr>
          <w:rStyle w:val="Corbel1"/>
          <w:rFonts w:ascii="Times New Roman" w:hAnsi="Times New Roman" w:cs="Times New Roman"/>
          <w:spacing w:val="0"/>
          <w:sz w:val="16"/>
          <w:szCs w:val="16"/>
          <w:vertAlign w:val="superscript"/>
        </w:rPr>
        <w:t>60</w:t>
      </w:r>
      <w:r w:rsidRPr="00DB6C10">
        <w:rPr>
          <w:rStyle w:val="Exact"/>
          <w:rFonts w:ascii="Times New Roman" w:hAnsi="Times New Roman" w:cs="Times New Roman"/>
          <w:spacing w:val="0"/>
          <w:sz w:val="16"/>
          <w:szCs w:val="16"/>
        </w:rPr>
        <w:t xml:space="preserve">Co are shown in Table I too. </w:t>
      </w:r>
      <w:ins w:id="137" w:author="Alla" w:date="2017-10-19T19:17:00Z">
        <w:r w:rsidR="00A53A50">
          <w:rPr>
            <w:rStyle w:val="Exact"/>
            <w:rFonts w:ascii="Times New Roman" w:hAnsi="Times New Roman" w:cs="Times New Roman"/>
            <w:spacing w:val="0"/>
            <w:sz w:val="16"/>
            <w:szCs w:val="16"/>
          </w:rPr>
          <w:t>Since</w:t>
        </w:r>
      </w:ins>
      <w:del w:id="138" w:author="Alla" w:date="2017-10-19T19:17:00Z">
        <w:r w:rsidRPr="00DB6C10" w:rsidDel="00A53A50">
          <w:rPr>
            <w:rStyle w:val="Exact"/>
            <w:rFonts w:ascii="Times New Roman" w:hAnsi="Times New Roman" w:cs="Times New Roman"/>
            <w:spacing w:val="0"/>
            <w:sz w:val="16"/>
            <w:szCs w:val="16"/>
          </w:rPr>
          <w:delText>As</w:delText>
        </w:r>
      </w:del>
      <w:r w:rsidR="00250F14">
        <w:rPr>
          <w:rStyle w:val="Exact"/>
          <w:rFonts w:ascii="Times New Roman" w:hAnsi="Times New Roman" w:cs="Times New Roman"/>
          <w:spacing w:val="0"/>
          <w:sz w:val="16"/>
          <w:szCs w:val="16"/>
        </w:rPr>
        <w:t xml:space="preserve"> dis</w:t>
      </w:r>
      <w:r w:rsidRPr="00DB6C10">
        <w:rPr>
          <w:rStyle w:val="Exact"/>
          <w:rFonts w:ascii="Times New Roman" w:hAnsi="Times New Roman" w:cs="Times New Roman"/>
          <w:spacing w:val="0"/>
          <w:sz w:val="16"/>
          <w:szCs w:val="16"/>
        </w:rPr>
        <w:t xml:space="preserve">placement damage effect is characterized by (^ • NIEL), the similar damage </w:t>
      </w:r>
      <w:proofErr w:type="gramStart"/>
      <w:ins w:id="139" w:author="Alla" w:date="2017-10-19T19:18:00Z">
        <w:r w:rsidR="00A53A50">
          <w:rPr>
            <w:rStyle w:val="Exact"/>
            <w:rFonts w:ascii="Times New Roman" w:hAnsi="Times New Roman" w:cs="Times New Roman"/>
            <w:spacing w:val="0"/>
            <w:sz w:val="16"/>
            <w:szCs w:val="16"/>
          </w:rPr>
          <w:t>wa</w:t>
        </w:r>
      </w:ins>
      <w:proofErr w:type="gramEnd"/>
      <w:del w:id="140" w:author="Alla" w:date="2017-10-19T19:18:00Z">
        <w:r w:rsidRPr="00DB6C10" w:rsidDel="00A53A50">
          <w:rPr>
            <w:rStyle w:val="Exact"/>
            <w:rFonts w:ascii="Times New Roman" w:hAnsi="Times New Roman" w:cs="Times New Roman"/>
            <w:spacing w:val="0"/>
            <w:sz w:val="16"/>
            <w:szCs w:val="16"/>
          </w:rPr>
          <w:delText>i</w:delText>
        </w:r>
      </w:del>
      <w:r w:rsidRPr="00DB6C10">
        <w:rPr>
          <w:rStyle w:val="Exact"/>
          <w:rFonts w:ascii="Times New Roman" w:hAnsi="Times New Roman" w:cs="Times New Roman"/>
          <w:spacing w:val="0"/>
          <w:sz w:val="16"/>
          <w:szCs w:val="16"/>
        </w:rPr>
        <w:t>s expected in investigated samples. To avoid an impact of lo</w:t>
      </w:r>
      <w:r w:rsidR="00250F14">
        <w:rPr>
          <w:rStyle w:val="Exact"/>
          <w:rFonts w:ascii="Times New Roman" w:hAnsi="Times New Roman" w:cs="Times New Roman"/>
          <w:spacing w:val="0"/>
          <w:sz w:val="16"/>
          <w:szCs w:val="16"/>
        </w:rPr>
        <w:t>ng-term annealing, which is typ</w:t>
      </w:r>
      <w:r w:rsidRPr="00DB6C10">
        <w:rPr>
          <w:rStyle w:val="Exact"/>
          <w:rFonts w:ascii="Times New Roman" w:hAnsi="Times New Roman" w:cs="Times New Roman"/>
          <w:spacing w:val="0"/>
          <w:sz w:val="16"/>
          <w:szCs w:val="16"/>
        </w:rPr>
        <w:t xml:space="preserve">ical to neutron damaged </w:t>
      </w:r>
      <w:proofErr w:type="gramStart"/>
      <w:r w:rsidRPr="00DB6C10">
        <w:rPr>
          <w:rStyle w:val="Exact"/>
          <w:rFonts w:ascii="Times New Roman" w:hAnsi="Times New Roman" w:cs="Times New Roman"/>
          <w:spacing w:val="0"/>
          <w:sz w:val="16"/>
          <w:szCs w:val="16"/>
        </w:rPr>
        <w:t xml:space="preserve">structure </w:t>
      </w:r>
      <w:del w:id="141" w:author="Alla" w:date="2017-10-19T19:24:00Z">
        <w:r w:rsidRPr="00DB6C10" w:rsidDel="00A53A50">
          <w:rPr>
            <w:rStyle w:val="Exact"/>
            <w:rFonts w:ascii="Times New Roman" w:hAnsi="Times New Roman" w:cs="Times New Roman"/>
            <w:spacing w:val="0"/>
            <w:sz w:val="16"/>
            <w:szCs w:val="16"/>
          </w:rPr>
          <w:delText>especia</w:delText>
        </w:r>
      </w:del>
      <w:del w:id="142" w:author="Alla" w:date="2017-10-19T19:25:00Z">
        <w:r w:rsidRPr="00DB6C10" w:rsidDel="00A53A50">
          <w:rPr>
            <w:rStyle w:val="Exact"/>
            <w:rFonts w:ascii="Times New Roman" w:hAnsi="Times New Roman" w:cs="Times New Roman"/>
            <w:spacing w:val="0"/>
            <w:sz w:val="16"/>
            <w:szCs w:val="16"/>
          </w:rPr>
          <w:delText>lly</w:delText>
        </w:r>
      </w:del>
      <w:r w:rsidRPr="00DB6C10">
        <w:rPr>
          <w:rStyle w:val="Corbel1"/>
          <w:rFonts w:ascii="Times New Roman" w:hAnsi="Times New Roman" w:cs="Times New Roman"/>
          <w:spacing w:val="0"/>
          <w:sz w:val="16"/>
          <w:szCs w:val="16"/>
        </w:rPr>
        <w:t>,</w:t>
      </w:r>
      <w:r w:rsidRPr="00DB6C10">
        <w:rPr>
          <w:rStyle w:val="Corbel1"/>
          <w:rFonts w:ascii="Times New Roman" w:hAnsi="Times New Roman" w:cs="Times New Roman"/>
          <w:spacing w:val="0"/>
          <w:sz w:val="16"/>
          <w:szCs w:val="16"/>
          <w:vertAlign w:val="superscript"/>
        </w:rPr>
        <w:t>35,36</w:t>
      </w:r>
      <w:proofErr w:type="gramEnd"/>
      <w:r w:rsidR="00250F14">
        <w:rPr>
          <w:rStyle w:val="Exact"/>
          <w:rFonts w:ascii="Times New Roman" w:hAnsi="Times New Roman" w:cs="Times New Roman"/>
          <w:spacing w:val="0"/>
          <w:sz w:val="16"/>
          <w:szCs w:val="16"/>
        </w:rPr>
        <w:t xml:space="preserve"> irradi</w:t>
      </w:r>
      <w:r w:rsidRPr="00DB6C10">
        <w:rPr>
          <w:rStyle w:val="Exact"/>
          <w:rFonts w:ascii="Times New Roman" w:hAnsi="Times New Roman" w:cs="Times New Roman"/>
          <w:spacing w:val="0"/>
          <w:sz w:val="16"/>
          <w:szCs w:val="16"/>
        </w:rPr>
        <w:t>ated samples have been</w:t>
      </w:r>
      <w:r w:rsidR="00250F14">
        <w:rPr>
          <w:rStyle w:val="Exact"/>
          <w:rFonts w:ascii="Times New Roman" w:hAnsi="Times New Roman" w:cs="Times New Roman"/>
          <w:spacing w:val="0"/>
          <w:sz w:val="16"/>
          <w:szCs w:val="16"/>
        </w:rPr>
        <w:t xml:space="preserve"> stored for 5 years at room tem</w:t>
      </w:r>
      <w:r w:rsidRPr="00DB6C10">
        <w:rPr>
          <w:rStyle w:val="Exact"/>
          <w:rFonts w:ascii="Times New Roman" w:hAnsi="Times New Roman" w:cs="Times New Roman"/>
          <w:spacing w:val="0"/>
          <w:sz w:val="16"/>
          <w:szCs w:val="16"/>
        </w:rPr>
        <w:t>perature before measuring.</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Style w:val="Exact"/>
          <w:rFonts w:ascii="Times New Roman" w:hAnsi="Times New Roman" w:cs="Times New Roman"/>
          <w:spacing w:val="0"/>
          <w:sz w:val="16"/>
          <w:szCs w:val="16"/>
        </w:rPr>
        <w:t xml:space="preserve">The dark forward current-voltage </w:t>
      </w:r>
      <w:r w:rsidRPr="00DB6C10">
        <w:rPr>
          <w:rStyle w:val="Exact0"/>
          <w:rFonts w:ascii="Times New Roman" w:hAnsi="Times New Roman" w:cs="Times New Roman"/>
          <w:spacing w:val="0"/>
          <w:sz w:val="16"/>
          <w:szCs w:val="16"/>
        </w:rPr>
        <w:t>(I-V</w:t>
      </w:r>
      <w:r w:rsidRPr="00DB6C10">
        <w:rPr>
          <w:rStyle w:val="Exact"/>
          <w:rFonts w:ascii="Times New Roman" w:hAnsi="Times New Roman" w:cs="Times New Roman"/>
          <w:spacing w:val="0"/>
          <w:sz w:val="16"/>
          <w:szCs w:val="16"/>
        </w:rPr>
        <w:t>) ch</w:t>
      </w:r>
      <w:r w:rsidR="00250F14">
        <w:rPr>
          <w:rStyle w:val="Exact"/>
          <w:rFonts w:ascii="Times New Roman" w:hAnsi="Times New Roman" w:cs="Times New Roman"/>
          <w:spacing w:val="0"/>
          <w:sz w:val="16"/>
          <w:szCs w:val="16"/>
        </w:rPr>
        <w:t>aracteris</w:t>
      </w:r>
      <w:r w:rsidRPr="00DB6C10">
        <w:rPr>
          <w:rStyle w:val="Exact"/>
          <w:rFonts w:ascii="Times New Roman" w:hAnsi="Times New Roman" w:cs="Times New Roman"/>
          <w:spacing w:val="0"/>
          <w:sz w:val="16"/>
          <w:szCs w:val="16"/>
        </w:rPr>
        <w:t>tics of the samples bot</w:t>
      </w:r>
      <w:r w:rsidR="00250F14">
        <w:rPr>
          <w:rStyle w:val="Exact"/>
          <w:rFonts w:ascii="Times New Roman" w:hAnsi="Times New Roman" w:cs="Times New Roman"/>
          <w:spacing w:val="0"/>
          <w:sz w:val="16"/>
          <w:szCs w:val="16"/>
        </w:rPr>
        <w:t>h with and without USL were mea</w:t>
      </w:r>
      <w:r w:rsidRPr="00DB6C10">
        <w:rPr>
          <w:rStyle w:val="Exact"/>
          <w:rFonts w:ascii="Times New Roman" w:hAnsi="Times New Roman" w:cs="Times New Roman"/>
          <w:spacing w:val="0"/>
          <w:sz w:val="16"/>
          <w:szCs w:val="16"/>
        </w:rPr>
        <w:t xml:space="preserve">sured over a temperature range </w:t>
      </w:r>
      <w:ins w:id="143" w:author="Alla" w:date="2017-10-19T19:26:00Z">
        <w:r w:rsidR="005D3119">
          <w:rPr>
            <w:rStyle w:val="Exact"/>
            <w:rFonts w:ascii="Times New Roman" w:hAnsi="Times New Roman" w:cs="Times New Roman"/>
            <w:spacing w:val="0"/>
            <w:sz w:val="16"/>
            <w:szCs w:val="16"/>
          </w:rPr>
          <w:t xml:space="preserve">of </w:t>
        </w:r>
      </w:ins>
      <w:r w:rsidR="00250F14">
        <w:rPr>
          <w:rStyle w:val="Exact"/>
          <w:rFonts w:ascii="Times New Roman" w:hAnsi="Times New Roman" w:cs="Times New Roman"/>
          <w:spacing w:val="0"/>
          <w:sz w:val="16"/>
          <w:szCs w:val="16"/>
        </w:rPr>
        <w:t>290-340 K. The temper</w:t>
      </w:r>
      <w:r w:rsidRPr="00DB6C10">
        <w:rPr>
          <w:rStyle w:val="Exact"/>
          <w:rFonts w:ascii="Times New Roman" w:hAnsi="Times New Roman" w:cs="Times New Roman"/>
          <w:spacing w:val="0"/>
          <w:sz w:val="16"/>
          <w:szCs w:val="16"/>
        </w:rPr>
        <w:t>ature was controlled by differential copper-constantan thermocouple. Some curves are shown in Fig. 1.</w:t>
      </w:r>
    </w:p>
    <w:p w:rsidR="008531DB" w:rsidRPr="00DB6C10" w:rsidRDefault="008531DB" w:rsidP="008531DB">
      <w:pPr>
        <w:pStyle w:val="21"/>
        <w:shd w:val="clear" w:color="auto" w:fill="auto"/>
        <w:spacing w:before="0" w:after="0" w:line="226" w:lineRule="exact"/>
        <w:ind w:left="100" w:right="120" w:firstLine="200"/>
        <w:rPr>
          <w:rStyle w:val="Exact"/>
          <w:rFonts w:ascii="Times New Roman" w:hAnsi="Times New Roman" w:cs="Times New Roman"/>
          <w:spacing w:val="0"/>
          <w:sz w:val="16"/>
          <w:szCs w:val="16"/>
        </w:rPr>
      </w:pPr>
      <w:r w:rsidRPr="00DB6C10">
        <w:rPr>
          <w:rStyle w:val="Exact"/>
          <w:rFonts w:ascii="Times New Roman" w:hAnsi="Times New Roman" w:cs="Times New Roman"/>
          <w:spacing w:val="0"/>
          <w:sz w:val="16"/>
          <w:szCs w:val="16"/>
        </w:rPr>
        <w:t>The double-diode model of n+-p structure I-V char</w:t>
      </w:r>
      <w:r w:rsidRPr="00DB6C10">
        <w:rPr>
          <w:rStyle w:val="Exact"/>
          <w:rFonts w:ascii="Times New Roman" w:hAnsi="Times New Roman" w:cs="Times New Roman"/>
          <w:spacing w:val="0"/>
          <w:sz w:val="16"/>
          <w:szCs w:val="16"/>
        </w:rPr>
        <w:softHyphen/>
        <w:t>acteristic is expressed in the following form:</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Fonts w:ascii="Times New Roman" w:hAnsi="Times New Roman" w:cs="Times New Roman"/>
        </w:rPr>
        <w:t>(1)</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Fonts w:ascii="Times New Roman" w:hAnsi="Times New Roman" w:cs="Times New Roman"/>
        </w:rPr>
        <w:t>(2)</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Fonts w:ascii="Times New Roman" w:hAnsi="Times New Roman" w:cs="Times New Roman"/>
        </w:rPr>
        <w:t>(3)</w:t>
      </w:r>
    </w:p>
    <w:p w:rsidR="008531DB"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r w:rsidRPr="00DB6C10">
        <w:rPr>
          <w:rFonts w:ascii="Times New Roman" w:hAnsi="Times New Roman" w:cs="Times New Roman"/>
        </w:rPr>
        <w:t>(4)</w:t>
      </w:r>
    </w:p>
    <w:p w:rsidR="00D93675" w:rsidRPr="00DB6C10" w:rsidRDefault="008531DB" w:rsidP="008531DB">
      <w:pPr>
        <w:pStyle w:val="21"/>
        <w:shd w:val="clear" w:color="auto" w:fill="auto"/>
        <w:spacing w:before="0" w:after="0" w:line="226" w:lineRule="exact"/>
        <w:ind w:left="100" w:right="120" w:firstLine="200"/>
        <w:rPr>
          <w:rFonts w:ascii="Times New Roman" w:hAnsi="Times New Roman" w:cs="Times New Roman"/>
        </w:r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w:t>
      </w:r>
      <w:proofErr w:type="spellStart"/>
      <w:r w:rsidRPr="00DB6C10">
        <w:rPr>
          <w:rStyle w:val="ac"/>
          <w:rFonts w:ascii="Times New Roman" w:hAnsi="Times New Roman" w:cs="Times New Roman"/>
        </w:rPr>
        <w:t>Iscr</w:t>
      </w:r>
      <w:proofErr w:type="spellEnd"/>
      <w:r w:rsidRPr="00DB6C10">
        <w:rPr>
          <w:rFonts w:ascii="Times New Roman" w:hAnsi="Times New Roman" w:cs="Times New Roman"/>
        </w:rPr>
        <w:t xml:space="preserve"> reflects the overall SCR recombination, </w:t>
      </w:r>
      <w:proofErr w:type="spellStart"/>
      <w:r w:rsidRPr="00DB6C10">
        <w:rPr>
          <w:rStyle w:val="a5"/>
          <w:rFonts w:ascii="Times New Roman" w:hAnsi="Times New Roman" w:cs="Times New Roman"/>
        </w:rPr>
        <w:t>Ibase</w:t>
      </w:r>
      <w:proofErr w:type="spellEnd"/>
      <w:r w:rsidRPr="00DB6C10">
        <w:rPr>
          <w:rStyle w:val="a5"/>
          <w:rFonts w:ascii="Times New Roman" w:hAnsi="Times New Roman" w:cs="Times New Roman"/>
        </w:rPr>
        <w:t xml:space="preserve"> </w:t>
      </w:r>
      <w:r w:rsidRPr="00DB6C10">
        <w:rPr>
          <w:rFonts w:ascii="Times New Roman" w:hAnsi="Times New Roman" w:cs="Times New Roman"/>
        </w:rPr>
        <w:t xml:space="preserve">is closely related to recombination in the quasi-neutral region, </w:t>
      </w:r>
      <w:proofErr w:type="spellStart"/>
      <w:r w:rsidRPr="00DB6C10">
        <w:rPr>
          <w:rStyle w:val="a5"/>
          <w:rFonts w:ascii="Times New Roman" w:hAnsi="Times New Roman" w:cs="Times New Roman"/>
        </w:rPr>
        <w:t>I</w:t>
      </w:r>
      <w:r w:rsidRPr="00DB6C10">
        <w:rPr>
          <w:rStyle w:val="a5"/>
          <w:rFonts w:ascii="Times New Roman" w:hAnsi="Times New Roman" w:cs="Times New Roman"/>
          <w:vertAlign w:val="subscript"/>
        </w:rPr>
        <w:t>sh</w:t>
      </w:r>
      <w:proofErr w:type="spellEnd"/>
      <w:r w:rsidRPr="00DB6C10">
        <w:rPr>
          <w:rFonts w:ascii="Times New Roman" w:hAnsi="Times New Roman" w:cs="Times New Roman"/>
        </w:rPr>
        <w:t xml:space="preserve"> is the shunt current, </w:t>
      </w:r>
      <w:r w:rsidRPr="00DB6C10">
        <w:rPr>
          <w:rStyle w:val="a5"/>
          <w:rFonts w:ascii="Times New Roman" w:hAnsi="Times New Roman" w:cs="Times New Roman"/>
        </w:rPr>
        <w:t>A</w:t>
      </w:r>
      <w:r w:rsidRPr="00DB6C10">
        <w:rPr>
          <w:rFonts w:ascii="Times New Roman" w:hAnsi="Times New Roman" w:cs="Times New Roman"/>
        </w:rPr>
        <w:t xml:space="preserve"> is the sample area, </w:t>
      </w:r>
      <w:proofErr w:type="spellStart"/>
      <w:r w:rsidRPr="00DB6C10">
        <w:rPr>
          <w:rStyle w:val="a5"/>
          <w:rFonts w:ascii="Times New Roman" w:hAnsi="Times New Roman" w:cs="Times New Roman"/>
        </w:rPr>
        <w:t>n</w:t>
      </w:r>
      <w:r w:rsidRPr="00DB6C10">
        <w:rPr>
          <w:rStyle w:val="a5"/>
          <w:rFonts w:ascii="Times New Roman" w:hAnsi="Times New Roman" w:cs="Times New Roman"/>
          <w:vertAlign w:val="subscript"/>
        </w:rPr>
        <w:t>i</w:t>
      </w:r>
      <w:proofErr w:type="spellEnd"/>
      <w:r w:rsidRPr="00DB6C10">
        <w:rPr>
          <w:rFonts w:ascii="Times New Roman" w:hAnsi="Times New Roman" w:cs="Times New Roman"/>
        </w:rPr>
        <w:t xml:space="preserve"> is the intrinsic carrier concentration, </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g</w:t>
      </w:r>
      <w:proofErr w:type="spellEnd"/>
      <w:r w:rsidRPr="00DB6C10">
        <w:rPr>
          <w:rFonts w:ascii="Times New Roman" w:hAnsi="Times New Roman" w:cs="Times New Roman"/>
        </w:rPr>
        <w:t xml:space="preserve"> is the SCR carrier lifetime, </w:t>
      </w:r>
      <w:r w:rsidRPr="00DB6C10">
        <w:rPr>
          <w:rStyle w:val="a5"/>
          <w:rFonts w:ascii="Times New Roman" w:hAnsi="Times New Roman" w:cs="Times New Roman"/>
        </w:rPr>
        <w:t>d</w:t>
      </w:r>
      <w:r w:rsidRPr="00DB6C10">
        <w:rPr>
          <w:rFonts w:ascii="Times New Roman" w:hAnsi="Times New Roman" w:cs="Times New Roman"/>
        </w:rPr>
        <w:t xml:space="preserve"> is the SCR thickness</w:t>
      </w:r>
    </w:p>
    <w:p w:rsidR="0069416D" w:rsidRPr="00DB6C10" w:rsidRDefault="0069416D" w:rsidP="008531DB">
      <w:pPr>
        <w:pStyle w:val="21"/>
        <w:shd w:val="clear" w:color="auto" w:fill="auto"/>
        <w:spacing w:before="0" w:after="0" w:line="226" w:lineRule="exact"/>
        <w:ind w:left="100" w:right="120" w:firstLine="200"/>
        <w:rPr>
          <w:rFonts w:ascii="Times New Roman" w:hAnsi="Times New Roman" w:cs="Times New Roman"/>
        </w:rPr>
      </w:pPr>
      <w:r w:rsidRPr="00DB6C10">
        <w:rPr>
          <w:rFonts w:ascii="Times New Roman" w:hAnsi="Times New Roman" w:cs="Times New Roman"/>
        </w:rPr>
        <w:t>(5)</w:t>
      </w:r>
    </w:p>
    <w:p w:rsidR="0069416D" w:rsidRPr="00DB6C10" w:rsidRDefault="0069416D" w:rsidP="0069416D">
      <w:pPr>
        <w:widowControl/>
        <w:autoSpaceDE w:val="0"/>
        <w:autoSpaceDN w:val="0"/>
        <w:adjustRightInd w:val="0"/>
        <w:jc w:val="both"/>
        <w:rPr>
          <w:rFonts w:ascii="Times New Roman" w:eastAsia="CMMI10" w:hAnsi="Times New Roman" w:cs="Times New Roman"/>
          <w:color w:val="auto"/>
          <w:sz w:val="16"/>
          <w:szCs w:val="16"/>
        </w:rPr>
      </w:pPr>
      <w:r w:rsidRPr="00DB6C10">
        <w:rPr>
          <w:rFonts w:ascii="Times New Roman" w:eastAsia="CMMI10" w:hAnsi="Times New Roman" w:cs="Times New Roman"/>
          <w:color w:val="auto"/>
          <w:sz w:val="16"/>
          <w:szCs w:val="16"/>
        </w:rPr>
        <w:t xml:space="preserve">ε is the permittivity (11.7 for Si), pp and </w:t>
      </w:r>
      <w:proofErr w:type="spellStart"/>
      <w:r w:rsidRPr="00DB6C10">
        <w:rPr>
          <w:rFonts w:ascii="Times New Roman" w:eastAsia="CMMI10" w:hAnsi="Times New Roman" w:cs="Times New Roman"/>
          <w:color w:val="auto"/>
          <w:sz w:val="16"/>
          <w:szCs w:val="16"/>
        </w:rPr>
        <w:t>nn</w:t>
      </w:r>
      <w:proofErr w:type="spellEnd"/>
      <w:r w:rsidRPr="00DB6C10">
        <w:rPr>
          <w:rFonts w:ascii="Times New Roman" w:eastAsia="CMMI10" w:hAnsi="Times New Roman" w:cs="Times New Roman"/>
          <w:color w:val="auto"/>
          <w:sz w:val="16"/>
          <w:szCs w:val="16"/>
        </w:rPr>
        <w:t xml:space="preserve"> are the majority carrier concentration in the p– and n–type regions, </w:t>
      </w:r>
      <w:proofErr w:type="spellStart"/>
      <w:r w:rsidRPr="00DB6C10">
        <w:rPr>
          <w:rFonts w:ascii="Times New Roman" w:eastAsia="CMMI10" w:hAnsi="Times New Roman" w:cs="Times New Roman"/>
          <w:color w:val="auto"/>
          <w:sz w:val="16"/>
          <w:szCs w:val="16"/>
        </w:rPr>
        <w:t>Eg</w:t>
      </w:r>
      <w:proofErr w:type="spellEnd"/>
      <w:r w:rsidRPr="00DB6C10">
        <w:rPr>
          <w:rFonts w:ascii="Times New Roman" w:eastAsia="CMMI10" w:hAnsi="Times New Roman" w:cs="Times New Roman"/>
          <w:color w:val="auto"/>
          <w:sz w:val="16"/>
          <w:szCs w:val="16"/>
        </w:rPr>
        <w:t xml:space="preserve"> is the semiconductor band gap, </w:t>
      </w:r>
      <w:proofErr w:type="spellStart"/>
      <w:r w:rsidRPr="00DB6C10">
        <w:rPr>
          <w:rFonts w:ascii="Times New Roman" w:eastAsia="CMMI10" w:hAnsi="Times New Roman" w:cs="Times New Roman"/>
          <w:color w:val="auto"/>
          <w:sz w:val="16"/>
          <w:szCs w:val="16"/>
        </w:rPr>
        <w:t>Nc</w:t>
      </w:r>
      <w:proofErr w:type="spellEnd"/>
      <w:r w:rsidRPr="00DB6C10">
        <w:rPr>
          <w:rFonts w:ascii="Times New Roman" w:eastAsia="CMMI10" w:hAnsi="Times New Roman" w:cs="Times New Roman"/>
          <w:color w:val="auto"/>
          <w:sz w:val="16"/>
          <w:szCs w:val="16"/>
        </w:rPr>
        <w:t xml:space="preserve"> and </w:t>
      </w:r>
      <w:proofErr w:type="spellStart"/>
      <w:r w:rsidRPr="00DB6C10">
        <w:rPr>
          <w:rFonts w:ascii="Times New Roman" w:eastAsia="CMMI10" w:hAnsi="Times New Roman" w:cs="Times New Roman"/>
          <w:color w:val="auto"/>
          <w:sz w:val="16"/>
          <w:szCs w:val="16"/>
        </w:rPr>
        <w:t>Nv</w:t>
      </w:r>
      <w:proofErr w:type="spellEnd"/>
      <w:r w:rsidRPr="00DB6C10">
        <w:rPr>
          <w:rFonts w:ascii="Times New Roman" w:eastAsia="CMMI10" w:hAnsi="Times New Roman" w:cs="Times New Roman"/>
          <w:color w:val="auto"/>
          <w:sz w:val="16"/>
          <w:szCs w:val="16"/>
        </w:rPr>
        <w:t xml:space="preserve"> are the effective density of states in the conduction and valence bands; </w:t>
      </w:r>
      <w:proofErr w:type="spellStart"/>
      <w:r w:rsidRPr="00DB6C10">
        <w:rPr>
          <w:rFonts w:ascii="Times New Roman" w:eastAsia="CMMI10" w:hAnsi="Times New Roman" w:cs="Times New Roman"/>
          <w:color w:val="auto"/>
          <w:sz w:val="16"/>
          <w:szCs w:val="16"/>
        </w:rPr>
        <w:t>nid</w:t>
      </w:r>
      <w:proofErr w:type="spellEnd"/>
      <w:r w:rsidRPr="00DB6C10">
        <w:rPr>
          <w:rFonts w:ascii="Times New Roman" w:eastAsia="CMMI10" w:hAnsi="Times New Roman" w:cs="Times New Roman"/>
          <w:color w:val="auto"/>
          <w:sz w:val="16"/>
          <w:szCs w:val="16"/>
        </w:rPr>
        <w:t xml:space="preserve"> is the ideality factor, Rs and </w:t>
      </w:r>
      <w:proofErr w:type="spellStart"/>
      <w:r w:rsidRPr="00DB6C10">
        <w:rPr>
          <w:rFonts w:ascii="Times New Roman" w:eastAsia="CMMI10" w:hAnsi="Times New Roman" w:cs="Times New Roman"/>
          <w:color w:val="auto"/>
          <w:sz w:val="16"/>
          <w:szCs w:val="16"/>
        </w:rPr>
        <w:t>Rsh</w:t>
      </w:r>
      <w:proofErr w:type="spellEnd"/>
      <w:r w:rsidRPr="00DB6C10">
        <w:rPr>
          <w:rFonts w:ascii="Times New Roman" w:eastAsia="CMMI10" w:hAnsi="Times New Roman" w:cs="Times New Roman"/>
          <w:color w:val="auto"/>
          <w:sz w:val="16"/>
          <w:szCs w:val="16"/>
        </w:rPr>
        <w:t xml:space="preserve"> are the series and shunt resistances, </w:t>
      </w:r>
      <w:proofErr w:type="spellStart"/>
      <w:r w:rsidRPr="00DB6C10">
        <w:rPr>
          <w:rFonts w:ascii="Times New Roman" w:eastAsia="CMMI10" w:hAnsi="Times New Roman" w:cs="Times New Roman"/>
          <w:color w:val="auto"/>
          <w:sz w:val="16"/>
          <w:szCs w:val="16"/>
        </w:rPr>
        <w:t>μn</w:t>
      </w:r>
      <w:proofErr w:type="spellEnd"/>
      <w:r w:rsidRPr="00DB6C10">
        <w:rPr>
          <w:rFonts w:ascii="Times New Roman" w:eastAsia="CMMI10" w:hAnsi="Times New Roman" w:cs="Times New Roman"/>
          <w:color w:val="auto"/>
          <w:sz w:val="16"/>
          <w:szCs w:val="16"/>
        </w:rPr>
        <w:t xml:space="preserve"> and </w:t>
      </w:r>
      <w:proofErr w:type="spellStart"/>
      <w:r w:rsidRPr="00DB6C10">
        <w:rPr>
          <w:rFonts w:ascii="Times New Roman" w:eastAsia="CMMI10" w:hAnsi="Times New Roman" w:cs="Times New Roman"/>
          <w:color w:val="auto"/>
          <w:sz w:val="16"/>
          <w:szCs w:val="16"/>
        </w:rPr>
        <w:t>τn</w:t>
      </w:r>
      <w:proofErr w:type="spellEnd"/>
      <w:r w:rsidRPr="00DB6C10">
        <w:rPr>
          <w:rFonts w:ascii="Times New Roman" w:eastAsia="CMMI10" w:hAnsi="Times New Roman" w:cs="Times New Roman"/>
          <w:color w:val="auto"/>
          <w:sz w:val="16"/>
          <w:szCs w:val="16"/>
        </w:rPr>
        <w:t xml:space="preserve"> are the electron (minority carrier) mobility and lifetime in the diode base.</w:t>
      </w:r>
    </w:p>
    <w:p w:rsidR="0069416D" w:rsidRPr="00DB6C10" w:rsidRDefault="0069416D" w:rsidP="005654A5">
      <w:pPr>
        <w:widowControl/>
        <w:autoSpaceDE w:val="0"/>
        <w:autoSpaceDN w:val="0"/>
        <w:adjustRightInd w:val="0"/>
        <w:spacing w:line="226" w:lineRule="exact"/>
        <w:ind w:firstLine="284"/>
        <w:jc w:val="both"/>
        <w:rPr>
          <w:rStyle w:val="Exact4"/>
          <w:rFonts w:ascii="Times New Roman" w:hAnsi="Times New Roman" w:cs="Times New Roman"/>
          <w:spacing w:val="0"/>
          <w:sz w:val="16"/>
          <w:szCs w:val="16"/>
          <w:u w:val="none"/>
        </w:rPr>
      </w:pPr>
      <w:r w:rsidRPr="00DB6C10">
        <w:rPr>
          <w:rFonts w:ascii="Times New Roman" w:eastAsia="CMMI10" w:hAnsi="Times New Roman" w:cs="Times New Roman"/>
          <w:color w:val="auto"/>
          <w:sz w:val="16"/>
          <w:szCs w:val="16"/>
        </w:rPr>
        <w:t xml:space="preserve">We used </w:t>
      </w:r>
      <w:proofErr w:type="spellStart"/>
      <w:r w:rsidRPr="00DB6C10">
        <w:rPr>
          <w:rFonts w:ascii="Times New Roman" w:eastAsia="CMMI10" w:hAnsi="Times New Roman" w:cs="Times New Roman"/>
          <w:color w:val="auto"/>
          <w:sz w:val="16"/>
          <w:szCs w:val="16"/>
        </w:rPr>
        <w:t>Eqs</w:t>
      </w:r>
      <w:proofErr w:type="spellEnd"/>
      <w:r w:rsidRPr="00DB6C10">
        <w:rPr>
          <w:rFonts w:ascii="Times New Roman" w:eastAsia="CMMI10" w:hAnsi="Times New Roman" w:cs="Times New Roman"/>
          <w:color w:val="auto"/>
          <w:sz w:val="16"/>
          <w:szCs w:val="16"/>
        </w:rPr>
        <w:t>. (1)</w:t>
      </w:r>
      <w:proofErr w:type="gramStart"/>
      <w:r w:rsidRPr="00DB6C10">
        <w:rPr>
          <w:rFonts w:ascii="Times New Roman" w:eastAsia="CMMI10" w:hAnsi="Times New Roman" w:cs="Times New Roman"/>
          <w:color w:val="auto"/>
          <w:sz w:val="16"/>
          <w:szCs w:val="16"/>
        </w:rPr>
        <w:t>–(</w:t>
      </w:r>
      <w:proofErr w:type="gramEnd"/>
      <w:r w:rsidRPr="00DB6C10">
        <w:rPr>
          <w:rFonts w:ascii="Times New Roman" w:eastAsia="CMMI10" w:hAnsi="Times New Roman" w:cs="Times New Roman"/>
          <w:color w:val="auto"/>
          <w:sz w:val="16"/>
          <w:szCs w:val="16"/>
        </w:rPr>
        <w:t xml:space="preserve">5) to </w:t>
      </w:r>
      <w:r w:rsidRPr="005D3119">
        <w:rPr>
          <w:rFonts w:ascii="Times New Roman" w:eastAsia="CMMI10" w:hAnsi="Times New Roman" w:cs="Times New Roman"/>
          <w:color w:val="auto"/>
          <w:sz w:val="16"/>
          <w:szCs w:val="16"/>
          <w:highlight w:val="yellow"/>
          <w:rPrChange w:id="144" w:author="Alla" w:date="2017-10-19T19:30:00Z">
            <w:rPr>
              <w:rFonts w:ascii="Times New Roman" w:eastAsia="CMMI10" w:hAnsi="Times New Roman" w:cs="Times New Roman"/>
              <w:color w:val="auto"/>
              <w:sz w:val="16"/>
              <w:szCs w:val="16"/>
            </w:rPr>
          </w:rPrChange>
        </w:rPr>
        <w:t>fit the experimental data</w:t>
      </w:r>
      <w:r w:rsidRPr="00DB6C10">
        <w:rPr>
          <w:rFonts w:ascii="Times New Roman" w:eastAsia="CMMI10" w:hAnsi="Times New Roman" w:cs="Times New Roman"/>
          <w:color w:val="auto"/>
          <w:sz w:val="16"/>
          <w:szCs w:val="16"/>
        </w:rPr>
        <w:t xml:space="preserve"> and </w:t>
      </w:r>
      <w:proofErr w:type="spellStart"/>
      <w:r w:rsidRPr="00DB6C10">
        <w:rPr>
          <w:rFonts w:ascii="Times New Roman" w:eastAsia="CMMI10" w:hAnsi="Times New Roman" w:cs="Times New Roman"/>
          <w:color w:val="auto"/>
          <w:sz w:val="16"/>
          <w:szCs w:val="16"/>
        </w:rPr>
        <w:t>τg</w:t>
      </w:r>
      <w:proofErr w:type="spellEnd"/>
      <w:r w:rsidRPr="00DB6C10">
        <w:rPr>
          <w:rFonts w:ascii="Times New Roman" w:eastAsia="CMMI10" w:hAnsi="Times New Roman" w:cs="Times New Roman"/>
          <w:color w:val="auto"/>
          <w:sz w:val="16"/>
          <w:szCs w:val="16"/>
        </w:rPr>
        <w:t xml:space="preserve">, </w:t>
      </w:r>
      <w:proofErr w:type="spellStart"/>
      <w:r w:rsidRPr="00DB6C10">
        <w:rPr>
          <w:rFonts w:ascii="Times New Roman" w:eastAsia="CMMI10" w:hAnsi="Times New Roman" w:cs="Times New Roman"/>
          <w:color w:val="auto"/>
          <w:sz w:val="16"/>
          <w:szCs w:val="16"/>
        </w:rPr>
        <w:t>τn</w:t>
      </w:r>
      <w:proofErr w:type="spellEnd"/>
      <w:r w:rsidRPr="00DB6C10">
        <w:rPr>
          <w:rFonts w:ascii="Times New Roman" w:eastAsia="CMMI10" w:hAnsi="Times New Roman" w:cs="Times New Roman"/>
          <w:color w:val="auto"/>
          <w:sz w:val="16"/>
          <w:szCs w:val="16"/>
        </w:rPr>
        <w:t xml:space="preserve">, </w:t>
      </w:r>
      <w:proofErr w:type="spellStart"/>
      <w:r w:rsidRPr="00DB6C10">
        <w:rPr>
          <w:rFonts w:ascii="Times New Roman" w:eastAsia="CMMI10" w:hAnsi="Times New Roman" w:cs="Times New Roman"/>
          <w:color w:val="auto"/>
          <w:sz w:val="16"/>
          <w:szCs w:val="16"/>
        </w:rPr>
        <w:t>nid</w:t>
      </w:r>
      <w:proofErr w:type="spellEnd"/>
      <w:r w:rsidRPr="00DB6C10">
        <w:rPr>
          <w:rFonts w:ascii="Times New Roman" w:eastAsia="CMMI10" w:hAnsi="Times New Roman" w:cs="Times New Roman"/>
          <w:color w:val="auto"/>
          <w:sz w:val="16"/>
          <w:szCs w:val="16"/>
        </w:rPr>
        <w:t xml:space="preserve">, </w:t>
      </w:r>
      <w:proofErr w:type="spellStart"/>
      <w:r w:rsidRPr="00DB6C10">
        <w:rPr>
          <w:rFonts w:ascii="Times New Roman" w:eastAsia="CMMI10" w:hAnsi="Times New Roman" w:cs="Times New Roman"/>
          <w:color w:val="auto"/>
          <w:sz w:val="16"/>
          <w:szCs w:val="16"/>
        </w:rPr>
        <w:t>Rsh</w:t>
      </w:r>
      <w:proofErr w:type="spellEnd"/>
      <w:r w:rsidRPr="00DB6C10">
        <w:rPr>
          <w:rFonts w:ascii="Times New Roman" w:eastAsia="CMMI10" w:hAnsi="Times New Roman" w:cs="Times New Roman"/>
          <w:color w:val="auto"/>
          <w:sz w:val="16"/>
          <w:szCs w:val="16"/>
        </w:rPr>
        <w:t>, and Rs were taken as the fittings parameters. The known</w:t>
      </w:r>
      <w:r w:rsidRPr="00A82B4B">
        <w:rPr>
          <w:rFonts w:ascii="Times New Roman" w:eastAsia="CMMI10" w:hAnsi="Times New Roman" w:cs="Times New Roman"/>
          <w:color w:val="auto"/>
          <w:sz w:val="16"/>
          <w:szCs w:val="16"/>
          <w:vertAlign w:val="superscript"/>
          <w:rPrChange w:id="145" w:author="Alla" w:date="2017-10-18T21:52:00Z">
            <w:rPr>
              <w:rFonts w:ascii="Times New Roman" w:eastAsia="CMMI10" w:hAnsi="Times New Roman" w:cs="Times New Roman"/>
              <w:color w:val="auto"/>
              <w:sz w:val="16"/>
              <w:szCs w:val="16"/>
            </w:rPr>
          </w:rPrChange>
        </w:rPr>
        <w:t xml:space="preserve">46–48 </w:t>
      </w:r>
      <w:r w:rsidRPr="00DB6C10">
        <w:rPr>
          <w:rFonts w:ascii="Times New Roman" w:eastAsia="CMMI10" w:hAnsi="Times New Roman" w:cs="Times New Roman"/>
          <w:color w:val="auto"/>
          <w:sz w:val="16"/>
          <w:szCs w:val="16"/>
        </w:rPr>
        <w:t xml:space="preserve">temperature </w:t>
      </w:r>
      <w:r w:rsidRPr="00DB6C10">
        <w:rPr>
          <w:rFonts w:ascii="Times New Roman" w:eastAsia="CMMI10" w:hAnsi="Times New Roman" w:cs="Times New Roman"/>
          <w:color w:val="auto"/>
          <w:sz w:val="16"/>
          <w:szCs w:val="16"/>
        </w:rPr>
        <w:lastRenderedPageBreak/>
        <w:t xml:space="preserve">dependencies of </w:t>
      </w:r>
      <w:proofErr w:type="spellStart"/>
      <w:proofErr w:type="gramStart"/>
      <w:r w:rsidRPr="00DB6C10">
        <w:rPr>
          <w:rFonts w:ascii="Times New Roman" w:eastAsia="CMMI10" w:hAnsi="Times New Roman" w:cs="Times New Roman"/>
          <w:color w:val="auto"/>
          <w:sz w:val="16"/>
          <w:szCs w:val="16"/>
        </w:rPr>
        <w:t>ni</w:t>
      </w:r>
      <w:proofErr w:type="spellEnd"/>
      <w:proofErr w:type="gramEnd"/>
      <w:r w:rsidRPr="00DB6C10">
        <w:rPr>
          <w:rFonts w:ascii="Times New Roman" w:eastAsia="CMMI10" w:hAnsi="Times New Roman" w:cs="Times New Roman"/>
          <w:color w:val="auto"/>
          <w:sz w:val="16"/>
          <w:szCs w:val="16"/>
        </w:rPr>
        <w:t xml:space="preserve">, </w:t>
      </w:r>
      <w:proofErr w:type="spellStart"/>
      <w:r w:rsidRPr="00DB6C10">
        <w:rPr>
          <w:rFonts w:ascii="Times New Roman" w:eastAsia="CMMI10" w:hAnsi="Times New Roman" w:cs="Times New Roman"/>
          <w:color w:val="auto"/>
          <w:sz w:val="16"/>
          <w:szCs w:val="16"/>
        </w:rPr>
        <w:t>Eg</w:t>
      </w:r>
      <w:proofErr w:type="spellEnd"/>
      <w:r w:rsidRPr="00DB6C10">
        <w:rPr>
          <w:rFonts w:ascii="Times New Roman" w:eastAsia="CMMI10" w:hAnsi="Times New Roman" w:cs="Times New Roman"/>
          <w:color w:val="auto"/>
          <w:sz w:val="16"/>
          <w:szCs w:val="16"/>
        </w:rPr>
        <w:t xml:space="preserve">, and </w:t>
      </w:r>
      <w:proofErr w:type="spellStart"/>
      <w:r w:rsidRPr="00DB6C10">
        <w:rPr>
          <w:rFonts w:ascii="Times New Roman" w:eastAsia="CMMI10" w:hAnsi="Times New Roman" w:cs="Times New Roman"/>
          <w:color w:val="auto"/>
          <w:sz w:val="16"/>
          <w:szCs w:val="16"/>
        </w:rPr>
        <w:t>μn</w:t>
      </w:r>
      <w:proofErr w:type="spellEnd"/>
      <w:r w:rsidRPr="00DB6C10">
        <w:rPr>
          <w:rFonts w:ascii="Times New Roman" w:eastAsia="CMMI10" w:hAnsi="Times New Roman" w:cs="Times New Roman"/>
          <w:color w:val="auto"/>
          <w:sz w:val="16"/>
          <w:szCs w:val="16"/>
        </w:rPr>
        <w:t xml:space="preserve"> were used. The extremely good fit to the </w:t>
      </w:r>
      <w:r w:rsidRPr="00DB6C10">
        <w:rPr>
          <w:rStyle w:val="Exact4"/>
          <w:rFonts w:ascii="Times New Roman" w:hAnsi="Times New Roman" w:cs="Times New Roman"/>
          <w:spacing w:val="0"/>
          <w:sz w:val="16"/>
          <w:szCs w:val="16"/>
          <w:u w:val="none"/>
        </w:rPr>
        <w:t xml:space="preserve">experimental data was obtained — see Fig. 1. In particular, the Rs value about </w:t>
      </w:r>
      <w:proofErr w:type="gramStart"/>
      <w:r w:rsidRPr="00DB6C10">
        <w:rPr>
          <w:rStyle w:val="Exact4"/>
          <w:rFonts w:ascii="Times New Roman" w:hAnsi="Times New Roman" w:cs="Times New Roman"/>
          <w:spacing w:val="0"/>
          <w:sz w:val="16"/>
          <w:szCs w:val="16"/>
          <w:u w:val="none"/>
        </w:rPr>
        <w:t>1  was</w:t>
      </w:r>
      <w:proofErr w:type="gramEnd"/>
      <w:r w:rsidRPr="00DB6C10">
        <w:rPr>
          <w:rStyle w:val="Exact4"/>
          <w:rFonts w:ascii="Times New Roman" w:hAnsi="Times New Roman" w:cs="Times New Roman"/>
          <w:spacing w:val="0"/>
          <w:sz w:val="16"/>
          <w:szCs w:val="16"/>
          <w:u w:val="none"/>
        </w:rPr>
        <w:t xml:space="preserve"> determined for all samples.</w:t>
      </w:r>
    </w:p>
    <w:p w:rsidR="0069416D" w:rsidRPr="00DB6C10" w:rsidRDefault="0069416D" w:rsidP="005654A5">
      <w:pPr>
        <w:widowControl/>
        <w:autoSpaceDE w:val="0"/>
        <w:autoSpaceDN w:val="0"/>
        <w:adjustRightInd w:val="0"/>
        <w:spacing w:line="226" w:lineRule="exact"/>
        <w:ind w:firstLine="284"/>
        <w:jc w:val="both"/>
        <w:rPr>
          <w:rStyle w:val="Exact4"/>
          <w:rFonts w:ascii="Times New Roman" w:hAnsi="Times New Roman" w:cs="Times New Roman"/>
          <w:spacing w:val="0"/>
          <w:sz w:val="16"/>
          <w:szCs w:val="16"/>
          <w:u w:val="none"/>
        </w:rPr>
      </w:pPr>
      <w:r w:rsidRPr="00DB6C10">
        <w:rPr>
          <w:rStyle w:val="Exact4"/>
          <w:rFonts w:ascii="Times New Roman" w:hAnsi="Times New Roman" w:cs="Times New Roman"/>
          <w:spacing w:val="0"/>
          <w:sz w:val="16"/>
          <w:szCs w:val="16"/>
          <w:u w:val="none"/>
        </w:rPr>
        <w:t>In the USL case, the transverse AWs with frequency of 4.2 MHz were exited with help of a piezoelectric trans-</w:t>
      </w:r>
      <w:proofErr w:type="spellStart"/>
      <w:r w:rsidRPr="00DB6C10">
        <w:rPr>
          <w:rStyle w:val="Exact4"/>
          <w:rFonts w:ascii="Times New Roman" w:hAnsi="Times New Roman" w:cs="Times New Roman"/>
          <w:spacing w:val="0"/>
          <w:sz w:val="16"/>
          <w:szCs w:val="16"/>
          <w:u w:val="none"/>
        </w:rPr>
        <w:t>ducer</w:t>
      </w:r>
      <w:proofErr w:type="spellEnd"/>
      <w:r w:rsidRPr="00DB6C10">
        <w:rPr>
          <w:rStyle w:val="Exact4"/>
          <w:rFonts w:ascii="Times New Roman" w:hAnsi="Times New Roman" w:cs="Times New Roman"/>
          <w:spacing w:val="0"/>
          <w:sz w:val="16"/>
          <w:szCs w:val="16"/>
          <w:u w:val="none"/>
        </w:rPr>
        <w:t xml:space="preserve"> and were injected in samples from the base </w:t>
      </w:r>
      <w:proofErr w:type="spellStart"/>
      <w:r w:rsidRPr="00DB6C10">
        <w:rPr>
          <w:rStyle w:val="Exact4"/>
          <w:rFonts w:ascii="Times New Roman" w:hAnsi="Times New Roman" w:cs="Times New Roman"/>
          <w:spacing w:val="0"/>
          <w:sz w:val="16"/>
          <w:szCs w:val="16"/>
          <w:u w:val="none"/>
        </w:rPr>
        <w:t>sidein</w:t>
      </w:r>
      <w:proofErr w:type="spellEnd"/>
      <w:r w:rsidRPr="00DB6C10">
        <w:rPr>
          <w:rStyle w:val="Exact4"/>
          <w:rFonts w:ascii="Times New Roman" w:hAnsi="Times New Roman" w:cs="Times New Roman"/>
          <w:spacing w:val="0"/>
          <w:sz w:val="16"/>
          <w:szCs w:val="16"/>
          <w:u w:val="none"/>
        </w:rPr>
        <w:t xml:space="preserve"> the [111]–direction. The US intensities WUS, amplitudes of lattice deformation </w:t>
      </w:r>
      <w:proofErr w:type="spellStart"/>
      <w:r w:rsidRPr="00DB6C10">
        <w:rPr>
          <w:rStyle w:val="Exact4"/>
          <w:rFonts w:ascii="Times New Roman" w:hAnsi="Times New Roman" w:cs="Times New Roman"/>
          <w:spacing w:val="0"/>
          <w:sz w:val="16"/>
          <w:szCs w:val="16"/>
          <w:u w:val="none"/>
        </w:rPr>
        <w:t>ξUS</w:t>
      </w:r>
      <w:proofErr w:type="spellEnd"/>
      <w:r w:rsidRPr="00DB6C10">
        <w:rPr>
          <w:rStyle w:val="Exact4"/>
          <w:rFonts w:ascii="Times New Roman" w:hAnsi="Times New Roman" w:cs="Times New Roman"/>
          <w:spacing w:val="0"/>
          <w:sz w:val="16"/>
          <w:szCs w:val="16"/>
          <w:u w:val="none"/>
        </w:rPr>
        <w:t xml:space="preserve"> and lattice atom displacement </w:t>
      </w:r>
      <w:proofErr w:type="spellStart"/>
      <w:r w:rsidRPr="00DB6C10">
        <w:rPr>
          <w:rStyle w:val="Exact4"/>
          <w:rFonts w:ascii="Times New Roman" w:hAnsi="Times New Roman" w:cs="Times New Roman"/>
          <w:spacing w:val="0"/>
          <w:sz w:val="16"/>
          <w:szCs w:val="16"/>
          <w:u w:val="none"/>
        </w:rPr>
        <w:t>uUS</w:t>
      </w:r>
      <w:proofErr w:type="spellEnd"/>
      <w:r w:rsidRPr="00DB6C10">
        <w:rPr>
          <w:rStyle w:val="Exact4"/>
          <w:rFonts w:ascii="Times New Roman" w:hAnsi="Times New Roman" w:cs="Times New Roman"/>
          <w:spacing w:val="0"/>
          <w:sz w:val="16"/>
          <w:szCs w:val="16"/>
          <w:u w:val="none"/>
        </w:rPr>
        <w:t xml:space="preserve"> are listed in Table II. It was reported previously</w:t>
      </w:r>
      <w:r w:rsidRPr="005654A5">
        <w:rPr>
          <w:rStyle w:val="Exact4"/>
          <w:rFonts w:ascii="Times New Roman" w:hAnsi="Times New Roman" w:cs="Times New Roman"/>
          <w:spacing w:val="0"/>
          <w:sz w:val="16"/>
          <w:szCs w:val="16"/>
          <w:u w:val="none"/>
          <w:vertAlign w:val="superscript"/>
        </w:rPr>
        <w:t>6</w:t>
      </w:r>
      <w:proofErr w:type="gramStart"/>
      <w:r w:rsidRPr="005654A5">
        <w:rPr>
          <w:rStyle w:val="Exact4"/>
          <w:rFonts w:ascii="Times New Roman" w:hAnsi="Times New Roman" w:cs="Times New Roman"/>
          <w:spacing w:val="0"/>
          <w:sz w:val="16"/>
          <w:szCs w:val="16"/>
          <w:u w:val="none"/>
          <w:vertAlign w:val="superscript"/>
        </w:rPr>
        <w:t>,7,19</w:t>
      </w:r>
      <w:proofErr w:type="gramEnd"/>
      <w:r w:rsidRPr="005654A5">
        <w:rPr>
          <w:rStyle w:val="Exact4"/>
          <w:rFonts w:ascii="Times New Roman" w:hAnsi="Times New Roman" w:cs="Times New Roman"/>
          <w:spacing w:val="0"/>
          <w:sz w:val="16"/>
          <w:szCs w:val="16"/>
          <w:u w:val="none"/>
          <w:vertAlign w:val="superscript"/>
        </w:rPr>
        <w:t xml:space="preserve"> </w:t>
      </w:r>
      <w:r w:rsidRPr="00DB6C10">
        <w:rPr>
          <w:rStyle w:val="Exact4"/>
          <w:rFonts w:ascii="Times New Roman" w:hAnsi="Times New Roman" w:cs="Times New Roman"/>
          <w:spacing w:val="0"/>
          <w:sz w:val="16"/>
          <w:szCs w:val="16"/>
          <w:u w:val="none"/>
        </w:rPr>
        <w:t>that the characteristic time of change in the silicon structure parameters under the US action did not exceed 2 · 103 s. In order to wait till the AI transitional period the following experimental procedure has been used. After USL start the sample has been kept at room temperature during 60 min and then the I–V measurement and the sample heating were started. In order to avoid the effect of piezoelectric field on I–V characteristics, the piezoelectric transducer has been shielded.</w:t>
      </w:r>
    </w:p>
    <w:p w:rsidR="0069416D" w:rsidRPr="00DB6C10" w:rsidRDefault="0069416D" w:rsidP="005654A5">
      <w:pPr>
        <w:widowControl/>
        <w:autoSpaceDE w:val="0"/>
        <w:autoSpaceDN w:val="0"/>
        <w:adjustRightInd w:val="0"/>
        <w:spacing w:line="226" w:lineRule="exact"/>
        <w:ind w:firstLine="284"/>
        <w:jc w:val="both"/>
        <w:rPr>
          <w:rStyle w:val="Exact4"/>
          <w:rFonts w:ascii="Times New Roman" w:hAnsi="Times New Roman" w:cs="Times New Roman"/>
          <w:spacing w:val="0"/>
          <w:sz w:val="16"/>
          <w:szCs w:val="16"/>
          <w:u w:val="none"/>
        </w:rPr>
        <w:sectPr w:rsidR="0069416D" w:rsidRPr="00DB6C10">
          <w:type w:val="continuous"/>
          <w:pgSz w:w="12240" w:h="15840"/>
          <w:pgMar w:top="1368" w:right="1025" w:bottom="926" w:left="1039" w:header="0" w:footer="3" w:gutter="0"/>
          <w:cols w:num="2" w:space="270"/>
          <w:noEndnote/>
          <w:docGrid w:linePitch="360"/>
        </w:sectPr>
      </w:pPr>
      <w:r w:rsidRPr="00DB6C10">
        <w:rPr>
          <w:rStyle w:val="Exact4"/>
          <w:rFonts w:ascii="Times New Roman" w:hAnsi="Times New Roman" w:cs="Times New Roman"/>
          <w:spacing w:val="0"/>
          <w:sz w:val="16"/>
          <w:szCs w:val="16"/>
          <w:u w:val="none"/>
        </w:rPr>
        <w:t>The non-linear fittings were done by using the differential evolution method.</w:t>
      </w:r>
      <w:r w:rsidRPr="005654A5">
        <w:rPr>
          <w:rStyle w:val="Exact4"/>
          <w:rFonts w:ascii="Times New Roman" w:hAnsi="Times New Roman" w:cs="Times New Roman"/>
          <w:spacing w:val="0"/>
          <w:sz w:val="16"/>
          <w:szCs w:val="16"/>
          <w:u w:val="none"/>
          <w:vertAlign w:val="superscript"/>
        </w:rPr>
        <w:t>49</w:t>
      </w:r>
    </w:p>
    <w:p w:rsidR="008531DB" w:rsidRPr="00DB6C10" w:rsidRDefault="008531DB" w:rsidP="008531DB">
      <w:pPr>
        <w:spacing w:line="360" w:lineRule="exact"/>
        <w:rPr>
          <w:rFonts w:ascii="Times New Roman" w:hAnsi="Times New Roman" w:cs="Times New Roman"/>
        </w:rPr>
      </w:pPr>
    </w:p>
    <w:p w:rsidR="00D93675" w:rsidRPr="00DB6C10" w:rsidRDefault="008531DB">
      <w:pPr>
        <w:framePr w:h="3408" w:wrap="notBeside" w:vAnchor="text" w:hAnchor="text" w:xAlign="center" w:y="1"/>
        <w:jc w:val="center"/>
        <w:rPr>
          <w:rFonts w:ascii="Times New Roman" w:hAnsi="Times New Roman" w:cs="Times New Roman"/>
          <w:sz w:val="2"/>
          <w:szCs w:val="2"/>
        </w:rPr>
      </w:pPr>
      <w:r w:rsidRPr="00DB6C1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170.2pt">
            <v:imagedata r:id="rId9" r:href="rId10"/>
          </v:shape>
        </w:pict>
      </w:r>
    </w:p>
    <w:p w:rsidR="00D93675" w:rsidRPr="00DB6C10" w:rsidRDefault="008531DB">
      <w:pPr>
        <w:pStyle w:val="ae"/>
        <w:framePr w:h="3408" w:wrap="notBeside" w:vAnchor="text" w:hAnchor="text" w:xAlign="center" w:y="1"/>
        <w:shd w:val="clear" w:color="auto" w:fill="auto"/>
        <w:rPr>
          <w:rFonts w:ascii="Times New Roman" w:hAnsi="Times New Roman" w:cs="Times New Roman"/>
        </w:rPr>
      </w:pPr>
      <w:proofErr w:type="gramStart"/>
      <w:r w:rsidRPr="00DB6C10">
        <w:rPr>
          <w:rFonts w:ascii="Times New Roman" w:hAnsi="Times New Roman" w:cs="Times New Roman"/>
        </w:rPr>
        <w:t>FIG. 1.</w:t>
      </w:r>
      <w:proofErr w:type="gramEnd"/>
      <w:r w:rsidRPr="00DB6C10">
        <w:rPr>
          <w:rFonts w:ascii="Times New Roman" w:hAnsi="Times New Roman" w:cs="Times New Roman"/>
        </w:rPr>
        <w:t xml:space="preserve"> Dark I-V characteristics measured (a) at 306 K for non-irradiated (circles), neutron-irradiated (squares) and gamma- irradiated (diamonds and triangles) structures without USL; (b) at 301 K (circles) and 341 K (asterisks) with (filled marks, Ui-2) and without (open marks) USL for the </w:t>
      </w:r>
      <w:proofErr w:type="spellStart"/>
      <w:r w:rsidRPr="00DB6C10">
        <w:rPr>
          <w:rFonts w:ascii="Times New Roman" w:hAnsi="Times New Roman" w:cs="Times New Roman"/>
        </w:rPr>
        <w:t>iSC</w:t>
      </w:r>
      <w:proofErr w:type="spellEnd"/>
      <w:r w:rsidRPr="00DB6C10">
        <w:rPr>
          <w:rFonts w:ascii="Times New Roman" w:hAnsi="Times New Roman" w:cs="Times New Roman"/>
        </w:rPr>
        <w:t xml:space="preserve">. The marks are the experimental </w:t>
      </w:r>
      <w:proofErr w:type="gramStart"/>
      <w:r w:rsidRPr="00DB6C10">
        <w:rPr>
          <w:rFonts w:ascii="Times New Roman" w:hAnsi="Times New Roman" w:cs="Times New Roman"/>
        </w:rPr>
        <w:t>results,</w:t>
      </w:r>
      <w:proofErr w:type="gramEnd"/>
      <w:r w:rsidRPr="00DB6C10">
        <w:rPr>
          <w:rFonts w:ascii="Times New Roman" w:hAnsi="Times New Roman" w:cs="Times New Roman"/>
        </w:rPr>
        <w:t xml:space="preserve"> the solid lines are the fitted curves using </w:t>
      </w:r>
      <w:proofErr w:type="spellStart"/>
      <w:r w:rsidRPr="00DB6C10">
        <w:rPr>
          <w:rFonts w:ascii="Times New Roman" w:hAnsi="Times New Roman" w:cs="Times New Roman"/>
        </w:rPr>
        <w:t>Eqs</w:t>
      </w:r>
      <w:proofErr w:type="spellEnd"/>
      <w:r w:rsidRPr="00DB6C10">
        <w:rPr>
          <w:rFonts w:ascii="Times New Roman" w:hAnsi="Times New Roman" w:cs="Times New Roman"/>
        </w:rPr>
        <w:t>. (1)</w:t>
      </w:r>
      <w:proofErr w:type="gramStart"/>
      <w:r w:rsidRPr="00DB6C10">
        <w:rPr>
          <w:rFonts w:ascii="Times New Roman" w:hAnsi="Times New Roman" w:cs="Times New Roman"/>
        </w:rPr>
        <w:t>-(</w:t>
      </w:r>
      <w:proofErr w:type="gramEnd"/>
      <w:r w:rsidRPr="00DB6C10">
        <w:rPr>
          <w:rFonts w:ascii="Times New Roman" w:hAnsi="Times New Roman" w:cs="Times New Roman"/>
        </w:rPr>
        <w:t xml:space="preserve">5). The dashed, dot-dashed and dotted lines in (a) are the base, SCR and shunt components of </w:t>
      </w:r>
      <w:proofErr w:type="spellStart"/>
      <w:r w:rsidRPr="00DB6C10">
        <w:rPr>
          <w:rFonts w:ascii="Times New Roman" w:hAnsi="Times New Roman" w:cs="Times New Roman"/>
        </w:rPr>
        <w:t>iSC</w:t>
      </w:r>
      <w:proofErr w:type="spellEnd"/>
      <w:r w:rsidRPr="00DB6C10">
        <w:rPr>
          <w:rFonts w:ascii="Times New Roman" w:hAnsi="Times New Roman" w:cs="Times New Roman"/>
        </w:rPr>
        <w:t xml:space="preserve"> current, respectively.</w:t>
      </w:r>
    </w:p>
    <w:p w:rsidR="00D93675" w:rsidRPr="00DB6C10" w:rsidRDefault="00D93675">
      <w:pPr>
        <w:rPr>
          <w:rFonts w:ascii="Times New Roman" w:hAnsi="Times New Roman" w:cs="Times New Roman"/>
          <w:sz w:val="2"/>
          <w:szCs w:val="2"/>
        </w:rPr>
      </w:pPr>
    </w:p>
    <w:p w:rsidR="00D93675" w:rsidRPr="00DB6C10" w:rsidRDefault="00D93675">
      <w:pPr>
        <w:rPr>
          <w:rFonts w:ascii="Times New Roman" w:hAnsi="Times New Roman" w:cs="Times New Roman"/>
          <w:sz w:val="2"/>
          <w:szCs w:val="2"/>
        </w:rPr>
        <w:sectPr w:rsidR="00D93675" w:rsidRPr="00DB6C10">
          <w:pgSz w:w="12240" w:h="15840"/>
          <w:pgMar w:top="1171" w:right="1039" w:bottom="725" w:left="1041" w:header="0" w:footer="3" w:gutter="0"/>
          <w:cols w:space="720"/>
          <w:noEndnote/>
          <w:docGrid w:linePitch="360"/>
        </w:sectPr>
      </w:pPr>
    </w:p>
    <w:p w:rsidR="00D93675" w:rsidRPr="00DB6C10" w:rsidRDefault="008531DB">
      <w:pPr>
        <w:pStyle w:val="23"/>
        <w:keepNext/>
        <w:keepLines/>
        <w:numPr>
          <w:ilvl w:val="0"/>
          <w:numId w:val="2"/>
        </w:numPr>
        <w:shd w:val="clear" w:color="auto" w:fill="auto"/>
        <w:tabs>
          <w:tab w:val="left" w:pos="393"/>
        </w:tabs>
        <w:spacing w:after="267" w:line="160" w:lineRule="exact"/>
        <w:rPr>
          <w:rFonts w:ascii="Times New Roman" w:hAnsi="Times New Roman" w:cs="Times New Roman"/>
        </w:rPr>
      </w:pPr>
      <w:bookmarkStart w:id="146" w:name="bookmark2"/>
      <w:r w:rsidRPr="00DB6C10">
        <w:rPr>
          <w:rFonts w:ascii="Times New Roman" w:hAnsi="Times New Roman" w:cs="Times New Roman"/>
        </w:rPr>
        <w:lastRenderedPageBreak/>
        <w:t>RESULTS AND DISCUSSION</w:t>
      </w:r>
      <w:bookmarkEnd w:id="146"/>
    </w:p>
    <w:p w:rsidR="00D93675" w:rsidRPr="00DB6C10" w:rsidRDefault="008531DB">
      <w:pPr>
        <w:pStyle w:val="60"/>
        <w:numPr>
          <w:ilvl w:val="0"/>
          <w:numId w:val="3"/>
        </w:numPr>
        <w:shd w:val="clear" w:color="auto" w:fill="auto"/>
        <w:tabs>
          <w:tab w:val="left" w:pos="393"/>
        </w:tabs>
        <w:spacing w:after="228" w:line="160" w:lineRule="exact"/>
        <w:jc w:val="both"/>
        <w:rPr>
          <w:rFonts w:ascii="Times New Roman" w:hAnsi="Times New Roman" w:cs="Times New Roman"/>
        </w:rPr>
      </w:pPr>
      <w:r w:rsidRPr="00DB6C10">
        <w:rPr>
          <w:rFonts w:ascii="Times New Roman" w:hAnsi="Times New Roman" w:cs="Times New Roman"/>
        </w:rPr>
        <w:t>Space charge region</w:t>
      </w:r>
    </w:p>
    <w:p w:rsidR="00D93675" w:rsidRPr="00DD2DD2" w:rsidRDefault="008531DB">
      <w:pPr>
        <w:pStyle w:val="21"/>
        <w:shd w:val="clear" w:color="auto" w:fill="auto"/>
        <w:spacing w:before="0" w:after="0" w:line="228" w:lineRule="exact"/>
        <w:ind w:firstLine="200"/>
        <w:rPr>
          <w:rFonts w:ascii="Times New Roman" w:hAnsi="Times New Roman" w:cs="Times New Roman"/>
        </w:rPr>
      </w:pPr>
      <w:proofErr w:type="gramStart"/>
      <w:r w:rsidRPr="00DB6C10">
        <w:rPr>
          <w:rFonts w:ascii="Times New Roman" w:hAnsi="Times New Roman" w:cs="Times New Roman"/>
        </w:rPr>
        <w:t>The I</w:t>
      </w:r>
      <w:proofErr w:type="gramEnd"/>
      <w:r w:rsidRPr="00DB6C10">
        <w:rPr>
          <w:rFonts w:ascii="Times New Roman" w:hAnsi="Times New Roman" w:cs="Times New Roman"/>
        </w:rPr>
        <w:t>-V</w:t>
      </w:r>
      <w:ins w:id="147" w:author="Alla" w:date="2017-10-21T18:11:00Z">
        <w:r w:rsidR="00DD2DD2">
          <w:rPr>
            <w:rFonts w:ascii="Times New Roman" w:hAnsi="Times New Roman" w:cs="Times New Roman"/>
          </w:rPr>
          <w:t xml:space="preserve"> dependence</w:t>
        </w:r>
      </w:ins>
      <w:r w:rsidRPr="00DB6C10">
        <w:rPr>
          <w:rFonts w:ascii="Times New Roman" w:hAnsi="Times New Roman" w:cs="Times New Roman"/>
        </w:rPr>
        <w:t xml:space="preserve"> </w:t>
      </w:r>
      <w:r w:rsidRPr="00DD2DD2">
        <w:rPr>
          <w:rFonts w:ascii="Times New Roman" w:hAnsi="Times New Roman" w:cs="Times New Roman"/>
        </w:rPr>
        <w:t>characteristic parameters</w:t>
      </w:r>
      <w:r w:rsidRPr="00DB6C10">
        <w:rPr>
          <w:rFonts w:ascii="Times New Roman" w:hAnsi="Times New Roman" w:cs="Times New Roman"/>
        </w:rPr>
        <w:t xml:space="preserve">, which deal with SCR phenomena, are </w:t>
      </w:r>
      <w:proofErr w:type="spellStart"/>
      <w:r w:rsidRPr="00DB6C10">
        <w:rPr>
          <w:rStyle w:val="a5"/>
          <w:rFonts w:ascii="Times New Roman" w:hAnsi="Times New Roman" w:cs="Times New Roman"/>
        </w:rPr>
        <w:t>n</w:t>
      </w:r>
      <w:r w:rsidRPr="00DB6C10">
        <w:rPr>
          <w:rStyle w:val="a5"/>
          <w:rFonts w:ascii="Times New Roman" w:hAnsi="Times New Roman" w:cs="Times New Roman"/>
          <w:vertAlign w:val="subscript"/>
        </w:rPr>
        <w:t>i</w:t>
      </w:r>
      <w:r w:rsidRPr="00DB6C10">
        <w:rPr>
          <w:rStyle w:val="a5"/>
          <w:rFonts w:ascii="Times New Roman" w:hAnsi="Times New Roman" w:cs="Times New Roman"/>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T</w:t>
      </w:r>
      <w:r w:rsidRPr="00DB6C10">
        <w:rPr>
          <w:rFonts w:ascii="Times New Roman" w:hAnsi="Times New Roman" w:cs="Times New Roman"/>
          <w:vertAlign w:val="subscript"/>
        </w:rPr>
        <w:t>g</w:t>
      </w:r>
      <w:proofErr w:type="spellEnd"/>
      <w:r w:rsidRPr="00DB6C10">
        <w:rPr>
          <w:rFonts w:ascii="Times New Roman" w:hAnsi="Times New Roman" w:cs="Times New Roman"/>
        </w:rPr>
        <w:t xml:space="preserve">. </w:t>
      </w:r>
      <w:proofErr w:type="spellStart"/>
      <w:r w:rsidRPr="00DD2DD2">
        <w:rPr>
          <w:rFonts w:ascii="Times New Roman" w:hAnsi="Times New Roman" w:cs="Times New Roman"/>
        </w:rPr>
        <w:t>The</w:t>
      </w:r>
      <w:del w:id="148" w:author="Alla" w:date="2017-10-21T18:15:00Z">
        <w:r w:rsidRPr="00DD2DD2" w:rsidDel="00DD2DD2">
          <w:rPr>
            <w:rFonts w:ascii="Times New Roman" w:hAnsi="Times New Roman" w:cs="Times New Roman"/>
          </w:rPr>
          <w:delText xml:space="preserve"> finding </w:delText>
        </w:r>
      </w:del>
      <w:r w:rsidR="00250F14">
        <w:rPr>
          <w:rFonts w:ascii="Times New Roman" w:hAnsi="Times New Roman" w:cs="Times New Roman"/>
        </w:rPr>
        <w:t>tempera</w:t>
      </w:r>
      <w:r w:rsidRPr="00DD2DD2">
        <w:rPr>
          <w:rFonts w:ascii="Times New Roman" w:hAnsi="Times New Roman" w:cs="Times New Roman"/>
        </w:rPr>
        <w:t>ture</w:t>
      </w:r>
      <w:proofErr w:type="spellEnd"/>
      <w:r w:rsidRPr="00DD2DD2">
        <w:rPr>
          <w:rFonts w:ascii="Times New Roman" w:hAnsi="Times New Roman" w:cs="Times New Roman"/>
        </w:rPr>
        <w:t xml:space="preserve"> dependences of ideality factor and SCR carrier life</w:t>
      </w:r>
      <w:r w:rsidRPr="00DD2DD2">
        <w:rPr>
          <w:rFonts w:ascii="Times New Roman" w:hAnsi="Times New Roman" w:cs="Times New Roman"/>
        </w:rPr>
        <w:softHyphen/>
        <w:t>time are shown in Fig. 2 and Fig. 3, respectively.</w:t>
      </w:r>
    </w:p>
    <w:p w:rsidR="00D93675" w:rsidRPr="00DB6C10" w:rsidRDefault="008531DB">
      <w:pPr>
        <w:pStyle w:val="21"/>
        <w:shd w:val="clear" w:color="auto" w:fill="auto"/>
        <w:spacing w:before="0" w:after="234" w:line="228" w:lineRule="exact"/>
        <w:ind w:firstLine="200"/>
        <w:rPr>
          <w:rFonts w:ascii="Times New Roman" w:hAnsi="Times New Roman" w:cs="Times New Roman"/>
        </w:rPr>
      </w:pPr>
      <w:r w:rsidRPr="00DD2DD2">
        <w:rPr>
          <w:rFonts w:ascii="Times New Roman" w:hAnsi="Times New Roman" w:cs="Times New Roman"/>
        </w:rPr>
        <w:t xml:space="preserve">As </w:t>
      </w:r>
      <w:ins w:id="149" w:author="Alla" w:date="2017-10-21T18:16:00Z">
        <w:r w:rsidR="00DD2DD2" w:rsidRPr="00DD2DD2">
          <w:rPr>
            <w:rFonts w:ascii="Times New Roman" w:hAnsi="Times New Roman" w:cs="Times New Roman"/>
            <w:rPrChange w:id="150" w:author="Alla" w:date="2017-10-21T18:18:00Z">
              <w:rPr>
                <w:rFonts w:ascii="Times New Roman" w:hAnsi="Times New Roman" w:cs="Times New Roman"/>
                <w:highlight w:val="yellow"/>
              </w:rPr>
            </w:rPrChange>
          </w:rPr>
          <w:t xml:space="preserve">shown by the </w:t>
        </w:r>
      </w:ins>
      <w:ins w:id="151" w:author="Alla" w:date="2017-10-21T18:17:00Z">
        <w:r w:rsidR="00DD2DD2" w:rsidRPr="00DD2DD2">
          <w:rPr>
            <w:rFonts w:ascii="Times New Roman" w:hAnsi="Times New Roman" w:cs="Times New Roman"/>
            <w:rPrChange w:id="152" w:author="Alla" w:date="2017-10-21T18:18:00Z">
              <w:rPr>
                <w:rFonts w:ascii="Times New Roman" w:hAnsi="Times New Roman" w:cs="Times New Roman"/>
                <w:highlight w:val="yellow"/>
              </w:rPr>
            </w:rPrChange>
          </w:rPr>
          <w:t>Fig. 2 and Fig</w:t>
        </w:r>
        <w:proofErr w:type="gramStart"/>
        <w:r w:rsidR="00DD2DD2" w:rsidRPr="00DD2DD2">
          <w:rPr>
            <w:rFonts w:ascii="Times New Roman" w:hAnsi="Times New Roman" w:cs="Times New Roman"/>
            <w:rPrChange w:id="153" w:author="Alla" w:date="2017-10-21T18:18:00Z">
              <w:rPr>
                <w:rFonts w:ascii="Times New Roman" w:hAnsi="Times New Roman" w:cs="Times New Roman"/>
                <w:highlight w:val="yellow"/>
              </w:rPr>
            </w:rPrChange>
          </w:rPr>
          <w:t>,3</w:t>
        </w:r>
        <w:proofErr w:type="gramEnd"/>
        <w:r w:rsidR="00DD2DD2" w:rsidRPr="00DD2DD2">
          <w:rPr>
            <w:rFonts w:ascii="Times New Roman" w:hAnsi="Times New Roman" w:cs="Times New Roman"/>
            <w:rPrChange w:id="154" w:author="Alla" w:date="2017-10-21T18:18:00Z">
              <w:rPr>
                <w:rFonts w:ascii="Times New Roman" w:hAnsi="Times New Roman" w:cs="Times New Roman"/>
                <w:highlight w:val="yellow"/>
              </w:rPr>
            </w:rPrChange>
          </w:rPr>
          <w:t xml:space="preserve"> </w:t>
        </w:r>
      </w:ins>
      <w:del w:id="155" w:author="Alla" w:date="2017-10-21T18:17:00Z">
        <w:r w:rsidRPr="00DD2DD2" w:rsidDel="00DD2DD2">
          <w:rPr>
            <w:rFonts w:ascii="Times New Roman" w:hAnsi="Times New Roman" w:cs="Times New Roman"/>
          </w:rPr>
          <w:delText>one can recognize</w:delText>
        </w:r>
      </w:del>
      <w:ins w:id="156" w:author="Alla" w:date="2017-10-21T18:17:00Z">
        <w:r w:rsidR="00DD2DD2" w:rsidRPr="00DD2DD2">
          <w:rPr>
            <w:rFonts w:ascii="Times New Roman" w:hAnsi="Times New Roman" w:cs="Times New Roman"/>
            <w:rPrChange w:id="157" w:author="Alla" w:date="2017-10-21T18:18:00Z">
              <w:rPr>
                <w:rFonts w:ascii="Times New Roman" w:hAnsi="Times New Roman" w:cs="Times New Roman"/>
                <w:highlight w:val="yellow"/>
              </w:rPr>
            </w:rPrChange>
          </w:rPr>
          <w:t xml:space="preserve"> the</w:t>
        </w:r>
      </w:ins>
      <w:r w:rsidRPr="00DD2DD2">
        <w:rPr>
          <w:rFonts w:ascii="Times New Roman" w:hAnsi="Times New Roman" w:cs="Times New Roman"/>
        </w:rPr>
        <w:t xml:space="preserve">, ideality factor decreases with temperature increase and the plot </w:t>
      </w:r>
      <w:proofErr w:type="spellStart"/>
      <w:r w:rsidRPr="00DD2DD2">
        <w:rPr>
          <w:rFonts w:ascii="Times New Roman" w:hAnsi="Times New Roman" w:cs="Times New Roman"/>
        </w:rPr>
        <w:t>nid</w:t>
      </w:r>
      <w:proofErr w:type="spellEnd"/>
      <w:r w:rsidRPr="00DD2DD2">
        <w:rPr>
          <w:rFonts w:ascii="Times New Roman" w:hAnsi="Times New Roman" w:cs="Times New Roman"/>
        </w:rPr>
        <w:t xml:space="preserve"> </w:t>
      </w:r>
      <w:proofErr w:type="spellStart"/>
      <w:r w:rsidRPr="00DD2DD2">
        <w:rPr>
          <w:rFonts w:ascii="Times New Roman" w:hAnsi="Times New Roman" w:cs="Times New Roman"/>
        </w:rPr>
        <w:t>vs</w:t>
      </w:r>
      <w:proofErr w:type="spellEnd"/>
      <w:r w:rsidRPr="00DD2DD2">
        <w:rPr>
          <w:rFonts w:ascii="Times New Roman" w:hAnsi="Times New Roman" w:cs="Times New Roman"/>
        </w:rPr>
        <w:t xml:space="preserve"> 1 </w:t>
      </w:r>
      <w:r w:rsidRPr="00DD2DD2">
        <w:rPr>
          <w:rStyle w:val="a5"/>
          <w:rFonts w:ascii="Times New Roman" w:hAnsi="Times New Roman" w:cs="Times New Roman"/>
        </w:rPr>
        <w:t>/T</w:t>
      </w:r>
      <w:r w:rsidRPr="00DD2DD2">
        <w:rPr>
          <w:rFonts w:ascii="Times New Roman" w:hAnsi="Times New Roman" w:cs="Times New Roman"/>
        </w:rPr>
        <w:t xml:space="preserve"> is close to linear. Thus dependence </w:t>
      </w:r>
      <w:proofErr w:type="spellStart"/>
      <w:proofErr w:type="gramStart"/>
      <w:r w:rsidRPr="00DD2DD2">
        <w:rPr>
          <w:rFonts w:ascii="Times New Roman" w:hAnsi="Times New Roman" w:cs="Times New Roman"/>
        </w:rPr>
        <w:t>n</w:t>
      </w:r>
      <w:r w:rsidRPr="00DD2DD2">
        <w:rPr>
          <w:rFonts w:ascii="Times New Roman" w:hAnsi="Times New Roman" w:cs="Times New Roman"/>
          <w:vertAlign w:val="subscript"/>
          <w:rPrChange w:id="158" w:author="Alla" w:date="2017-10-21T18:18:00Z">
            <w:rPr>
              <w:rFonts w:ascii="Times New Roman" w:hAnsi="Times New Roman" w:cs="Times New Roman"/>
              <w:vertAlign w:val="subscript"/>
            </w:rPr>
          </w:rPrChange>
        </w:rPr>
        <w:t>i</w:t>
      </w:r>
      <w:r w:rsidRPr="00DD2DD2">
        <w:rPr>
          <w:rFonts w:ascii="Times New Roman" w:hAnsi="Times New Roman" w:cs="Times New Roman"/>
          <w:rPrChange w:id="159" w:author="Alla" w:date="2017-10-21T18:18:00Z">
            <w:rPr>
              <w:rFonts w:ascii="Times New Roman" w:hAnsi="Times New Roman" w:cs="Times New Roman"/>
            </w:rPr>
          </w:rPrChange>
        </w:rPr>
        <w:t>d</w:t>
      </w:r>
      <w:proofErr w:type="spellEnd"/>
      <w:r w:rsidRPr="00DD2DD2">
        <w:rPr>
          <w:rFonts w:ascii="Times New Roman" w:hAnsi="Times New Roman" w:cs="Times New Roman"/>
          <w:rPrChange w:id="160" w:author="Alla" w:date="2017-10-21T18:18:00Z">
            <w:rPr>
              <w:rFonts w:ascii="Times New Roman" w:hAnsi="Times New Roman" w:cs="Times New Roman"/>
            </w:rPr>
          </w:rPrChange>
        </w:rPr>
        <w:t>(</w:t>
      </w:r>
      <w:proofErr w:type="gramEnd"/>
      <w:r w:rsidRPr="00DD2DD2">
        <w:rPr>
          <w:rFonts w:ascii="Times New Roman" w:hAnsi="Times New Roman" w:cs="Times New Roman"/>
          <w:rPrChange w:id="161" w:author="Alla" w:date="2017-10-21T18:18:00Z">
            <w:rPr>
              <w:rFonts w:ascii="Times New Roman" w:hAnsi="Times New Roman" w:cs="Times New Roman"/>
            </w:rPr>
          </w:rPrChange>
        </w:rPr>
        <w:t>T) can be expressed as</w:t>
      </w:r>
    </w:p>
    <w:p w:rsidR="00D93675" w:rsidRPr="00DB6C10" w:rsidRDefault="008531DB">
      <w:pPr>
        <w:pStyle w:val="21"/>
        <w:shd w:val="clear" w:color="auto" w:fill="auto"/>
        <w:tabs>
          <w:tab w:val="right" w:pos="4903"/>
        </w:tabs>
        <w:spacing w:before="0" w:after="108" w:line="160" w:lineRule="exact"/>
        <w:ind w:left="1340"/>
        <w:rPr>
          <w:rFonts w:ascii="Times New Roman" w:hAnsi="Times New Roman" w:cs="Times New Roman"/>
        </w:rPr>
      </w:pPr>
      <w:proofErr w:type="spellStart"/>
      <w:proofErr w:type="gramStart"/>
      <w:r w:rsidRPr="00DB6C10">
        <w:rPr>
          <w:rFonts w:ascii="Times New Roman" w:hAnsi="Times New Roman" w:cs="Times New Roman"/>
          <w:vertAlign w:val="superscript"/>
        </w:rPr>
        <w:t>n</w:t>
      </w:r>
      <w:r w:rsidRPr="00DB6C10">
        <w:rPr>
          <w:rFonts w:ascii="Times New Roman" w:hAnsi="Times New Roman" w:cs="Times New Roman"/>
        </w:rPr>
        <w:t>id</w:t>
      </w:r>
      <w:proofErr w:type="spellEnd"/>
      <w:proofErr w:type="gramEnd"/>
      <w:r w:rsidRPr="00DB6C10">
        <w:rPr>
          <w:rFonts w:ascii="Times New Roman" w:hAnsi="Times New Roman" w:cs="Times New Roman"/>
        </w:rPr>
        <w:t xml:space="preserve"> </w:t>
      </w:r>
      <w:r w:rsidRPr="00DB6C10">
        <w:rPr>
          <w:rFonts w:ascii="Times New Roman" w:hAnsi="Times New Roman" w:cs="Times New Roman"/>
          <w:vertAlign w:val="superscript"/>
        </w:rPr>
        <w:t xml:space="preserve">(T) — </w:t>
      </w:r>
      <w:proofErr w:type="spellStart"/>
      <w:r w:rsidRPr="00DB6C10">
        <w:rPr>
          <w:rFonts w:ascii="Times New Roman" w:hAnsi="Times New Roman" w:cs="Times New Roman"/>
          <w:vertAlign w:val="superscript"/>
        </w:rPr>
        <w:t>n</w:t>
      </w:r>
      <w:r w:rsidRPr="00DB6C10">
        <w:rPr>
          <w:rFonts w:ascii="Times New Roman" w:hAnsi="Times New Roman" w:cs="Times New Roman"/>
        </w:rPr>
        <w:t>id,ra</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vertAlign w:val="superscript"/>
        </w:rPr>
        <w:t>T</w:t>
      </w:r>
      <w:r w:rsidRPr="00DB6C10">
        <w:rPr>
          <w:rFonts w:ascii="Times New Roman" w:hAnsi="Times New Roman" w:cs="Times New Roman"/>
        </w:rPr>
        <w:t>id</w:t>
      </w:r>
      <w:proofErr w:type="spellEnd"/>
      <w:r w:rsidRPr="00DB6C10">
        <w:rPr>
          <w:rStyle w:val="a5"/>
          <w:rFonts w:ascii="Times New Roman" w:hAnsi="Times New Roman" w:cs="Times New Roman"/>
          <w:vertAlign w:val="superscript"/>
        </w:rPr>
        <w:t>/T</w:t>
      </w:r>
      <w:r w:rsidRPr="00DB6C10">
        <w:rPr>
          <w:rStyle w:val="a5"/>
          <w:rFonts w:ascii="Times New Roman" w:hAnsi="Times New Roman" w:cs="Times New Roman"/>
        </w:rPr>
        <w:t xml:space="preserve"> .</w:t>
      </w:r>
      <w:r w:rsidRPr="00DB6C10">
        <w:rPr>
          <w:rFonts w:ascii="Times New Roman" w:hAnsi="Times New Roman" w:cs="Times New Roman"/>
        </w:rPr>
        <w:tab/>
      </w:r>
      <w:r w:rsidRPr="005654A5">
        <w:rPr>
          <w:rFonts w:ascii="Times New Roman" w:hAnsi="Times New Roman" w:cs="Times New Roman"/>
        </w:rPr>
        <w:t>(6)</w:t>
      </w:r>
    </w:p>
    <w:p w:rsidR="00D93675" w:rsidRPr="00DB6C10" w:rsidRDefault="008531DB">
      <w:pPr>
        <w:pStyle w:val="21"/>
        <w:shd w:val="clear" w:color="auto" w:fill="auto"/>
        <w:spacing w:before="0" w:after="338" w:line="228" w:lineRule="exact"/>
        <w:rPr>
          <w:rFonts w:ascii="Times New Roman" w:hAnsi="Times New Roman" w:cs="Times New Roman"/>
        </w:rPr>
      </w:pPr>
      <w:r w:rsidRPr="00DB6C10">
        <w:rPr>
          <w:rFonts w:ascii="Times New Roman" w:hAnsi="Times New Roman" w:cs="Times New Roman"/>
        </w:rPr>
        <w:t xml:space="preserve">The </w:t>
      </w:r>
      <w:proofErr w:type="spellStart"/>
      <w:r w:rsidRPr="00DB6C10">
        <w:rPr>
          <w:rFonts w:ascii="Times New Roman" w:hAnsi="Times New Roman" w:cs="Times New Roman"/>
        </w:rPr>
        <w:t>thermoactivated</w:t>
      </w:r>
      <w:proofErr w:type="spellEnd"/>
      <w:r w:rsidRPr="00DB6C10">
        <w:rPr>
          <w:rFonts w:ascii="Times New Roman" w:hAnsi="Times New Roman" w:cs="Times New Roman"/>
        </w:rPr>
        <w:t xml:space="preserve"> growth of SCR lifetime is observed over the explored temperature range </w:t>
      </w:r>
      <w:ins w:id="162" w:author="Alla" w:date="2017-10-21T18:20:00Z">
        <w:r w:rsidR="00DD2DD2">
          <w:rPr>
            <w:rFonts w:ascii="Times New Roman" w:hAnsi="Times New Roman" w:cs="Times New Roman"/>
          </w:rPr>
          <w:t>(</w:t>
        </w:r>
      </w:ins>
      <w:del w:id="163" w:author="Alla" w:date="2017-10-21T18:19:00Z">
        <w:r w:rsidRPr="00DB6C10" w:rsidDel="00DD2DD2">
          <w:rPr>
            <w:rFonts w:ascii="Times New Roman" w:hAnsi="Times New Roman" w:cs="Times New Roman"/>
          </w:rPr>
          <w:delText xml:space="preserve">— </w:delText>
        </w:r>
      </w:del>
      <w:r w:rsidRPr="00DB6C10">
        <w:rPr>
          <w:rFonts w:ascii="Times New Roman" w:hAnsi="Times New Roman" w:cs="Times New Roman"/>
        </w:rPr>
        <w:t>see Fig. 3</w:t>
      </w:r>
      <w:ins w:id="164" w:author="Alla" w:date="2017-10-21T18:20:00Z">
        <w:r w:rsidR="00DD2DD2">
          <w:rPr>
            <w:rFonts w:ascii="Times New Roman" w:hAnsi="Times New Roman" w:cs="Times New Roman"/>
          </w:rPr>
          <w:t>)</w:t>
        </w:r>
      </w:ins>
      <w:r w:rsidRPr="00DB6C10">
        <w:rPr>
          <w:rFonts w:ascii="Times New Roman" w:hAnsi="Times New Roman" w:cs="Times New Roman"/>
        </w:rPr>
        <w:t xml:space="preserve">. </w:t>
      </w:r>
      <w:del w:id="165" w:author="Alla" w:date="2017-10-21T18:21:00Z">
        <w:r w:rsidRPr="00DB6C10" w:rsidDel="009705C8">
          <w:rPr>
            <w:rFonts w:ascii="Times New Roman" w:hAnsi="Times New Roman" w:cs="Times New Roman"/>
          </w:rPr>
          <w:delText xml:space="preserve">The following equation allows to describe sufficiently </w:delText>
        </w:r>
      </w:del>
      <w:del w:id="166" w:author="Alla" w:date="2017-10-21T18:23:00Z">
        <w:r w:rsidRPr="00DB6C10" w:rsidDel="009705C8">
          <w:rPr>
            <w:rStyle w:val="a5"/>
            <w:rFonts w:ascii="Times New Roman" w:hAnsi="Times New Roman" w:cs="Times New Roman"/>
          </w:rPr>
          <w:delText>T</w:delText>
        </w:r>
        <w:r w:rsidRPr="00DB6C10" w:rsidDel="009705C8">
          <w:rPr>
            <w:rStyle w:val="a5"/>
            <w:rFonts w:ascii="Times New Roman" w:hAnsi="Times New Roman" w:cs="Times New Roman"/>
            <w:vertAlign w:val="subscript"/>
          </w:rPr>
          <w:delText>g</w:delText>
        </w:r>
        <w:r w:rsidRPr="00DB6C10" w:rsidDel="009705C8">
          <w:rPr>
            <w:rFonts w:ascii="Times New Roman" w:hAnsi="Times New Roman" w:cs="Times New Roman"/>
          </w:rPr>
          <w:delText xml:space="preserve"> </w:delText>
        </w:r>
      </w:del>
      <w:ins w:id="167" w:author="Alla" w:date="2017-10-21T18:23:00Z">
        <w:r w:rsidR="009705C8">
          <w:rPr>
            <w:rFonts w:ascii="Times New Roman" w:hAnsi="Times New Roman" w:cs="Times New Roman"/>
          </w:rPr>
          <w:t xml:space="preserve">The </w:t>
        </w:r>
      </w:ins>
      <w:r w:rsidR="00250F14">
        <w:rPr>
          <w:rFonts w:ascii="Times New Roman" w:hAnsi="Times New Roman" w:cs="Times New Roman"/>
        </w:rPr>
        <w:t>tem</w:t>
      </w:r>
      <w:r w:rsidRPr="00DB6C10">
        <w:rPr>
          <w:rFonts w:ascii="Times New Roman" w:hAnsi="Times New Roman" w:cs="Times New Roman"/>
        </w:rPr>
        <w:t>perature dependence</w:t>
      </w:r>
      <w:ins w:id="168" w:author="Alla" w:date="2017-10-21T18:23:00Z">
        <w:r w:rsidR="009705C8">
          <w:rPr>
            <w:rFonts w:ascii="Times New Roman" w:hAnsi="Times New Roman" w:cs="Times New Roman"/>
          </w:rPr>
          <w:t xml:space="preserve"> </w:t>
        </w:r>
        <w:proofErr w:type="gramStart"/>
        <w:r w:rsidR="009705C8">
          <w:rPr>
            <w:rFonts w:ascii="Times New Roman" w:hAnsi="Times New Roman" w:cs="Times New Roman"/>
          </w:rPr>
          <w:t xml:space="preserve">of </w:t>
        </w:r>
      </w:ins>
      <w:ins w:id="169" w:author="Alla" w:date="2017-10-21T18:20:00Z">
        <w:r w:rsidR="00DD2DD2">
          <w:rPr>
            <w:rFonts w:ascii="Times New Roman" w:hAnsi="Times New Roman" w:cs="Times New Roman"/>
          </w:rPr>
          <w:t xml:space="preserve"> </w:t>
        </w:r>
      </w:ins>
      <w:proofErr w:type="spellStart"/>
      <w:ins w:id="170" w:author="Alla" w:date="2017-10-21T18:23:00Z">
        <w:r w:rsidR="009705C8" w:rsidRPr="00DB6C10">
          <w:rPr>
            <w:rStyle w:val="a5"/>
            <w:rFonts w:ascii="Times New Roman" w:hAnsi="Times New Roman" w:cs="Times New Roman"/>
          </w:rPr>
          <w:t>T</w:t>
        </w:r>
        <w:r w:rsidR="009705C8" w:rsidRPr="00DB6C10">
          <w:rPr>
            <w:rStyle w:val="a5"/>
            <w:rFonts w:ascii="Times New Roman" w:hAnsi="Times New Roman" w:cs="Times New Roman"/>
            <w:vertAlign w:val="subscript"/>
          </w:rPr>
          <w:t>g</w:t>
        </w:r>
        <w:proofErr w:type="spellEnd"/>
        <w:proofErr w:type="gramEnd"/>
        <w:r w:rsidR="009705C8" w:rsidRPr="00DB6C10">
          <w:rPr>
            <w:rFonts w:ascii="Times New Roman" w:hAnsi="Times New Roman" w:cs="Times New Roman"/>
          </w:rPr>
          <w:t xml:space="preserve"> </w:t>
        </w:r>
      </w:ins>
      <w:ins w:id="171" w:author="Alla" w:date="2017-10-21T18:20:00Z">
        <w:r w:rsidR="00DD2DD2">
          <w:rPr>
            <w:rFonts w:ascii="Times New Roman" w:hAnsi="Times New Roman" w:cs="Times New Roman"/>
          </w:rPr>
          <w:t xml:space="preserve">is sufficiently described by the equation </w:t>
        </w:r>
      </w:ins>
      <w:ins w:id="172" w:author="Alla" w:date="2017-10-21T18:21:00Z">
        <w:r w:rsidR="00DD2DD2">
          <w:rPr>
            <w:rFonts w:ascii="Times New Roman" w:hAnsi="Times New Roman" w:cs="Times New Roman"/>
          </w:rPr>
          <w:t>(7)</w:t>
        </w:r>
      </w:ins>
      <w:r w:rsidRPr="00DB6C10">
        <w:rPr>
          <w:rFonts w:ascii="Times New Roman" w:hAnsi="Times New Roman" w:cs="Times New Roman"/>
        </w:rPr>
        <w:t>:</w:t>
      </w:r>
    </w:p>
    <w:p w:rsidR="00D93675" w:rsidRPr="00DB6C10" w:rsidRDefault="008531DB">
      <w:pPr>
        <w:pStyle w:val="21"/>
        <w:shd w:val="clear" w:color="auto" w:fill="auto"/>
        <w:tabs>
          <w:tab w:val="left" w:pos="3562"/>
          <w:tab w:val="right" w:pos="4903"/>
        </w:tabs>
        <w:spacing w:before="0" w:after="222" w:line="180" w:lineRule="exact"/>
        <w:ind w:left="1340"/>
        <w:rPr>
          <w:rFonts w:ascii="Times New Roman" w:hAnsi="Times New Roman" w:cs="Times New Roman"/>
        </w:rPr>
      </w:pPr>
      <w:proofErr w:type="spellStart"/>
      <w:proofErr w:type="gramStart"/>
      <w:r w:rsidRPr="00DB6C10">
        <w:rPr>
          <w:rStyle w:val="a5"/>
          <w:rFonts w:ascii="Times New Roman" w:hAnsi="Times New Roman" w:cs="Times New Roman"/>
          <w:vertAlign w:val="superscript"/>
        </w:rPr>
        <w:t>T</w:t>
      </w:r>
      <w:r w:rsidRPr="00DB6C10">
        <w:rPr>
          <w:rStyle w:val="a5"/>
          <w:rFonts w:ascii="Times New Roman" w:hAnsi="Times New Roman" w:cs="Times New Roman"/>
        </w:rPr>
        <w:t>g</w:t>
      </w:r>
      <w:proofErr w:type="spellEnd"/>
      <w:r w:rsidRPr="00DB6C10">
        <w:rPr>
          <w:rFonts w:ascii="Times New Roman" w:hAnsi="Times New Roman" w:cs="Times New Roman"/>
        </w:rPr>
        <w:t>(</w:t>
      </w:r>
      <w:proofErr w:type="gramEnd"/>
      <w:r w:rsidRPr="00DB6C10">
        <w:rPr>
          <w:rFonts w:ascii="Times New Roman" w:hAnsi="Times New Roman" w:cs="Times New Roman"/>
          <w:vertAlign w:val="superscript"/>
        </w:rPr>
        <w:t>T</w:t>
      </w:r>
      <w:r w:rsidRPr="00DB6C10">
        <w:rPr>
          <w:rFonts w:ascii="Times New Roman" w:hAnsi="Times New Roman" w:cs="Times New Roman"/>
        </w:rPr>
        <w:t xml:space="preserve">) = </w:t>
      </w:r>
      <w:r w:rsidRPr="00DB6C10">
        <w:rPr>
          <w:rStyle w:val="Corbel"/>
          <w:rFonts w:ascii="Times New Roman" w:hAnsi="Times New Roman" w:cs="Times New Roman"/>
        </w:rPr>
        <w:t>7</w:t>
      </w:r>
      <w:r w:rsidRPr="00DB6C10">
        <w:rPr>
          <w:rFonts w:ascii="Times New Roman" w:hAnsi="Times New Roman" w:cs="Times New Roman"/>
        </w:rPr>
        <w:t>-flOexp</w:t>
      </w:r>
      <w:r w:rsidRPr="00DB6C10">
        <w:rPr>
          <w:rFonts w:ascii="Times New Roman" w:hAnsi="Times New Roman" w:cs="Times New Roman"/>
        </w:rPr>
        <w:tab/>
        <w:t>•</w:t>
      </w:r>
      <w:r w:rsidRPr="00DB6C10">
        <w:rPr>
          <w:rFonts w:ascii="Times New Roman" w:hAnsi="Times New Roman" w:cs="Times New Roman"/>
        </w:rPr>
        <w:tab/>
        <w:t>(7)</w:t>
      </w:r>
    </w:p>
    <w:p w:rsidR="00D93675" w:rsidRPr="00DB6C10" w:rsidRDefault="008531DB">
      <w:pPr>
        <w:pStyle w:val="21"/>
        <w:shd w:val="clear" w:color="auto" w:fill="auto"/>
        <w:spacing w:before="0" w:after="0" w:line="230" w:lineRule="exact"/>
        <w:rPr>
          <w:rFonts w:ascii="Times New Roman" w:hAnsi="Times New Roman" w:cs="Times New Roman"/>
        </w:rPr>
      </w:pPr>
      <w:r w:rsidRPr="00DB6C10">
        <w:rPr>
          <w:rFonts w:ascii="Times New Roman" w:hAnsi="Times New Roman" w:cs="Times New Roman"/>
        </w:rPr>
        <w:t xml:space="preserve">The </w:t>
      </w:r>
      <w:proofErr w:type="spellStart"/>
      <w:r w:rsidRPr="00DB6C10">
        <w:rPr>
          <w:rFonts w:ascii="Times New Roman" w:hAnsi="Times New Roman" w:cs="Times New Roman"/>
        </w:rPr>
        <w:t>T</w:t>
      </w:r>
      <w:r w:rsidRPr="00DB6C10">
        <w:rPr>
          <w:rFonts w:ascii="Times New Roman" w:hAnsi="Times New Roman" w:cs="Times New Roman"/>
          <w:vertAlign w:val="subscript"/>
        </w:rPr>
        <w:t>i</w:t>
      </w:r>
      <w:r w:rsidRPr="00DB6C10">
        <w:rPr>
          <w:rFonts w:ascii="Times New Roman" w:hAnsi="Times New Roman" w:cs="Times New Roman"/>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values</w:t>
      </w:r>
      <w:del w:id="173" w:author="Alla" w:date="2017-10-21T18:25:00Z">
        <w:r w:rsidRPr="00DB6C10" w:rsidDel="009705C8">
          <w:rPr>
            <w:rFonts w:ascii="Times New Roman" w:hAnsi="Times New Roman" w:cs="Times New Roman"/>
          </w:rPr>
          <w:delText>, which have been</w:delText>
        </w:r>
      </w:del>
      <w:r w:rsidRPr="00DB6C10">
        <w:rPr>
          <w:rFonts w:ascii="Times New Roman" w:hAnsi="Times New Roman" w:cs="Times New Roman"/>
        </w:rPr>
        <w:t xml:space="preserve"> determined for both non-irradiated and irradiated samples </w:t>
      </w:r>
      <w:ins w:id="174" w:author="Alla" w:date="2017-10-21T18:25:00Z">
        <w:r w:rsidR="009705C8">
          <w:rPr>
            <w:rFonts w:ascii="Times New Roman" w:hAnsi="Times New Roman" w:cs="Times New Roman"/>
          </w:rPr>
          <w:t>under</w:t>
        </w:r>
      </w:ins>
      <w:del w:id="175" w:author="Alla" w:date="2017-10-21T18:26:00Z">
        <w:r w:rsidRPr="00DB6C10" w:rsidDel="009705C8">
          <w:rPr>
            <w:rFonts w:ascii="Times New Roman" w:hAnsi="Times New Roman" w:cs="Times New Roman"/>
          </w:rPr>
          <w:delText>with as well as without</w:delText>
        </w:r>
      </w:del>
      <w:r w:rsidRPr="00DB6C10">
        <w:rPr>
          <w:rFonts w:ascii="Times New Roman" w:hAnsi="Times New Roman" w:cs="Times New Roman"/>
        </w:rPr>
        <w:t xml:space="preserve"> USL</w:t>
      </w:r>
      <w:ins w:id="176" w:author="Alla" w:date="2017-10-21T18:26:00Z">
        <w:r w:rsidR="009705C8">
          <w:rPr>
            <w:rFonts w:ascii="Times New Roman" w:hAnsi="Times New Roman" w:cs="Times New Roman"/>
          </w:rPr>
          <w:t xml:space="preserve"> as well as without it</w:t>
        </w:r>
      </w:ins>
      <w:r w:rsidRPr="00DB6C10">
        <w:rPr>
          <w:rFonts w:ascii="Times New Roman" w:hAnsi="Times New Roman" w:cs="Times New Roman"/>
        </w:rPr>
        <w:t xml:space="preserve"> are listed in Table III.</w:t>
      </w:r>
    </w:p>
    <w:p w:rsidR="00D93675" w:rsidRPr="00DB6C10" w:rsidRDefault="008531DB">
      <w:pPr>
        <w:pStyle w:val="21"/>
        <w:shd w:val="clear" w:color="auto" w:fill="auto"/>
        <w:spacing w:before="0" w:after="0" w:line="230" w:lineRule="exact"/>
        <w:ind w:firstLine="200"/>
        <w:rPr>
          <w:rFonts w:ascii="Times New Roman" w:hAnsi="Times New Roman" w:cs="Times New Roman"/>
        </w:rPr>
      </w:pPr>
      <w:r w:rsidRPr="00DB6C10">
        <w:rPr>
          <w:rFonts w:ascii="Times New Roman" w:hAnsi="Times New Roman" w:cs="Times New Roman"/>
        </w:rPr>
        <w:t>We want to stress, that</w:t>
      </w:r>
    </w:p>
    <w:p w:rsidR="00D93675" w:rsidRPr="00DB6C10" w:rsidRDefault="008531DB">
      <w:pPr>
        <w:pStyle w:val="21"/>
        <w:numPr>
          <w:ilvl w:val="0"/>
          <w:numId w:val="4"/>
        </w:numPr>
        <w:shd w:val="clear" w:color="auto" w:fill="auto"/>
        <w:spacing w:before="0" w:after="0" w:line="230" w:lineRule="exact"/>
        <w:rPr>
          <w:rFonts w:ascii="Times New Roman" w:hAnsi="Times New Roman" w:cs="Times New Roman"/>
        </w:rPr>
      </w:pPr>
      <w:r w:rsidRPr="00DB6C10">
        <w:rPr>
          <w:rFonts w:ascii="Times New Roman" w:hAnsi="Times New Roman" w:cs="Times New Roman"/>
        </w:rPr>
        <w:t xml:space="preserve"> irradiation leads to </w:t>
      </w:r>
      <w:proofErr w:type="spellStart"/>
      <w:r w:rsidRPr="00DB6C10">
        <w:rPr>
          <w:rFonts w:ascii="Times New Roman" w:hAnsi="Times New Roman" w:cs="Times New Roman"/>
        </w:rPr>
        <w:t>T</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changes, </w:t>
      </w:r>
      <w:ins w:id="177" w:author="Alla" w:date="2017-10-21T18:33:00Z">
        <w:r w:rsidR="007F5AF7">
          <w:rPr>
            <w:rFonts w:ascii="Times New Roman" w:hAnsi="Times New Roman" w:cs="Times New Roman"/>
          </w:rPr>
          <w:t xml:space="preserve">in </w:t>
        </w:r>
      </w:ins>
      <w:del w:id="178" w:author="Alla" w:date="2017-10-21T18:33:00Z">
        <w:r w:rsidRPr="00DB6C10" w:rsidDel="007F5AF7">
          <w:rPr>
            <w:rFonts w:ascii="Times New Roman" w:hAnsi="Times New Roman" w:cs="Times New Roman"/>
          </w:rPr>
          <w:delText>the</w:delText>
        </w:r>
      </w:del>
      <w:r w:rsidRPr="00DB6C10">
        <w:rPr>
          <w:rFonts w:ascii="Times New Roman" w:hAnsi="Times New Roman" w:cs="Times New Roman"/>
        </w:rPr>
        <w:t xml:space="preserve"> g</w:t>
      </w:r>
      <w:r w:rsidRPr="00DB6C10">
        <w:rPr>
          <w:rStyle w:val="Corbel"/>
          <w:rFonts w:ascii="Times New Roman" w:hAnsi="Times New Roman" w:cs="Times New Roman"/>
        </w:rPr>
        <w:t>6</w:t>
      </w:r>
      <w:r w:rsidRPr="00DB6C10">
        <w:rPr>
          <w:rFonts w:ascii="Times New Roman" w:hAnsi="Times New Roman" w:cs="Times New Roman"/>
        </w:rPr>
        <w:t xml:space="preserve">SC’s </w:t>
      </w:r>
      <w:ins w:id="179" w:author="Alla" w:date="2017-10-21T18:33:00Z">
        <w:r w:rsidR="007F5AF7" w:rsidRPr="009705C8">
          <w:rPr>
            <w:rFonts w:ascii="Times New Roman" w:hAnsi="Times New Roman" w:cs="Times New Roman"/>
            <w:highlight w:val="yellow"/>
          </w:rPr>
          <w:t>characteristic temperature</w:t>
        </w:r>
        <w:r w:rsidR="007F5AF7">
          <w:rPr>
            <w:rFonts w:ascii="Times New Roman" w:hAnsi="Times New Roman" w:cs="Times New Roman"/>
          </w:rPr>
          <w:t xml:space="preserve"> of the</w:t>
        </w:r>
        <w:r w:rsidR="007F5AF7" w:rsidRPr="00DB6C10">
          <w:rPr>
            <w:rFonts w:ascii="Times New Roman" w:hAnsi="Times New Roman" w:cs="Times New Roman"/>
          </w:rPr>
          <w:t xml:space="preserve"> </w:t>
        </w:r>
      </w:ins>
      <w:r w:rsidRPr="009705C8">
        <w:rPr>
          <w:rFonts w:ascii="Times New Roman" w:hAnsi="Times New Roman" w:cs="Times New Roman"/>
          <w:highlight w:val="yellow"/>
          <w:rPrChange w:id="180" w:author="Alla" w:date="2017-10-21T18:31:00Z">
            <w:rPr>
              <w:rFonts w:ascii="Times New Roman" w:hAnsi="Times New Roman" w:cs="Times New Roman"/>
            </w:rPr>
          </w:rPrChange>
        </w:rPr>
        <w:t xml:space="preserve">ideality factor </w:t>
      </w:r>
      <w:del w:id="181" w:author="Alla" w:date="2017-10-21T18:33:00Z">
        <w:r w:rsidRPr="009705C8" w:rsidDel="007F5AF7">
          <w:rPr>
            <w:rFonts w:ascii="Times New Roman" w:hAnsi="Times New Roman" w:cs="Times New Roman"/>
            <w:highlight w:val="yellow"/>
            <w:rPrChange w:id="182" w:author="Alla" w:date="2017-10-21T18:31:00Z">
              <w:rPr>
                <w:rFonts w:ascii="Times New Roman" w:hAnsi="Times New Roman" w:cs="Times New Roman"/>
              </w:rPr>
            </w:rPrChange>
          </w:rPr>
          <w:delText>characteristic temperature</w:delText>
        </w:r>
        <w:r w:rsidRPr="00DB6C10" w:rsidDel="007F5AF7">
          <w:rPr>
            <w:rFonts w:ascii="Times New Roman" w:hAnsi="Times New Roman" w:cs="Times New Roman"/>
          </w:rPr>
          <w:delText xml:space="preserve"> </w:delText>
        </w:r>
      </w:del>
      <w:r w:rsidRPr="00DB6C10">
        <w:rPr>
          <w:rFonts w:ascii="Times New Roman" w:hAnsi="Times New Roman" w:cs="Times New Roman"/>
        </w:rPr>
        <w:t>and SCR life</w:t>
      </w:r>
      <w:r w:rsidRPr="00DB6C10">
        <w:rPr>
          <w:rFonts w:ascii="Times New Roman" w:hAnsi="Times New Roman" w:cs="Times New Roman"/>
        </w:rPr>
        <w:softHyphen/>
        <w:t>time characteristic energy values are closely related to</w:t>
      </w:r>
      <w:ins w:id="183" w:author="Alla" w:date="2017-10-21T18:31:00Z">
        <w:r w:rsidR="007F5AF7">
          <w:rPr>
            <w:rFonts w:ascii="Times New Roman" w:hAnsi="Times New Roman" w:cs="Times New Roman"/>
          </w:rPr>
          <w:t xml:space="preserve"> those of </w:t>
        </w:r>
      </w:ins>
      <w:r w:rsidRPr="00DB6C10">
        <w:rPr>
          <w:rFonts w:ascii="Times New Roman" w:hAnsi="Times New Roman" w:cs="Times New Roman"/>
        </w:rPr>
        <w:t xml:space="preserve"> g7SC </w:t>
      </w:r>
      <w:del w:id="184" w:author="Alla" w:date="2017-10-21T18:32:00Z">
        <w:r w:rsidRPr="00DB6C10" w:rsidDel="007F5AF7">
          <w:rPr>
            <w:rFonts w:ascii="Times New Roman" w:hAnsi="Times New Roman" w:cs="Times New Roman"/>
          </w:rPr>
          <w:delText>ones</w:delText>
        </w:r>
      </w:del>
      <w:r w:rsidRPr="00DB6C10">
        <w:rPr>
          <w:rFonts w:ascii="Times New Roman" w:hAnsi="Times New Roman" w:cs="Times New Roman"/>
        </w:rPr>
        <w:t xml:space="preserve"> </w:t>
      </w:r>
      <w:ins w:id="185" w:author="Alla" w:date="2017-10-21T18:32:00Z">
        <w:r w:rsidR="007F5AF7">
          <w:rPr>
            <w:rFonts w:ascii="Times New Roman" w:hAnsi="Times New Roman" w:cs="Times New Roman"/>
          </w:rPr>
          <w:t xml:space="preserve">under </w:t>
        </w:r>
      </w:ins>
      <w:del w:id="186" w:author="Alla" w:date="2017-10-21T18:32:00Z">
        <w:r w:rsidRPr="00DB6C10" w:rsidDel="007F5AF7">
          <w:rPr>
            <w:rFonts w:ascii="Times New Roman" w:hAnsi="Times New Roman" w:cs="Times New Roman"/>
          </w:rPr>
          <w:delText>at</w:delText>
        </w:r>
      </w:del>
      <w:r w:rsidRPr="00DB6C10">
        <w:rPr>
          <w:rFonts w:ascii="Times New Roman" w:hAnsi="Times New Roman" w:cs="Times New Roman"/>
        </w:rPr>
        <w:t xml:space="preserve"> similar conditions;</w:t>
      </w:r>
    </w:p>
    <w:p w:rsidR="00D93675" w:rsidRPr="00DB6C10" w:rsidRDefault="008531DB">
      <w:pPr>
        <w:pStyle w:val="21"/>
        <w:numPr>
          <w:ilvl w:val="0"/>
          <w:numId w:val="4"/>
        </w:numPr>
        <w:shd w:val="clear" w:color="auto" w:fill="auto"/>
        <w:tabs>
          <w:tab w:val="left" w:pos="393"/>
        </w:tabs>
        <w:spacing w:before="0" w:after="0" w:line="230" w:lineRule="exact"/>
        <w:rPr>
          <w:rFonts w:ascii="Times New Roman" w:hAnsi="Times New Roman" w:cs="Times New Roman"/>
        </w:rPr>
      </w:pPr>
      <w:r w:rsidRPr="00DB6C10">
        <w:rPr>
          <w:rFonts w:ascii="Times New Roman" w:hAnsi="Times New Roman" w:cs="Times New Roman"/>
        </w:rPr>
        <w:t xml:space="preserve">USL affects </w:t>
      </w:r>
      <w:proofErr w:type="spellStart"/>
      <w:r w:rsidRPr="00DB6C10">
        <w:rPr>
          <w:rFonts w:ascii="Times New Roman" w:hAnsi="Times New Roman" w:cs="Times New Roman"/>
        </w:rPr>
        <w:t>n</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g</w:t>
      </w:r>
      <w:proofErr w:type="spellEnd"/>
      <w:r w:rsidRPr="00DB6C10">
        <w:rPr>
          <w:rFonts w:ascii="Times New Roman" w:hAnsi="Times New Roman" w:cs="Times New Roman"/>
        </w:rPr>
        <w:t xml:space="preserve"> values,</w:t>
      </w:r>
      <w:ins w:id="187" w:author="Alla" w:date="2017-10-21T18:36:00Z">
        <w:r w:rsidR="007F5AF7">
          <w:rPr>
            <w:rFonts w:ascii="Times New Roman" w:hAnsi="Times New Roman" w:cs="Times New Roman"/>
          </w:rPr>
          <w:t xml:space="preserve"> the</w:t>
        </w:r>
      </w:ins>
      <w:r w:rsidRPr="00DB6C10">
        <w:rPr>
          <w:rFonts w:ascii="Times New Roman" w:hAnsi="Times New Roman" w:cs="Times New Roman"/>
        </w:rPr>
        <w:t xml:space="preserve"> absolute </w:t>
      </w:r>
      <w:ins w:id="188" w:author="Alla" w:date="2017-10-21T18:36:00Z">
        <w:r w:rsidR="007F5AF7">
          <w:rPr>
            <w:rFonts w:ascii="Times New Roman" w:hAnsi="Times New Roman" w:cs="Times New Roman"/>
          </w:rPr>
          <w:t xml:space="preserve">value of </w:t>
        </w:r>
      </w:ins>
      <w:r w:rsidRPr="00DB6C10">
        <w:rPr>
          <w:rFonts w:ascii="Times New Roman" w:hAnsi="Times New Roman" w:cs="Times New Roman"/>
        </w:rPr>
        <w:t xml:space="preserve">AI changes of ideality factor </w:t>
      </w:r>
      <w:proofErr w:type="spellStart"/>
      <w:r w:rsidRPr="00DB6C10">
        <w:rPr>
          <w:rFonts w:ascii="Times New Roman" w:hAnsi="Times New Roman" w:cs="Times New Roman"/>
        </w:rPr>
        <w:t>An</w:t>
      </w:r>
      <w:r w:rsidRPr="00DB6C10">
        <w:rPr>
          <w:rFonts w:ascii="Times New Roman" w:hAnsi="Times New Roman" w:cs="Times New Roman"/>
          <w:vertAlign w:val="subscript"/>
        </w:rPr>
        <w:t>i</w:t>
      </w:r>
      <w:r w:rsidRPr="00DB6C10">
        <w:rPr>
          <w:rFonts w:ascii="Times New Roman" w:hAnsi="Times New Roman" w:cs="Times New Roman"/>
        </w:rPr>
        <w:t>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n</w:t>
      </w:r>
      <w:r w:rsidRPr="00DB6C10">
        <w:rPr>
          <w:rFonts w:ascii="Times New Roman" w:hAnsi="Times New Roman" w:cs="Times New Roman"/>
          <w:vertAlign w:val="subscript"/>
        </w:rPr>
        <w:t>i</w:t>
      </w:r>
      <w:r w:rsidRPr="00DB6C10">
        <w:rPr>
          <w:rFonts w:ascii="Times New Roman" w:hAnsi="Times New Roman" w:cs="Times New Roman"/>
        </w:rPr>
        <w:t>d,</w:t>
      </w:r>
      <w:r w:rsidRPr="00DB6C10">
        <w:rPr>
          <w:rFonts w:ascii="Times New Roman" w:hAnsi="Times New Roman" w:cs="Times New Roman"/>
          <w:vertAlign w:val="subscript"/>
        </w:rPr>
        <w:t>U</w:t>
      </w:r>
      <w:r w:rsidRPr="00DB6C10">
        <w:rPr>
          <w:rFonts w:ascii="Times New Roman" w:hAnsi="Times New Roman" w:cs="Times New Roman"/>
        </w:rPr>
        <w:t>s</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n</w:t>
      </w:r>
      <w:r w:rsidRPr="00DB6C10">
        <w:rPr>
          <w:rFonts w:ascii="Times New Roman" w:hAnsi="Times New Roman" w:cs="Times New Roman"/>
          <w:vertAlign w:val="subscript"/>
        </w:rPr>
        <w:t>i</w:t>
      </w:r>
      <w:r w:rsidRPr="00DB6C10">
        <w:rPr>
          <w:rFonts w:ascii="Times New Roman" w:hAnsi="Times New Roman" w:cs="Times New Roman"/>
        </w:rPr>
        <w:t>d,</w:t>
      </w:r>
      <w:r w:rsidRPr="00DB6C10">
        <w:rPr>
          <w:rFonts w:ascii="Times New Roman" w:hAnsi="Times New Roman" w:cs="Times New Roman"/>
          <w:vertAlign w:val="subscript"/>
        </w:rPr>
        <w:t>in</w:t>
      </w:r>
      <w:proofErr w:type="spellEnd"/>
      <w:r w:rsidRPr="00DB6C10">
        <w:rPr>
          <w:rFonts w:ascii="Times New Roman" w:hAnsi="Times New Roman" w:cs="Times New Roman"/>
        </w:rPr>
        <w:t xml:space="preserve"> and </w:t>
      </w:r>
      <w:ins w:id="189" w:author="Alla" w:date="2017-10-21T18:37:00Z">
        <w:r w:rsidR="007F5AF7">
          <w:rPr>
            <w:rFonts w:ascii="Times New Roman" w:hAnsi="Times New Roman" w:cs="Times New Roman"/>
          </w:rPr>
          <w:t xml:space="preserve">the </w:t>
        </w:r>
      </w:ins>
      <w:r w:rsidRPr="00DB6C10">
        <w:rPr>
          <w:rFonts w:ascii="Times New Roman" w:hAnsi="Times New Roman" w:cs="Times New Roman"/>
        </w:rPr>
        <w:t xml:space="preserve">relative AI changes of SCR lifetime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T</w:t>
      </w:r>
      <w:r w:rsidRPr="00DB6C10">
        <w:rPr>
          <w:rFonts w:ascii="Times New Roman" w:hAnsi="Times New Roman" w:cs="Times New Roman"/>
          <w:vertAlign w:val="subscript"/>
        </w:rPr>
        <w:t>g</w:t>
      </w:r>
      <w:r w:rsidRPr="00DB6C10">
        <w:rPr>
          <w:rFonts w:ascii="Times New Roman" w:hAnsi="Times New Roman" w:cs="Times New Roman"/>
        </w:rPr>
        <w:t>,</w:t>
      </w:r>
      <w:r w:rsidRPr="00DB6C10">
        <w:rPr>
          <w:rFonts w:ascii="Times New Roman" w:hAnsi="Times New Roman" w:cs="Times New Roman"/>
          <w:vertAlign w:val="subscript"/>
        </w:rPr>
        <w:t>us</w:t>
      </w:r>
      <w:proofErr w:type="spellEnd"/>
      <w:r w:rsidRPr="00DB6C10">
        <w:rPr>
          <w:rFonts w:ascii="Times New Roman" w:hAnsi="Times New Roman" w:cs="Times New Roman"/>
        </w:rPr>
        <w:t xml:space="preserve"> — </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g</w:t>
      </w:r>
      <w:r w:rsidRPr="00DB6C10">
        <w:rPr>
          <w:rStyle w:val="a5"/>
          <w:rFonts w:ascii="Times New Roman" w:hAnsi="Times New Roman" w:cs="Times New Roman"/>
        </w:rPr>
        <w:t>,</w:t>
      </w:r>
      <w:r w:rsidRPr="00DB6C10">
        <w:rPr>
          <w:rStyle w:val="a5"/>
          <w:rFonts w:ascii="Times New Roman" w:hAnsi="Times New Roman" w:cs="Times New Roman"/>
          <w:vertAlign w:val="subscript"/>
        </w:rPr>
        <w:t>in</w:t>
      </w:r>
      <w:proofErr w:type="spellEnd"/>
      <w:r w:rsidRPr="00DB6C10">
        <w:rPr>
          <w:rStyle w:val="a5"/>
          <w:rFonts w:ascii="Times New Roman" w:hAnsi="Times New Roman" w:cs="Times New Roman"/>
        </w:rPr>
        <w:t xml:space="preserve"> )/</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g</w:t>
      </w:r>
      <w:r w:rsidRPr="00DB6C10">
        <w:rPr>
          <w:rStyle w:val="a5"/>
          <w:rFonts w:ascii="Times New Roman" w:hAnsi="Times New Roman" w:cs="Times New Roman"/>
        </w:rPr>
        <w:t>,</w:t>
      </w:r>
      <w:r w:rsidRPr="00DB6C10">
        <w:rPr>
          <w:rStyle w:val="a5"/>
          <w:rFonts w:ascii="Times New Roman" w:hAnsi="Times New Roman" w:cs="Times New Roman"/>
          <w:vertAlign w:val="subscript"/>
        </w:rPr>
        <w:t>in</w:t>
      </w:r>
      <w:proofErr w:type="spellEnd"/>
      <w:r w:rsidRPr="00DB6C10">
        <w:rPr>
          <w:rFonts w:ascii="Times New Roman" w:hAnsi="Times New Roman" w:cs="Times New Roman"/>
        </w:rPr>
        <w:t xml:space="preserve"> (where subscripts “US” and </w:t>
      </w:r>
      <w:r w:rsidRPr="00DB6C10">
        <w:rPr>
          <w:rStyle w:val="a5"/>
          <w:rFonts w:ascii="Times New Roman" w:hAnsi="Times New Roman" w:cs="Times New Roman"/>
        </w:rPr>
        <w:t>“in”</w:t>
      </w:r>
      <w:r w:rsidRPr="00DB6C10">
        <w:rPr>
          <w:rFonts w:ascii="Times New Roman" w:hAnsi="Times New Roman" w:cs="Times New Roman"/>
        </w:rPr>
        <w:t xml:space="preserve"> identify </w:t>
      </w:r>
      <w:r w:rsidRPr="007F5AF7">
        <w:rPr>
          <w:rFonts w:ascii="Times New Roman" w:hAnsi="Times New Roman" w:cs="Times New Roman"/>
          <w:highlight w:val="yellow"/>
          <w:rPrChange w:id="190" w:author="Alla" w:date="2017-10-21T18:39:00Z">
            <w:rPr>
              <w:rFonts w:ascii="Times New Roman" w:hAnsi="Times New Roman" w:cs="Times New Roman"/>
            </w:rPr>
          </w:rPrChange>
        </w:rPr>
        <w:t>with</w:t>
      </w:r>
      <w:r w:rsidRPr="00DB6C10">
        <w:rPr>
          <w:rFonts w:ascii="Times New Roman" w:hAnsi="Times New Roman" w:cs="Times New Roman"/>
        </w:rPr>
        <w:t xml:space="preserve"> </w:t>
      </w:r>
      <w:ins w:id="191" w:author="Alla" w:date="2017-10-21T18:40:00Z">
        <w:r w:rsidR="007F5AF7">
          <w:rPr>
            <w:rFonts w:ascii="Times New Roman" w:hAnsi="Times New Roman" w:cs="Times New Roman"/>
          </w:rPr>
          <w:t xml:space="preserve">the </w:t>
        </w:r>
      </w:ins>
      <w:r w:rsidRPr="00DB6C10">
        <w:rPr>
          <w:rFonts w:ascii="Times New Roman" w:hAnsi="Times New Roman" w:cs="Times New Roman"/>
        </w:rPr>
        <w:t xml:space="preserve">values, </w:t>
      </w:r>
      <w:del w:id="192" w:author="Alla" w:date="2017-10-21T18:40:00Z">
        <w:r w:rsidRPr="00DB6C10" w:rsidDel="007F5AF7">
          <w:rPr>
            <w:rFonts w:ascii="Times New Roman" w:hAnsi="Times New Roman" w:cs="Times New Roman"/>
          </w:rPr>
          <w:delText>which are</w:delText>
        </w:r>
      </w:del>
      <w:r w:rsidRPr="00DB6C10">
        <w:rPr>
          <w:rFonts w:ascii="Times New Roman" w:hAnsi="Times New Roman" w:cs="Times New Roman"/>
        </w:rPr>
        <w:t xml:space="preserve"> obtained at the same temperature with and </w:t>
      </w:r>
      <w:r w:rsidRPr="00DB6C10">
        <w:rPr>
          <w:rFonts w:ascii="Times New Roman" w:hAnsi="Times New Roman" w:cs="Times New Roman"/>
        </w:rPr>
        <w:lastRenderedPageBreak/>
        <w:t>without USL respectively) are listed in Table IV;</w:t>
      </w:r>
    </w:p>
    <w:p w:rsidR="00D93675" w:rsidRPr="00DB6C10" w:rsidRDefault="008531DB">
      <w:pPr>
        <w:pStyle w:val="21"/>
        <w:numPr>
          <w:ilvl w:val="0"/>
          <w:numId w:val="4"/>
        </w:numPr>
        <w:shd w:val="clear" w:color="auto" w:fill="auto"/>
        <w:spacing w:before="0" w:after="0" w:line="230" w:lineRule="exact"/>
        <w:ind w:right="20"/>
        <w:rPr>
          <w:rFonts w:ascii="Times New Roman" w:hAnsi="Times New Roman" w:cs="Times New Roman"/>
        </w:rPr>
      </w:pPr>
      <w:r w:rsidRPr="00DB6C10">
        <w:rPr>
          <w:rFonts w:ascii="Times New Roman" w:hAnsi="Times New Roman" w:cs="Times New Roman"/>
        </w:rPr>
        <w:t xml:space="preserve"> </w:t>
      </w:r>
      <w:proofErr w:type="spellStart"/>
      <w:r w:rsidRPr="00DB6C10">
        <w:rPr>
          <w:rFonts w:ascii="Times New Roman" w:hAnsi="Times New Roman" w:cs="Times New Roman"/>
        </w:rPr>
        <w:t>An</w:t>
      </w:r>
      <w:r w:rsidRPr="00DB6C10">
        <w:rPr>
          <w:rFonts w:ascii="Times New Roman" w:hAnsi="Times New Roman" w:cs="Times New Roman"/>
          <w:vertAlign w:val="subscript"/>
        </w:rPr>
        <w:t>i</w:t>
      </w:r>
      <w:r w:rsidRPr="00DB6C10">
        <w:rPr>
          <w:rFonts w:ascii="Times New Roman" w:hAnsi="Times New Roman" w:cs="Times New Roman"/>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vary with </w:t>
      </w:r>
      <w:proofErr w:type="spellStart"/>
      <w:r w:rsidRPr="00DB6C10">
        <w:rPr>
          <w:rStyle w:val="a5"/>
          <w:rFonts w:ascii="Times New Roman" w:hAnsi="Times New Roman" w:cs="Times New Roman"/>
        </w:rPr>
        <w:t>W</w:t>
      </w:r>
      <w:r w:rsidRPr="00DB6C10">
        <w:rPr>
          <w:rStyle w:val="a5"/>
          <w:rFonts w:ascii="Times New Roman" w:hAnsi="Times New Roman" w:cs="Times New Roman"/>
          <w:vertAlign w:val="subscript"/>
        </w:rPr>
        <w:t>us</w:t>
      </w:r>
      <w:proofErr w:type="spellEnd"/>
      <w:r w:rsidRPr="00DB6C10">
        <w:rPr>
          <w:rFonts w:ascii="Times New Roman" w:hAnsi="Times New Roman" w:cs="Times New Roman"/>
        </w:rPr>
        <w:t xml:space="preserve"> enhancement, whereas </w:t>
      </w:r>
      <w:proofErr w:type="spellStart"/>
      <w:r w:rsidRPr="00DB6C10">
        <w:rPr>
          <w:rFonts w:ascii="Times New Roman" w:hAnsi="Times New Roman" w:cs="Times New Roman"/>
        </w:rPr>
        <w:t>T</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values </w:t>
      </w:r>
      <w:ins w:id="193" w:author="Alla" w:date="2017-10-21T18:42:00Z">
        <w:r w:rsidR="00352765" w:rsidRPr="00DB6C10">
          <w:rPr>
            <w:rFonts w:ascii="Times New Roman" w:hAnsi="Times New Roman" w:cs="Times New Roman"/>
          </w:rPr>
          <w:t>prac</w:t>
        </w:r>
        <w:r w:rsidR="00352765" w:rsidRPr="00DB6C10">
          <w:rPr>
            <w:rFonts w:ascii="Times New Roman" w:hAnsi="Times New Roman" w:cs="Times New Roman"/>
          </w:rPr>
          <w:softHyphen/>
          <w:t xml:space="preserve">tically </w:t>
        </w:r>
      </w:ins>
      <w:r w:rsidRPr="00DB6C10">
        <w:rPr>
          <w:rFonts w:ascii="Times New Roman" w:hAnsi="Times New Roman" w:cs="Times New Roman"/>
        </w:rPr>
        <w:t>do not depend on US intensity</w:t>
      </w:r>
      <w:del w:id="194" w:author="Alla" w:date="2017-10-21T18:42:00Z">
        <w:r w:rsidRPr="00DB6C10" w:rsidDel="00352765">
          <w:rPr>
            <w:rFonts w:ascii="Times New Roman" w:hAnsi="Times New Roman" w:cs="Times New Roman"/>
          </w:rPr>
          <w:delText xml:space="preserve"> prac</w:delText>
        </w:r>
        <w:r w:rsidRPr="00DB6C10" w:rsidDel="00352765">
          <w:rPr>
            <w:rFonts w:ascii="Times New Roman" w:hAnsi="Times New Roman" w:cs="Times New Roman"/>
          </w:rPr>
          <w:softHyphen/>
          <w:delText>tically</w:delText>
        </w:r>
      </w:del>
      <w:r w:rsidRPr="00DB6C10">
        <w:rPr>
          <w:rFonts w:ascii="Times New Roman" w:hAnsi="Times New Roman" w:cs="Times New Roman"/>
        </w:rPr>
        <w:t>.</w:t>
      </w:r>
    </w:p>
    <w:p w:rsidR="00D93675" w:rsidRPr="00DB6C10" w:rsidRDefault="008531DB">
      <w:pPr>
        <w:pStyle w:val="21"/>
        <w:numPr>
          <w:ilvl w:val="0"/>
          <w:numId w:val="4"/>
        </w:numPr>
        <w:shd w:val="clear" w:color="auto" w:fill="auto"/>
        <w:spacing w:before="0" w:after="0" w:line="230" w:lineRule="exact"/>
        <w:ind w:right="20"/>
        <w:rPr>
          <w:rFonts w:ascii="Times New Roman" w:hAnsi="Times New Roman" w:cs="Times New Roman"/>
        </w:rPr>
      </w:pPr>
      <w:r w:rsidRPr="00DB6C10">
        <w:rPr>
          <w:rFonts w:ascii="Times New Roman" w:hAnsi="Times New Roman" w:cs="Times New Roman"/>
        </w:rPr>
        <w:t xml:space="preserve"> USL </w:t>
      </w:r>
      <w:ins w:id="195" w:author="Alla" w:date="2017-10-21T18:44:00Z">
        <w:r w:rsidR="00352765">
          <w:rPr>
            <w:rFonts w:ascii="Times New Roman" w:hAnsi="Times New Roman" w:cs="Times New Roman"/>
          </w:rPr>
          <w:t xml:space="preserve">leads to increase of </w:t>
        </w:r>
      </w:ins>
      <w:del w:id="196" w:author="Alla" w:date="2017-10-21T18:44:00Z">
        <w:r w:rsidRPr="00DB6C10" w:rsidDel="00352765">
          <w:rPr>
            <w:rFonts w:ascii="Times New Roman" w:hAnsi="Times New Roman" w:cs="Times New Roman"/>
          </w:rPr>
          <w:delText>r</w:delText>
        </w:r>
      </w:del>
      <w:del w:id="197" w:author="Alla" w:date="2017-10-21T18:43:00Z">
        <w:r w:rsidRPr="00DB6C10" w:rsidDel="00352765">
          <w:rPr>
            <w:rFonts w:ascii="Times New Roman" w:hAnsi="Times New Roman" w:cs="Times New Roman"/>
          </w:rPr>
          <w:delText>esults in</w:delText>
        </w:r>
      </w:del>
      <w:r w:rsidRPr="00DB6C10">
        <w:rPr>
          <w:rFonts w:ascii="Times New Roman" w:hAnsi="Times New Roman" w:cs="Times New Roman"/>
        </w:rPr>
        <w:t xml:space="preserve"> </w:t>
      </w:r>
      <w:proofErr w:type="spellStart"/>
      <w:r w:rsidRPr="00DB6C10">
        <w:rPr>
          <w:rFonts w:ascii="Times New Roman" w:hAnsi="Times New Roman" w:cs="Times New Roman"/>
        </w:rPr>
        <w:t>both</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T</w:t>
      </w:r>
      <w:r w:rsidRPr="00DB6C10">
        <w:rPr>
          <w:rFonts w:ascii="Times New Roman" w:hAnsi="Times New Roman" w:cs="Times New Roman"/>
          <w:vertAlign w:val="subscript"/>
        </w:rPr>
        <w:t>i</w:t>
      </w:r>
      <w:r w:rsidRPr="00DB6C10">
        <w:rPr>
          <w:rFonts w:ascii="Times New Roman" w:hAnsi="Times New Roman" w:cs="Times New Roman"/>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w:t>
      </w:r>
      <w:del w:id="198" w:author="Alla" w:date="2017-10-21T18:44:00Z">
        <w:r w:rsidRPr="00DB6C10" w:rsidDel="00352765">
          <w:rPr>
            <w:rFonts w:ascii="Times New Roman" w:hAnsi="Times New Roman" w:cs="Times New Roman"/>
          </w:rPr>
          <w:delText>increase</w:delText>
        </w:r>
      </w:del>
      <w:r w:rsidRPr="00DB6C10">
        <w:rPr>
          <w:rFonts w:ascii="Times New Roman" w:hAnsi="Times New Roman" w:cs="Times New Roman"/>
        </w:rPr>
        <w:t xml:space="preserve"> in </w:t>
      </w:r>
      <w:r w:rsidRPr="00DB6C10">
        <w:rPr>
          <w:rStyle w:val="ac"/>
          <w:rFonts w:ascii="Times New Roman" w:hAnsi="Times New Roman" w:cs="Times New Roman"/>
        </w:rPr>
        <w:t xml:space="preserve">y~ </w:t>
      </w:r>
      <w:r w:rsidRPr="00DB6C10">
        <w:rPr>
          <w:rFonts w:ascii="Times New Roman" w:hAnsi="Times New Roman" w:cs="Times New Roman"/>
        </w:rPr>
        <w:t xml:space="preserve">irradiated samples </w:t>
      </w:r>
      <w:del w:id="199" w:author="Alla" w:date="2017-10-22T17:28:00Z">
        <w:r w:rsidRPr="00DB6C10" w:rsidDel="00250F14">
          <w:rPr>
            <w:rFonts w:ascii="Times New Roman" w:hAnsi="Times New Roman" w:cs="Times New Roman"/>
          </w:rPr>
          <w:delText xml:space="preserve">— </w:delText>
        </w:r>
      </w:del>
      <w:ins w:id="200" w:author="Alla" w:date="2017-10-22T17:28:00Z">
        <w:r w:rsidR="00250F14">
          <w:rPr>
            <w:rFonts w:ascii="Times New Roman" w:hAnsi="Times New Roman" w:cs="Times New Roman"/>
          </w:rPr>
          <w:t>(</w:t>
        </w:r>
      </w:ins>
      <w:r w:rsidRPr="00DB6C10">
        <w:rPr>
          <w:rFonts w:ascii="Times New Roman" w:hAnsi="Times New Roman" w:cs="Times New Roman"/>
        </w:rPr>
        <w:t>see Fig. 2(b) and Fig. 3(b)</w:t>
      </w:r>
      <w:ins w:id="201" w:author="Alla" w:date="2017-10-22T17:28:00Z">
        <w:r w:rsidR="00250F14">
          <w:rPr>
            <w:rFonts w:ascii="Times New Roman" w:hAnsi="Times New Roman" w:cs="Times New Roman"/>
          </w:rPr>
          <w:t>)</w:t>
        </w:r>
      </w:ins>
      <w:r w:rsidRPr="00DB6C10">
        <w:rPr>
          <w:rFonts w:ascii="Times New Roman" w:hAnsi="Times New Roman" w:cs="Times New Roman"/>
        </w:rPr>
        <w:t xml:space="preserve">, but </w:t>
      </w:r>
      <w:ins w:id="202" w:author="Alla" w:date="2017-10-21T18:44:00Z">
        <w:r w:rsidR="00352765">
          <w:rPr>
            <w:rFonts w:ascii="Times New Roman" w:hAnsi="Times New Roman" w:cs="Times New Roman"/>
          </w:rPr>
          <w:t xml:space="preserve">this </w:t>
        </w:r>
      </w:ins>
      <w:del w:id="203" w:author="Alla" w:date="2017-10-21T18:44:00Z">
        <w:r w:rsidRPr="00DB6C10" w:rsidDel="00352765">
          <w:rPr>
            <w:rFonts w:ascii="Times New Roman" w:hAnsi="Times New Roman" w:cs="Times New Roman"/>
          </w:rPr>
          <w:delText>sam</w:delText>
        </w:r>
      </w:del>
      <w:del w:id="204" w:author="Alla" w:date="2017-10-21T18:45:00Z">
        <w:r w:rsidRPr="00DB6C10" w:rsidDel="00352765">
          <w:rPr>
            <w:rFonts w:ascii="Times New Roman" w:hAnsi="Times New Roman" w:cs="Times New Roman"/>
          </w:rPr>
          <w:delText xml:space="preserve">e </w:delText>
        </w:r>
      </w:del>
      <w:r w:rsidRPr="00DB6C10">
        <w:rPr>
          <w:rFonts w:ascii="Times New Roman" w:hAnsi="Times New Roman" w:cs="Times New Roman"/>
        </w:rPr>
        <w:t xml:space="preserve">effect is not observed in non-irradiated and neutron-irradiated samples </w:t>
      </w:r>
      <w:del w:id="205" w:author="Alla" w:date="2017-10-21T18:45:00Z">
        <w:r w:rsidRPr="00DB6C10" w:rsidDel="00352765">
          <w:rPr>
            <w:rFonts w:ascii="Times New Roman" w:hAnsi="Times New Roman" w:cs="Times New Roman"/>
          </w:rPr>
          <w:delText>—</w:delText>
        </w:r>
      </w:del>
      <w:ins w:id="206" w:author="Alla" w:date="2017-10-21T18:45:00Z">
        <w:r w:rsidR="00352765">
          <w:rPr>
            <w:rFonts w:ascii="Times New Roman" w:hAnsi="Times New Roman" w:cs="Times New Roman"/>
          </w:rPr>
          <w:t>(</w:t>
        </w:r>
      </w:ins>
      <w:r w:rsidRPr="00DB6C10">
        <w:rPr>
          <w:rFonts w:ascii="Times New Roman" w:hAnsi="Times New Roman" w:cs="Times New Roman"/>
        </w:rPr>
        <w:t xml:space="preserve"> see Fig. 2(a) and Fig. 3(a)</w:t>
      </w:r>
      <w:ins w:id="207" w:author="Alla" w:date="2017-10-21T18:45:00Z">
        <w:r w:rsidR="00352765">
          <w:rPr>
            <w:rFonts w:ascii="Times New Roman" w:hAnsi="Times New Roman" w:cs="Times New Roman"/>
          </w:rPr>
          <w:t>)</w:t>
        </w:r>
      </w:ins>
      <w:r w:rsidRPr="00DB6C10">
        <w:rPr>
          <w:rFonts w:ascii="Times New Roman" w:hAnsi="Times New Roman" w:cs="Times New Roman"/>
        </w:rPr>
        <w:t>;</w:t>
      </w:r>
    </w:p>
    <w:p w:rsidR="00D93675" w:rsidRPr="00DB6C10" w:rsidRDefault="008531DB">
      <w:pPr>
        <w:pStyle w:val="21"/>
        <w:numPr>
          <w:ilvl w:val="0"/>
          <w:numId w:val="4"/>
        </w:numPr>
        <w:shd w:val="clear" w:color="auto" w:fill="auto"/>
        <w:tabs>
          <w:tab w:val="left" w:pos="355"/>
        </w:tabs>
        <w:spacing w:before="0" w:after="0" w:line="230" w:lineRule="exact"/>
        <w:ind w:right="20"/>
        <w:rPr>
          <w:rFonts w:ascii="Times New Roman" w:hAnsi="Times New Roman" w:cs="Times New Roman"/>
        </w:rPr>
      </w:pPr>
      <w:proofErr w:type="spellStart"/>
      <w:r w:rsidRPr="00DB6C10">
        <w:rPr>
          <w:rFonts w:ascii="Times New Roman" w:hAnsi="Times New Roman" w:cs="Times New Roman"/>
        </w:rPr>
        <w:t>An</w:t>
      </w:r>
      <w:r w:rsidRPr="00DB6C10">
        <w:rPr>
          <w:rFonts w:ascii="Times New Roman" w:hAnsi="Times New Roman" w:cs="Times New Roman"/>
          <w:vertAlign w:val="subscript"/>
        </w:rPr>
        <w:t>i</w:t>
      </w:r>
      <w:r w:rsidRPr="00DB6C10">
        <w:rPr>
          <w:rFonts w:ascii="Times New Roman" w:hAnsi="Times New Roman" w:cs="Times New Roman"/>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have an opposite sign for non-irradiated and irradiated samples (for SCg</w:t>
      </w:r>
      <w:r w:rsidRPr="00DB6C10">
        <w:rPr>
          <w:rStyle w:val="Corbel"/>
          <w:rFonts w:ascii="Times New Roman" w:hAnsi="Times New Roman" w:cs="Times New Roman"/>
        </w:rPr>
        <w:t>6</w:t>
      </w:r>
      <w:r w:rsidR="00250F14">
        <w:rPr>
          <w:rFonts w:ascii="Times New Roman" w:hAnsi="Times New Roman" w:cs="Times New Roman"/>
        </w:rPr>
        <w:t xml:space="preserve"> not in whole tempera</w:t>
      </w:r>
      <w:r w:rsidRPr="00DB6C10">
        <w:rPr>
          <w:rFonts w:ascii="Times New Roman" w:hAnsi="Times New Roman" w:cs="Times New Roman"/>
        </w:rPr>
        <w:t>ture range);</w:t>
      </w:r>
    </w:p>
    <w:p w:rsidR="00D93675" w:rsidRPr="00DB6C10" w:rsidRDefault="008531DB">
      <w:pPr>
        <w:pStyle w:val="21"/>
        <w:numPr>
          <w:ilvl w:val="0"/>
          <w:numId w:val="4"/>
        </w:numPr>
        <w:shd w:val="clear" w:color="auto" w:fill="auto"/>
        <w:tabs>
          <w:tab w:val="left" w:pos="355"/>
        </w:tabs>
        <w:spacing w:before="0" w:after="0" w:line="230" w:lineRule="exact"/>
        <w:ind w:right="20"/>
        <w:rPr>
          <w:rFonts w:ascii="Times New Roman" w:hAnsi="Times New Roman" w:cs="Times New Roman"/>
        </w:rPr>
      </w:pPr>
      <w:r w:rsidRPr="00DB6C10">
        <w:rPr>
          <w:rFonts w:ascii="Times New Roman" w:hAnsi="Times New Roman" w:cs="Times New Roman"/>
        </w:rPr>
        <w:t>ideality factor is varied by USL more effectively in irradiated samples;</w:t>
      </w:r>
    </w:p>
    <w:p w:rsidR="00D93675" w:rsidRPr="00DB6C10" w:rsidRDefault="008531DB">
      <w:pPr>
        <w:pStyle w:val="21"/>
        <w:shd w:val="clear" w:color="auto" w:fill="auto"/>
        <w:spacing w:before="0" w:after="0" w:line="230" w:lineRule="exact"/>
        <w:ind w:right="20" w:firstLine="200"/>
        <w:rPr>
          <w:rFonts w:ascii="Times New Roman" w:hAnsi="Times New Roman" w:cs="Times New Roman"/>
        </w:rPr>
      </w:pPr>
      <w:r w:rsidRPr="00DB6C10">
        <w:rPr>
          <w:rFonts w:ascii="Times New Roman" w:hAnsi="Times New Roman" w:cs="Times New Roman"/>
        </w:rPr>
        <w:t xml:space="preserve">For </w:t>
      </w:r>
      <w:ins w:id="208" w:author="Alla" w:date="2017-10-21T18:46:00Z">
        <w:r w:rsidR="00352765">
          <w:rPr>
            <w:rFonts w:ascii="Times New Roman" w:hAnsi="Times New Roman" w:cs="Times New Roman"/>
          </w:rPr>
          <w:t xml:space="preserve">the </w:t>
        </w:r>
      </w:ins>
      <w:r w:rsidRPr="00DB6C10">
        <w:rPr>
          <w:rFonts w:ascii="Times New Roman" w:hAnsi="Times New Roman" w:cs="Times New Roman"/>
        </w:rPr>
        <w:t xml:space="preserve">purpose of </w:t>
      </w:r>
      <w:del w:id="209" w:author="Alla" w:date="2017-10-21T18:46:00Z">
        <w:r w:rsidRPr="00DB6C10" w:rsidDel="00352765">
          <w:rPr>
            <w:rFonts w:ascii="Times New Roman" w:hAnsi="Times New Roman" w:cs="Times New Roman"/>
          </w:rPr>
          <w:delText>the</w:delText>
        </w:r>
      </w:del>
      <w:r w:rsidRPr="00DB6C10">
        <w:rPr>
          <w:rFonts w:ascii="Times New Roman" w:hAnsi="Times New Roman" w:cs="Times New Roman"/>
        </w:rPr>
        <w:t xml:space="preserve"> pre</w:t>
      </w:r>
      <w:r w:rsidR="00250F14">
        <w:rPr>
          <w:rFonts w:ascii="Times New Roman" w:hAnsi="Times New Roman" w:cs="Times New Roman"/>
        </w:rPr>
        <w:t>sent consideration, it is impor</w:t>
      </w:r>
      <w:r w:rsidRPr="00DB6C10">
        <w:rPr>
          <w:rFonts w:ascii="Times New Roman" w:hAnsi="Times New Roman" w:cs="Times New Roman"/>
        </w:rPr>
        <w:t xml:space="preserve">tant to discuss the recombination mechanism in the SCR of the investigated samples. According to classical SRH theory, an ideality factor must be less than 2 and </w:t>
      </w:r>
      <w:proofErr w:type="spellStart"/>
      <w:r w:rsidRPr="00DB6C10">
        <w:rPr>
          <w:rStyle w:val="a5"/>
          <w:rFonts w:ascii="Times New Roman" w:hAnsi="Times New Roman" w:cs="Times New Roman"/>
        </w:rPr>
        <w:t>Tg</w:t>
      </w:r>
      <w:proofErr w:type="spellEnd"/>
      <w:r w:rsidRPr="00DB6C10">
        <w:rPr>
          <w:rStyle w:val="a5"/>
          <w:rFonts w:ascii="Times New Roman" w:hAnsi="Times New Roman" w:cs="Times New Roman"/>
        </w:rPr>
        <w:t xml:space="preserve"> </w:t>
      </w:r>
      <w:r w:rsidRPr="00DB6C10">
        <w:rPr>
          <w:rFonts w:ascii="Times New Roman" w:hAnsi="Times New Roman" w:cs="Times New Roman"/>
        </w:rPr>
        <w:t>temperature dependence is expected</w:t>
      </w:r>
      <w:r w:rsidRPr="00DB6C10">
        <w:rPr>
          <w:rStyle w:val="Corbel"/>
          <w:rFonts w:ascii="Times New Roman" w:hAnsi="Times New Roman" w:cs="Times New Roman"/>
          <w:vertAlign w:val="superscript"/>
        </w:rPr>
        <w:t>50</w:t>
      </w:r>
      <w:proofErr w:type="gramStart"/>
      <w:r w:rsidRPr="00DB6C10">
        <w:rPr>
          <w:rStyle w:val="Corbel"/>
          <w:rFonts w:ascii="Times New Roman" w:hAnsi="Times New Roman" w:cs="Times New Roman"/>
          <w:vertAlign w:val="superscript"/>
        </w:rPr>
        <w:t>,51</w:t>
      </w:r>
      <w:proofErr w:type="gramEnd"/>
      <w:r w:rsidRPr="00DB6C10">
        <w:rPr>
          <w:rFonts w:ascii="Times New Roman" w:hAnsi="Times New Roman" w:cs="Times New Roman"/>
        </w:rPr>
        <w:t xml:space="preserve"> to be described by the relation </w:t>
      </w:r>
      <w:proofErr w:type="spellStart"/>
      <w:r w:rsidRPr="00DB6C10">
        <w:rPr>
          <w:rStyle w:val="a5"/>
          <w:rFonts w:ascii="Times New Roman" w:hAnsi="Times New Roman" w:cs="Times New Roman"/>
        </w:rPr>
        <w:t>r</w:t>
      </w:r>
      <w:r w:rsidRPr="00DB6C10">
        <w:rPr>
          <w:rStyle w:val="a5"/>
          <w:rFonts w:ascii="Times New Roman" w:hAnsi="Times New Roman" w:cs="Times New Roman"/>
          <w:vertAlign w:val="subscript"/>
        </w:rPr>
        <w:t>g</w:t>
      </w:r>
      <w:proofErr w:type="spellEnd"/>
      <w:r w:rsidRPr="00DB6C10">
        <w:rPr>
          <w:rFonts w:ascii="Times New Roman" w:hAnsi="Times New Roman" w:cs="Times New Roman"/>
        </w:rPr>
        <w:t xml:space="preserve"> ~ </w:t>
      </w:r>
      <w:r w:rsidRPr="00DB6C10">
        <w:rPr>
          <w:rStyle w:val="Corbel"/>
          <w:rFonts w:ascii="Times New Roman" w:hAnsi="Times New Roman" w:cs="Times New Roman"/>
        </w:rPr>
        <w:t>2</w:t>
      </w:r>
      <w:r w:rsidRPr="00DB6C10">
        <w:rPr>
          <w:rFonts w:ascii="Times New Roman" w:hAnsi="Times New Roman" w:cs="Times New Roman"/>
        </w:rPr>
        <w:t xml:space="preserve"> </w:t>
      </w:r>
      <w:proofErr w:type="spellStart"/>
      <w:r w:rsidRPr="00DB6C10">
        <w:rPr>
          <w:rStyle w:val="a5"/>
          <w:rFonts w:ascii="Times New Roman" w:hAnsi="Times New Roman" w:cs="Times New Roman"/>
        </w:rPr>
        <w:t>r</w:t>
      </w:r>
      <w:r w:rsidRPr="00DB6C10">
        <w:rPr>
          <w:rStyle w:val="a5"/>
          <w:rFonts w:ascii="Times New Roman" w:hAnsi="Times New Roman" w:cs="Times New Roman"/>
          <w:vertAlign w:val="subscript"/>
        </w:rPr>
        <w:t>n</w:t>
      </w:r>
      <w:proofErr w:type="spellEnd"/>
      <w:r w:rsidRPr="00DB6C10">
        <w:rPr>
          <w:rStyle w:val="a5"/>
          <w:rFonts w:ascii="Times New Roman" w:hAnsi="Times New Roman" w:cs="Times New Roman"/>
        </w:rPr>
        <w:t>^/a</w:t>
      </w:r>
      <w:r w:rsidRPr="00DB6C10">
        <w:rPr>
          <w:rStyle w:val="a5"/>
          <w:rFonts w:ascii="Times New Roman" w:hAnsi="Times New Roman" w:cs="Times New Roman"/>
          <w:vertAlign w:val="subscript"/>
        </w:rPr>
        <w:t>n</w:t>
      </w:r>
      <w:r w:rsidRPr="00DB6C10">
        <w:rPr>
          <w:rStyle w:val="a5"/>
          <w:rFonts w:ascii="Times New Roman" w:hAnsi="Times New Roman" w:cs="Times New Roman"/>
        </w:rPr>
        <w:t>/</w:t>
      </w:r>
      <w:proofErr w:type="spellStart"/>
      <w:r w:rsidRPr="00DB6C10">
        <w:rPr>
          <w:rStyle w:val="a5"/>
          <w:rFonts w:ascii="Times New Roman" w:hAnsi="Times New Roman" w:cs="Times New Roman"/>
        </w:rPr>
        <w:t>a</w:t>
      </w:r>
      <w:r w:rsidRPr="00DB6C10">
        <w:rPr>
          <w:rStyle w:val="a5"/>
          <w:rFonts w:ascii="Times New Roman" w:hAnsi="Times New Roman" w:cs="Times New Roman"/>
          <w:vertAlign w:val="subscript"/>
        </w:rPr>
        <w:t>p</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cosh</w:t>
      </w:r>
      <w:proofErr w:type="spellEnd"/>
      <w:r w:rsidRPr="00DB6C10">
        <w:rPr>
          <w:rFonts w:ascii="Times New Roman" w:hAnsi="Times New Roman" w:cs="Times New Roman"/>
        </w:rPr>
        <w:t xml:space="preserve"> </w:t>
      </w:r>
      <w:r w:rsidRPr="00DB6C10">
        <w:rPr>
          <w:rStyle w:val="a5"/>
          <w:rFonts w:ascii="Times New Roman" w:hAnsi="Times New Roman" w:cs="Times New Roman"/>
        </w:rPr>
        <w:t>[(E</w:t>
      </w:r>
      <w:r w:rsidRPr="00DB6C10">
        <w:rPr>
          <w:rStyle w:val="a5"/>
          <w:rFonts w:ascii="Times New Roman" w:hAnsi="Times New Roman" w:cs="Times New Roman"/>
          <w:vertAlign w:val="subscript"/>
        </w:rPr>
        <w:t>t</w:t>
      </w:r>
      <w:r w:rsidRPr="00DB6C10">
        <w:rPr>
          <w:rStyle w:val="a5"/>
          <w:rFonts w:ascii="Times New Roman" w:hAnsi="Times New Roman" w:cs="Times New Roman"/>
        </w:rPr>
        <w:t xml:space="preserve"> — </w:t>
      </w:r>
      <w:proofErr w:type="spellStart"/>
      <w:r w:rsidRPr="00DB6C10">
        <w:rPr>
          <w:rStyle w:val="a5"/>
          <w:rFonts w:ascii="Times New Roman" w:hAnsi="Times New Roman" w:cs="Times New Roman"/>
        </w:rPr>
        <w:t>Ei</w:t>
      </w:r>
      <w:proofErr w:type="spellEnd"/>
      <w:r w:rsidRPr="00DB6C10">
        <w:rPr>
          <w:rStyle w:val="a5"/>
          <w:rFonts w:ascii="Times New Roman" w:hAnsi="Times New Roman" w:cs="Times New Roman"/>
        </w:rPr>
        <w:t>) /</w:t>
      </w:r>
      <w:proofErr w:type="spellStart"/>
      <w:r w:rsidRPr="00DB6C10">
        <w:rPr>
          <w:rStyle w:val="a5"/>
          <w:rFonts w:ascii="Times New Roman" w:hAnsi="Times New Roman" w:cs="Times New Roman"/>
        </w:rPr>
        <w:t>kT</w:t>
      </w:r>
      <w:proofErr w:type="spellEnd"/>
      <w:r w:rsidRPr="00DB6C10">
        <w:rPr>
          <w:rStyle w:val="a5"/>
          <w:rFonts w:ascii="Times New Roman" w:hAnsi="Times New Roman" w:cs="Times New Roman"/>
        </w:rPr>
        <w:t xml:space="preserve">] </w:t>
      </w:r>
      <w:r w:rsidRPr="00DB6C10">
        <w:rPr>
          <w:rFonts w:ascii="Times New Roman" w:hAnsi="Times New Roman" w:cs="Times New Roman"/>
        </w:rPr>
        <w:t xml:space="preserve">(where </w:t>
      </w:r>
      <w:r w:rsidRPr="00DB6C10">
        <w:rPr>
          <w:rStyle w:val="a5"/>
          <w:rFonts w:ascii="Times New Roman" w:hAnsi="Times New Roman" w:cs="Times New Roman"/>
        </w:rPr>
        <w:t>a</w:t>
      </w:r>
      <w:r w:rsidRPr="00DB6C10">
        <w:rPr>
          <w:rStyle w:val="a5"/>
          <w:rFonts w:ascii="Times New Roman" w:hAnsi="Times New Roman" w:cs="Times New Roman"/>
          <w:vertAlign w:val="subscript"/>
        </w:rPr>
        <w:t>n</w:t>
      </w:r>
      <w:r w:rsidRPr="00DB6C10">
        <w:rPr>
          <w:rFonts w:ascii="Times New Roman" w:hAnsi="Times New Roman" w:cs="Times New Roman"/>
        </w:rPr>
        <w:t xml:space="preserve">, </w:t>
      </w:r>
      <w:proofErr w:type="spellStart"/>
      <w:r w:rsidRPr="00DB6C10">
        <w:rPr>
          <w:rStyle w:val="a5"/>
          <w:rFonts w:ascii="Times New Roman" w:hAnsi="Times New Roman" w:cs="Times New Roman"/>
        </w:rPr>
        <w:t>a</w:t>
      </w:r>
      <w:r w:rsidRPr="00DB6C10">
        <w:rPr>
          <w:rStyle w:val="a5"/>
          <w:rFonts w:ascii="Times New Roman" w:hAnsi="Times New Roman" w:cs="Times New Roman"/>
          <w:vertAlign w:val="subscript"/>
        </w:rPr>
        <w:t>p</w:t>
      </w:r>
      <w:proofErr w:type="spellEnd"/>
      <w:r w:rsidRPr="00DB6C10">
        <w:rPr>
          <w:rFonts w:ascii="Times New Roman" w:hAnsi="Times New Roman" w:cs="Times New Roman"/>
        </w:rPr>
        <w:t xml:space="preserve">, and </w:t>
      </w:r>
      <w:r w:rsidRPr="00DB6C10">
        <w:rPr>
          <w:rStyle w:val="a5"/>
          <w:rFonts w:ascii="Times New Roman" w:hAnsi="Times New Roman" w:cs="Times New Roman"/>
        </w:rPr>
        <w:t>E</w:t>
      </w:r>
      <w:r w:rsidRPr="00DB6C10">
        <w:rPr>
          <w:rStyle w:val="a5"/>
          <w:rFonts w:ascii="Times New Roman" w:hAnsi="Times New Roman" w:cs="Times New Roman"/>
          <w:vertAlign w:val="subscript"/>
        </w:rPr>
        <w:t>t</w:t>
      </w:r>
      <w:r w:rsidR="00250F14">
        <w:rPr>
          <w:rFonts w:ascii="Times New Roman" w:hAnsi="Times New Roman" w:cs="Times New Roman"/>
        </w:rPr>
        <w:t xml:space="preserve"> are the electron and hole cap</w:t>
      </w:r>
      <w:r w:rsidRPr="00DB6C10">
        <w:rPr>
          <w:rFonts w:ascii="Times New Roman" w:hAnsi="Times New Roman" w:cs="Times New Roman"/>
        </w:rPr>
        <w:t xml:space="preserve">ture cross sections (CCSs) and the energy level of the recombination center, </w:t>
      </w:r>
      <w:proofErr w:type="spellStart"/>
      <w:r w:rsidRPr="00DB6C10">
        <w:rPr>
          <w:rStyle w:val="a5"/>
          <w:rFonts w:ascii="Times New Roman" w:hAnsi="Times New Roman" w:cs="Times New Roman"/>
        </w:rPr>
        <w:t>Ei</w:t>
      </w:r>
      <w:proofErr w:type="spellEnd"/>
      <w:r w:rsidRPr="00DB6C10">
        <w:rPr>
          <w:rFonts w:ascii="Times New Roman" w:hAnsi="Times New Roman" w:cs="Times New Roman"/>
        </w:rPr>
        <w:t xml:space="preserve"> is the intrinsic energy level). In </w:t>
      </w:r>
      <w:del w:id="210" w:author="Alla" w:date="2017-10-21T18:47:00Z">
        <w:r w:rsidRPr="00DB6C10" w:rsidDel="00352765">
          <w:rPr>
            <w:rFonts w:ascii="Times New Roman" w:hAnsi="Times New Roman" w:cs="Times New Roman"/>
          </w:rPr>
          <w:delText>the</w:delText>
        </w:r>
      </w:del>
      <w:r w:rsidRPr="00DB6C10">
        <w:rPr>
          <w:rFonts w:ascii="Times New Roman" w:hAnsi="Times New Roman" w:cs="Times New Roman"/>
        </w:rPr>
        <w:t xml:space="preserve"> our case, </w:t>
      </w:r>
      <w:proofErr w:type="spellStart"/>
      <w:r w:rsidRPr="00DB6C10">
        <w:rPr>
          <w:rStyle w:val="a5"/>
          <w:rFonts w:ascii="Times New Roman" w:hAnsi="Times New Roman" w:cs="Times New Roman"/>
        </w:rPr>
        <w:t>n</w:t>
      </w:r>
      <w:r w:rsidRPr="00DB6C10">
        <w:rPr>
          <w:rFonts w:ascii="Times New Roman" w:hAnsi="Times New Roman" w:cs="Times New Roman"/>
        </w:rPr>
        <w:t>id</w:t>
      </w:r>
      <w:proofErr w:type="spellEnd"/>
      <w:r w:rsidRPr="00DB6C10">
        <w:rPr>
          <w:rFonts w:ascii="Times New Roman" w:hAnsi="Times New Roman" w:cs="Times New Roman"/>
        </w:rPr>
        <w:t xml:space="preserve"> is la</w:t>
      </w:r>
      <w:ins w:id="211" w:author="Alla" w:date="2017-10-21T18:48:00Z">
        <w:r w:rsidR="00352765">
          <w:rPr>
            <w:rFonts w:ascii="Times New Roman" w:hAnsi="Times New Roman" w:cs="Times New Roman"/>
          </w:rPr>
          <w:t>r</w:t>
        </w:r>
      </w:ins>
      <w:r w:rsidRPr="00DB6C10">
        <w:rPr>
          <w:rFonts w:ascii="Times New Roman" w:hAnsi="Times New Roman" w:cs="Times New Roman"/>
        </w:rPr>
        <w:t xml:space="preserve">ger than 2 and </w:t>
      </w:r>
      <w:proofErr w:type="spellStart"/>
      <w:proofErr w:type="gramStart"/>
      <w:r w:rsidRPr="00DB6C10">
        <w:rPr>
          <w:rStyle w:val="a5"/>
          <w:rFonts w:ascii="Times New Roman" w:hAnsi="Times New Roman" w:cs="Times New Roman"/>
        </w:rPr>
        <w:t>Tg</w:t>
      </w:r>
      <w:proofErr w:type="spellEnd"/>
      <w:proofErr w:type="gramEnd"/>
      <w:r w:rsidRPr="00DB6C10">
        <w:rPr>
          <w:rFonts w:ascii="Times New Roman" w:hAnsi="Times New Roman" w:cs="Times New Roman"/>
        </w:rPr>
        <w:t xml:space="preserve"> increases with temperature. Therefore SRH theory </w:t>
      </w:r>
      <w:ins w:id="212" w:author="Alla" w:date="2017-10-21T18:50:00Z">
        <w:r w:rsidR="00352765">
          <w:rPr>
            <w:rFonts w:ascii="Times New Roman" w:hAnsi="Times New Roman" w:cs="Times New Roman"/>
          </w:rPr>
          <w:t xml:space="preserve">does not apply </w:t>
        </w:r>
      </w:ins>
      <w:del w:id="213" w:author="Alla" w:date="2017-10-21T18:50:00Z">
        <w:r w:rsidRPr="00DB6C10" w:rsidDel="00352765">
          <w:rPr>
            <w:rFonts w:ascii="Times New Roman" w:hAnsi="Times New Roman" w:cs="Times New Roman"/>
          </w:rPr>
          <w:delText>is inapplicable</w:delText>
        </w:r>
      </w:del>
      <w:r w:rsidRPr="00DB6C10">
        <w:rPr>
          <w:rFonts w:ascii="Times New Roman" w:hAnsi="Times New Roman" w:cs="Times New Roman"/>
        </w:rPr>
        <w:t xml:space="preserve"> to the investigated samples. Several attempts to explain large </w:t>
      </w:r>
      <w:proofErr w:type="spellStart"/>
      <w:r w:rsidRPr="00DB6C10">
        <w:rPr>
          <w:rFonts w:ascii="Times New Roman" w:hAnsi="Times New Roman" w:cs="Times New Roman"/>
        </w:rPr>
        <w:t>n</w:t>
      </w:r>
      <w:r w:rsidRPr="00DB6C10">
        <w:rPr>
          <w:rFonts w:ascii="Times New Roman" w:hAnsi="Times New Roman" w:cs="Times New Roman"/>
          <w:vertAlign w:val="subscript"/>
        </w:rPr>
        <w:t>i</w:t>
      </w:r>
      <w:r w:rsidRPr="00DB6C10">
        <w:rPr>
          <w:rFonts w:ascii="Times New Roman" w:hAnsi="Times New Roman" w:cs="Times New Roman"/>
        </w:rPr>
        <w:t>d</w:t>
      </w:r>
      <w:proofErr w:type="spellEnd"/>
      <w:ins w:id="214" w:author="Alla" w:date="2017-10-21T18:50:00Z">
        <w:r w:rsidR="00352765">
          <w:rPr>
            <w:rFonts w:ascii="Times New Roman" w:hAnsi="Times New Roman" w:cs="Times New Roman"/>
          </w:rPr>
          <w:t xml:space="preserve"> </w:t>
        </w:r>
        <w:proofErr w:type="gramStart"/>
        <w:r w:rsidR="00352765">
          <w:rPr>
            <w:rFonts w:ascii="Times New Roman" w:hAnsi="Times New Roman" w:cs="Times New Roman"/>
          </w:rPr>
          <w:t xml:space="preserve">value </w:t>
        </w:r>
      </w:ins>
      <w:r w:rsidRPr="00DB6C10">
        <w:rPr>
          <w:rFonts w:ascii="Times New Roman" w:hAnsi="Times New Roman" w:cs="Times New Roman"/>
        </w:rPr>
        <w:t xml:space="preserve"> have</w:t>
      </w:r>
      <w:proofErr w:type="gramEnd"/>
      <w:r w:rsidRPr="00DB6C10">
        <w:rPr>
          <w:rFonts w:ascii="Times New Roman" w:hAnsi="Times New Roman" w:cs="Times New Roman"/>
        </w:rPr>
        <w:t xml:space="preserve"> been made with various models.</w:t>
      </w:r>
      <w:r w:rsidRPr="00DB6C10">
        <w:rPr>
          <w:rStyle w:val="Corbel"/>
          <w:rFonts w:ascii="Times New Roman" w:hAnsi="Times New Roman" w:cs="Times New Roman"/>
          <w:vertAlign w:val="superscript"/>
        </w:rPr>
        <w:t>52-55</w:t>
      </w:r>
      <w:r w:rsidRPr="00DB6C10">
        <w:rPr>
          <w:rFonts w:ascii="Times New Roman" w:hAnsi="Times New Roman" w:cs="Times New Roman"/>
        </w:rPr>
        <w:t xml:space="preserve"> But all observed features of </w:t>
      </w:r>
      <w:r w:rsidR="00250F14">
        <w:rPr>
          <w:rFonts w:ascii="Times New Roman" w:hAnsi="Times New Roman" w:cs="Times New Roman"/>
        </w:rPr>
        <w:t>SCR recombination (ideality fac</w:t>
      </w:r>
      <w:r w:rsidRPr="00DB6C10">
        <w:rPr>
          <w:rFonts w:ascii="Times New Roman" w:hAnsi="Times New Roman" w:cs="Times New Roman"/>
        </w:rPr>
        <w:t>tor large value, indepen</w:t>
      </w:r>
      <w:r w:rsidR="00250F14">
        <w:rPr>
          <w:rFonts w:ascii="Times New Roman" w:hAnsi="Times New Roman" w:cs="Times New Roman"/>
        </w:rPr>
        <w:t>dence on light intensity, depen</w:t>
      </w:r>
      <w:r w:rsidRPr="00DB6C10">
        <w:rPr>
          <w:rFonts w:ascii="Times New Roman" w:hAnsi="Times New Roman" w:cs="Times New Roman"/>
        </w:rPr>
        <w:t>dence on temperature as well as carrier lifetime small value) can be explained by the model of coupled defect level recombination (CDLR)</w:t>
      </w:r>
      <w:r w:rsidRPr="00DB6C10">
        <w:rPr>
          <w:rStyle w:val="Corbel"/>
          <w:rFonts w:ascii="Times New Roman" w:hAnsi="Times New Roman" w:cs="Times New Roman"/>
          <w:vertAlign w:val="superscript"/>
        </w:rPr>
        <w:t>40,41</w:t>
      </w:r>
      <w:r w:rsidRPr="00DB6C10">
        <w:rPr>
          <w:rFonts w:ascii="Times New Roman" w:hAnsi="Times New Roman" w:cs="Times New Roman"/>
        </w:rPr>
        <w:t xml:space="preserve"> only. This model pro</w:t>
      </w:r>
      <w:r w:rsidRPr="00DB6C10">
        <w:rPr>
          <w:rFonts w:ascii="Times New Roman" w:hAnsi="Times New Roman" w:cs="Times New Roman"/>
        </w:rPr>
        <w:softHyphen/>
        <w:t>vides a rapid direct cha</w:t>
      </w:r>
      <w:r w:rsidR="00250F14">
        <w:rPr>
          <w:rFonts w:ascii="Times New Roman" w:hAnsi="Times New Roman" w:cs="Times New Roman"/>
        </w:rPr>
        <w:t>rge transfer between defect lev</w:t>
      </w:r>
      <w:r w:rsidRPr="00DB6C10">
        <w:rPr>
          <w:rFonts w:ascii="Times New Roman" w:hAnsi="Times New Roman" w:cs="Times New Roman"/>
        </w:rPr>
        <w:t>els. Such phenomenon has been observed experimentally firstly</w:t>
      </w:r>
      <w:r w:rsidRPr="00DB6C10">
        <w:rPr>
          <w:rStyle w:val="Corbel"/>
          <w:rFonts w:ascii="Times New Roman" w:hAnsi="Times New Roman" w:cs="Times New Roman"/>
          <w:vertAlign w:val="superscript"/>
        </w:rPr>
        <w:t>56</w:t>
      </w:r>
      <w:proofErr w:type="gramStart"/>
      <w:r w:rsidRPr="00DB6C10">
        <w:rPr>
          <w:rStyle w:val="Corbel"/>
          <w:rFonts w:ascii="Times New Roman" w:hAnsi="Times New Roman" w:cs="Times New Roman"/>
          <w:vertAlign w:val="superscript"/>
        </w:rPr>
        <w:t>,57</w:t>
      </w:r>
      <w:proofErr w:type="gramEnd"/>
      <w:r w:rsidRPr="00DB6C10">
        <w:rPr>
          <w:rFonts w:ascii="Times New Roman" w:hAnsi="Times New Roman" w:cs="Times New Roman"/>
        </w:rPr>
        <w:t xml:space="preserve"> and then it was recruited to explain process in semiconductor diodes.</w:t>
      </w:r>
      <w:r w:rsidRPr="00DB6C10">
        <w:rPr>
          <w:rStyle w:val="Corbel"/>
          <w:rFonts w:ascii="Times New Roman" w:hAnsi="Times New Roman" w:cs="Times New Roman"/>
          <w:vertAlign w:val="superscript"/>
        </w:rPr>
        <w:t>40,41,58</w:t>
      </w:r>
    </w:p>
    <w:p w:rsidR="00D93675" w:rsidRPr="005654A5" w:rsidRDefault="008531DB">
      <w:pPr>
        <w:pStyle w:val="21"/>
        <w:shd w:val="clear" w:color="auto" w:fill="auto"/>
        <w:spacing w:before="0" w:after="0" w:line="230" w:lineRule="exact"/>
        <w:ind w:right="20" w:firstLine="200"/>
        <w:rPr>
          <w:rFonts w:ascii="Times New Roman" w:hAnsi="Times New Roman" w:cs="Times New Roman"/>
          <w:lang w:val="uk-UA"/>
        </w:rPr>
        <w:sectPr w:rsidR="00D93675" w:rsidRPr="005654A5">
          <w:type w:val="continuous"/>
          <w:pgSz w:w="12240" w:h="15840"/>
          <w:pgMar w:top="1201" w:right="1037" w:bottom="755" w:left="1039" w:header="0" w:footer="3" w:gutter="0"/>
          <w:cols w:num="2" w:space="358"/>
          <w:noEndnote/>
          <w:docGrid w:linePitch="360"/>
        </w:sectPr>
      </w:pPr>
      <w:r w:rsidRPr="00DB6C10">
        <w:rPr>
          <w:rFonts w:ascii="Times New Roman" w:hAnsi="Times New Roman" w:cs="Times New Roman"/>
        </w:rPr>
        <w:t xml:space="preserve">According to the CDLR model, recombination is the result of carrier exchange between two defect level </w:t>
      </w:r>
      <w:r w:rsidRPr="001C3312">
        <w:rPr>
          <w:rFonts w:ascii="Times New Roman" w:hAnsi="Times New Roman" w:cs="Times New Roman"/>
          <w:highlight w:val="yellow"/>
          <w:rPrChange w:id="215" w:author="Alla" w:date="2017-10-21T18:56:00Z">
            <w:rPr>
              <w:rFonts w:ascii="Times New Roman" w:hAnsi="Times New Roman" w:cs="Times New Roman"/>
            </w:rPr>
          </w:rPrChange>
        </w:rPr>
        <w:t>and</w:t>
      </w:r>
    </w:p>
    <w:p w:rsidR="00D93675" w:rsidRPr="00DB6C10" w:rsidRDefault="008531DB">
      <w:pPr>
        <w:framePr w:h="3408" w:wrap="notBeside" w:vAnchor="text" w:hAnchor="text" w:xAlign="center" w:y="1"/>
        <w:jc w:val="center"/>
        <w:rPr>
          <w:rFonts w:ascii="Times New Roman" w:hAnsi="Times New Roman" w:cs="Times New Roman"/>
          <w:sz w:val="2"/>
          <w:szCs w:val="2"/>
        </w:rPr>
      </w:pPr>
      <w:r w:rsidRPr="00DB6C10">
        <w:rPr>
          <w:rFonts w:ascii="Times New Roman" w:hAnsi="Times New Roman" w:cs="Times New Roman"/>
        </w:rPr>
        <w:pict>
          <v:shape id="_x0000_i1026" type="#_x0000_t75" style="width:356.25pt;height:170.2pt">
            <v:imagedata r:id="rId11" r:href="rId12"/>
          </v:shape>
        </w:pict>
      </w:r>
    </w:p>
    <w:p w:rsidR="00D93675" w:rsidRPr="00DB6C10" w:rsidRDefault="008531DB">
      <w:pPr>
        <w:pStyle w:val="ae"/>
        <w:framePr w:h="3408" w:wrap="notBeside" w:vAnchor="text" w:hAnchor="text" w:xAlign="center" w:y="1"/>
        <w:shd w:val="clear" w:color="auto" w:fill="auto"/>
        <w:rPr>
          <w:rFonts w:ascii="Times New Roman" w:hAnsi="Times New Roman" w:cs="Times New Roman"/>
        </w:rPr>
      </w:pPr>
      <w:proofErr w:type="gramStart"/>
      <w:r w:rsidRPr="00DB6C10">
        <w:rPr>
          <w:rFonts w:ascii="Times New Roman" w:hAnsi="Times New Roman" w:cs="Times New Roman"/>
        </w:rPr>
        <w:t>FIG. 2.</w:t>
      </w:r>
      <w:proofErr w:type="gramEnd"/>
      <w:r w:rsidRPr="00DB6C10">
        <w:rPr>
          <w:rFonts w:ascii="Times New Roman" w:hAnsi="Times New Roman" w:cs="Times New Roman"/>
        </w:rPr>
        <w:t xml:space="preserve"> Temperature dependences of ideality factor for non-irradiated (curves 1-3, circles), neutron-irradiated (4-6, squares) and Y-irradiated (7-11, diamonds and triangles) samples. The curves 1, 4, 7 and 9 (open marks) are obtained without USL, curves 2, 3, 5, </w:t>
      </w:r>
      <w:r w:rsidRPr="00DB6C10">
        <w:rPr>
          <w:rStyle w:val="Corbel2"/>
          <w:rFonts w:ascii="Times New Roman" w:hAnsi="Times New Roman" w:cs="Times New Roman"/>
        </w:rPr>
        <w:t>6</w:t>
      </w:r>
      <w:r w:rsidRPr="00DB6C10">
        <w:rPr>
          <w:rFonts w:ascii="Times New Roman" w:hAnsi="Times New Roman" w:cs="Times New Roman"/>
        </w:rPr>
        <w:t xml:space="preserve">, </w:t>
      </w:r>
      <w:r w:rsidRPr="00DB6C10">
        <w:rPr>
          <w:rStyle w:val="Corbel2"/>
          <w:rFonts w:ascii="Times New Roman" w:hAnsi="Times New Roman" w:cs="Times New Roman"/>
        </w:rPr>
        <w:t>8</w:t>
      </w:r>
      <w:r w:rsidRPr="00DB6C10">
        <w:rPr>
          <w:rFonts w:ascii="Times New Roman" w:hAnsi="Times New Roman" w:cs="Times New Roman"/>
        </w:rPr>
        <w:t xml:space="preserve">, 10, and 11 correspond to Ui-1, Ui-2, Un-1, Un-2, Ug6-2, Ug7-1, and Ug7-2 respectively. The marks are the experimental </w:t>
      </w:r>
      <w:proofErr w:type="gramStart"/>
      <w:r w:rsidRPr="00DB6C10">
        <w:rPr>
          <w:rFonts w:ascii="Times New Roman" w:hAnsi="Times New Roman" w:cs="Times New Roman"/>
        </w:rPr>
        <w:t>results,</w:t>
      </w:r>
      <w:proofErr w:type="gramEnd"/>
      <w:r w:rsidRPr="00DB6C10">
        <w:rPr>
          <w:rFonts w:ascii="Times New Roman" w:hAnsi="Times New Roman" w:cs="Times New Roman"/>
        </w:rPr>
        <w:t xml:space="preserve"> the lines are the fitted curves using Eq. (</w:t>
      </w:r>
      <w:r w:rsidRPr="00DB6C10">
        <w:rPr>
          <w:rStyle w:val="Corbel2"/>
          <w:rFonts w:ascii="Times New Roman" w:hAnsi="Times New Roman" w:cs="Times New Roman"/>
        </w:rPr>
        <w:t>6</w:t>
      </w:r>
      <w:r w:rsidRPr="00DB6C10">
        <w:rPr>
          <w:rFonts w:ascii="Times New Roman" w:hAnsi="Times New Roman" w:cs="Times New Roman"/>
        </w:rPr>
        <w:t>).</w:t>
      </w:r>
    </w:p>
    <w:p w:rsidR="00D93675" w:rsidRPr="00DB6C10" w:rsidRDefault="00D93675">
      <w:pPr>
        <w:spacing w:line="360" w:lineRule="exact"/>
        <w:rPr>
          <w:rFonts w:ascii="Times New Roman" w:hAnsi="Times New Roman" w:cs="Times New Roman"/>
        </w:rPr>
      </w:pPr>
    </w:p>
    <w:p w:rsidR="00D93675" w:rsidRPr="00DB6C10" w:rsidRDefault="008531DB">
      <w:pPr>
        <w:framePr w:h="3408" w:wrap="notBeside" w:vAnchor="text" w:hAnchor="text" w:xAlign="center" w:y="1"/>
        <w:jc w:val="center"/>
        <w:rPr>
          <w:rFonts w:ascii="Times New Roman" w:hAnsi="Times New Roman" w:cs="Times New Roman"/>
          <w:sz w:val="2"/>
          <w:szCs w:val="2"/>
        </w:rPr>
      </w:pPr>
      <w:r w:rsidRPr="00DB6C10">
        <w:rPr>
          <w:rFonts w:ascii="Times New Roman" w:hAnsi="Times New Roman" w:cs="Times New Roman"/>
        </w:rPr>
        <w:pict>
          <v:shape id="_x0000_i1027" type="#_x0000_t75" style="width:356.25pt;height:170.2pt">
            <v:imagedata r:id="rId13" r:href="rId14"/>
          </v:shape>
        </w:pict>
      </w:r>
    </w:p>
    <w:p w:rsidR="00D93675" w:rsidRPr="00DB6C10" w:rsidRDefault="008531DB">
      <w:pPr>
        <w:pStyle w:val="ae"/>
        <w:framePr w:h="3408" w:wrap="notBeside" w:vAnchor="text" w:hAnchor="text" w:xAlign="center" w:y="1"/>
        <w:shd w:val="clear" w:color="auto" w:fill="auto"/>
        <w:rPr>
          <w:rFonts w:ascii="Times New Roman" w:hAnsi="Times New Roman" w:cs="Times New Roman"/>
        </w:rPr>
      </w:pPr>
      <w:proofErr w:type="gramStart"/>
      <w:r w:rsidRPr="00DB6C10">
        <w:rPr>
          <w:rFonts w:ascii="Times New Roman" w:hAnsi="Times New Roman" w:cs="Times New Roman"/>
        </w:rPr>
        <w:t>FIG. 3.</w:t>
      </w:r>
      <w:proofErr w:type="gramEnd"/>
      <w:r w:rsidRPr="00DB6C10">
        <w:rPr>
          <w:rFonts w:ascii="Times New Roman" w:hAnsi="Times New Roman" w:cs="Times New Roman"/>
        </w:rPr>
        <w:t xml:space="preserve"> Temperature dependences of SCR lifetime for non-irradiated (curves 1-3, circles), neutron-irradiated (4-6, squares) and Y-irradiated (7-11, diamonds and triangles) samples. The curves 1, 4, 7 and 9 (open marks) are obtained without USL, curves 2, 3, 5, </w:t>
      </w:r>
      <w:r w:rsidRPr="00DB6C10">
        <w:rPr>
          <w:rStyle w:val="Corbel2"/>
          <w:rFonts w:ascii="Times New Roman" w:hAnsi="Times New Roman" w:cs="Times New Roman"/>
        </w:rPr>
        <w:t>6</w:t>
      </w:r>
      <w:r w:rsidRPr="00DB6C10">
        <w:rPr>
          <w:rFonts w:ascii="Times New Roman" w:hAnsi="Times New Roman" w:cs="Times New Roman"/>
        </w:rPr>
        <w:t xml:space="preserve">, </w:t>
      </w:r>
      <w:r w:rsidRPr="00DB6C10">
        <w:rPr>
          <w:rStyle w:val="Corbel2"/>
          <w:rFonts w:ascii="Times New Roman" w:hAnsi="Times New Roman" w:cs="Times New Roman"/>
        </w:rPr>
        <w:t>8</w:t>
      </w:r>
      <w:r w:rsidRPr="00DB6C10">
        <w:rPr>
          <w:rFonts w:ascii="Times New Roman" w:hAnsi="Times New Roman" w:cs="Times New Roman"/>
        </w:rPr>
        <w:t xml:space="preserve">, 10, and 11 correspond to Ui-1, Ui-2, Un-1, Un-2, Ug6-2, Ug7-1, and Ug7-2 respectively. The marks are the experimental </w:t>
      </w:r>
      <w:proofErr w:type="gramStart"/>
      <w:r w:rsidRPr="00DB6C10">
        <w:rPr>
          <w:rFonts w:ascii="Times New Roman" w:hAnsi="Times New Roman" w:cs="Times New Roman"/>
        </w:rPr>
        <w:t>results,</w:t>
      </w:r>
      <w:proofErr w:type="gramEnd"/>
      <w:r w:rsidRPr="00DB6C10">
        <w:rPr>
          <w:rFonts w:ascii="Times New Roman" w:hAnsi="Times New Roman" w:cs="Times New Roman"/>
        </w:rPr>
        <w:t xml:space="preserve"> the lines are the fitted curves using Eq. (7).</w:t>
      </w:r>
    </w:p>
    <w:p w:rsidR="00D93675" w:rsidRPr="00DB6C10" w:rsidRDefault="00D93675">
      <w:pPr>
        <w:spacing w:line="540" w:lineRule="exact"/>
        <w:rPr>
          <w:rFonts w:ascii="Times New Roman" w:hAnsi="Times New Roman" w:cs="Times New Roman"/>
        </w:rPr>
      </w:pPr>
    </w:p>
    <w:p w:rsidR="00D93675" w:rsidRPr="00DB6C10" w:rsidRDefault="008531DB">
      <w:pPr>
        <w:pStyle w:val="a7"/>
        <w:framePr w:w="10229" w:wrap="notBeside" w:vAnchor="text" w:hAnchor="text" w:xAlign="center" w:y="1"/>
        <w:shd w:val="clear" w:color="auto" w:fill="auto"/>
        <w:spacing w:line="160" w:lineRule="exact"/>
        <w:rPr>
          <w:rFonts w:ascii="Times New Roman" w:hAnsi="Times New Roman" w:cs="Times New Roman"/>
        </w:rPr>
      </w:pPr>
      <w:proofErr w:type="gramStart"/>
      <w:r w:rsidRPr="00DB6C10">
        <w:rPr>
          <w:rFonts w:ascii="Times New Roman" w:hAnsi="Times New Roman" w:cs="Times New Roman"/>
        </w:rPr>
        <w:t>TABLE III.</w:t>
      </w:r>
      <w:proofErr w:type="gramEnd"/>
      <w:r w:rsidRPr="00DB6C10">
        <w:rPr>
          <w:rFonts w:ascii="Times New Roman" w:hAnsi="Times New Roman" w:cs="Times New Roman"/>
        </w:rPr>
        <w:t xml:space="preserve"> Characteristics of temperature dependences of n+-p-Si structure parameters.</w:t>
      </w:r>
    </w:p>
    <w:tbl>
      <w:tblPr>
        <w:tblOverlap w:val="never"/>
        <w:tblW w:w="0" w:type="auto"/>
        <w:jc w:val="center"/>
        <w:tblLayout w:type="fixed"/>
        <w:tblCellMar>
          <w:left w:w="10" w:type="dxa"/>
          <w:right w:w="10" w:type="dxa"/>
        </w:tblCellMar>
        <w:tblLook w:val="04A0"/>
      </w:tblPr>
      <w:tblGrid>
        <w:gridCol w:w="1166"/>
        <w:gridCol w:w="1541"/>
        <w:gridCol w:w="1805"/>
        <w:gridCol w:w="1920"/>
        <w:gridCol w:w="1997"/>
        <w:gridCol w:w="1800"/>
      </w:tblGrid>
      <w:tr w:rsidR="00D93675" w:rsidRPr="00DB6C10">
        <w:tblPrEx>
          <w:tblCellMar>
            <w:top w:w="0" w:type="dxa"/>
            <w:bottom w:w="0" w:type="dxa"/>
          </w:tblCellMar>
        </w:tblPrEx>
        <w:trPr>
          <w:trHeight w:hRule="exact" w:val="317"/>
          <w:jc w:val="center"/>
        </w:trPr>
        <w:tc>
          <w:tcPr>
            <w:tcW w:w="1166"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160"/>
              <w:jc w:val="left"/>
              <w:rPr>
                <w:rFonts w:ascii="Times New Roman" w:hAnsi="Times New Roman" w:cs="Times New Roman"/>
              </w:rPr>
            </w:pPr>
            <w:r w:rsidRPr="00DB6C10">
              <w:rPr>
                <w:rStyle w:val="11"/>
                <w:rFonts w:ascii="Times New Roman" w:hAnsi="Times New Roman" w:cs="Times New Roman"/>
              </w:rPr>
              <w:t>Sample</w:t>
            </w:r>
          </w:p>
        </w:tc>
        <w:tc>
          <w:tcPr>
            <w:tcW w:w="1541"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USL</w:t>
            </w:r>
          </w:p>
        </w:tc>
        <w:tc>
          <w:tcPr>
            <w:tcW w:w="1805"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proofErr w:type="spellStart"/>
            <w:r w:rsidRPr="00DB6C10">
              <w:rPr>
                <w:rStyle w:val="11"/>
                <w:rFonts w:ascii="Times New Roman" w:hAnsi="Times New Roman" w:cs="Times New Roman"/>
              </w:rPr>
              <w:t>Tid</w:t>
            </w:r>
            <w:proofErr w:type="spellEnd"/>
            <w:r w:rsidRPr="00DB6C10">
              <w:rPr>
                <w:rStyle w:val="11"/>
                <w:rFonts w:ascii="Times New Roman" w:hAnsi="Times New Roman" w:cs="Times New Roman"/>
              </w:rPr>
              <w:t xml:space="preserve"> (K)</w:t>
            </w:r>
          </w:p>
        </w:tc>
        <w:tc>
          <w:tcPr>
            <w:tcW w:w="1920"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Georgia"/>
                <w:rFonts w:ascii="Times New Roman" w:hAnsi="Times New Roman" w:cs="Times New Roman"/>
              </w:rPr>
              <w:t>Erg</w:t>
            </w:r>
            <w:r w:rsidRPr="00DB6C10">
              <w:rPr>
                <w:rStyle w:val="5pt"/>
                <w:rFonts w:ascii="Times New Roman" w:hAnsi="Times New Roman" w:cs="Times New Roman"/>
              </w:rPr>
              <w:t xml:space="preserve"> </w:t>
            </w:r>
            <w:r w:rsidRPr="00DB6C10">
              <w:rPr>
                <w:rStyle w:val="11"/>
                <w:rFonts w:ascii="Times New Roman" w:hAnsi="Times New Roman" w:cs="Times New Roman"/>
              </w:rPr>
              <w:t>(</w:t>
            </w:r>
            <w:proofErr w:type="spellStart"/>
            <w:r w:rsidRPr="00DB6C10">
              <w:rPr>
                <w:rStyle w:val="11"/>
                <w:rFonts w:ascii="Times New Roman" w:hAnsi="Times New Roman" w:cs="Times New Roman"/>
              </w:rPr>
              <w:t>eV</w:t>
            </w:r>
            <w:proofErr w:type="spellEnd"/>
            <w:r w:rsidRPr="00DB6C10">
              <w:rPr>
                <w:rStyle w:val="11"/>
                <w:rFonts w:ascii="Times New Roman" w:hAnsi="Times New Roman" w:cs="Times New Roman"/>
              </w:rPr>
              <w:t>)</w:t>
            </w:r>
          </w:p>
        </w:tc>
        <w:tc>
          <w:tcPr>
            <w:tcW w:w="1997"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^293,A1 (</w:t>
            </w:r>
            <w:proofErr w:type="spellStart"/>
            <w:r w:rsidRPr="00DB6C10">
              <w:rPr>
                <w:rStyle w:val="11"/>
                <w:rFonts w:ascii="Times New Roman" w:hAnsi="Times New Roman" w:cs="Times New Roman"/>
              </w:rPr>
              <w:t>kO</w:t>
            </w:r>
            <w:proofErr w:type="spellEnd"/>
            <w:r w:rsidRPr="00DB6C10">
              <w:rPr>
                <w:rStyle w:val="11"/>
                <w:rFonts w:ascii="Times New Roman" w:hAnsi="Times New Roman" w:cs="Times New Roman"/>
              </w:rPr>
              <w:t>)</w:t>
            </w:r>
          </w:p>
        </w:tc>
        <w:tc>
          <w:tcPr>
            <w:tcW w:w="1800"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80" w:lineRule="exact"/>
              <w:ind w:right="100"/>
              <w:jc w:val="right"/>
              <w:rPr>
                <w:rFonts w:ascii="Times New Roman" w:hAnsi="Times New Roman" w:cs="Times New Roman"/>
              </w:rPr>
            </w:pPr>
            <w:proofErr w:type="spellStart"/>
            <w:r w:rsidRPr="00DB6C10">
              <w:rPr>
                <w:rStyle w:val="a8"/>
                <w:rFonts w:ascii="Times New Roman" w:hAnsi="Times New Roman" w:cs="Times New Roman"/>
              </w:rPr>
              <w:t>CF</w:t>
            </w:r>
            <w:r w:rsidRPr="00DB6C10">
              <w:rPr>
                <w:rStyle w:val="11"/>
                <w:rFonts w:ascii="Times New Roman" w:hAnsi="Times New Roman" w:cs="Times New Roman"/>
                <w:vertAlign w:val="subscript"/>
              </w:rPr>
              <w:t>d</w:t>
            </w:r>
            <w:r w:rsidRPr="00DB6C10">
              <w:rPr>
                <w:rStyle w:val="11"/>
                <w:rFonts w:ascii="Times New Roman" w:hAnsi="Times New Roman" w:cs="Times New Roman"/>
              </w:rPr>
              <w:t>i</w:t>
            </w:r>
            <w:r w:rsidRPr="00DB6C10">
              <w:rPr>
                <w:rStyle w:val="11"/>
                <w:rFonts w:ascii="Times New Roman" w:hAnsi="Times New Roman" w:cs="Times New Roman"/>
                <w:vertAlign w:val="subscript"/>
              </w:rPr>
              <w:t>s</w:t>
            </w:r>
            <w:proofErr w:type="spellEnd"/>
            <w:r w:rsidRPr="00DB6C10">
              <w:rPr>
                <w:rStyle w:val="11"/>
                <w:rFonts w:ascii="Times New Roman" w:hAnsi="Times New Roman" w:cs="Times New Roman"/>
              </w:rPr>
              <w:t xml:space="preserve"> (10</w:t>
            </w:r>
            <w:r w:rsidRPr="00DB6C10">
              <w:rPr>
                <w:rStyle w:val="Corbel0"/>
                <w:rFonts w:ascii="Times New Roman" w:hAnsi="Times New Roman" w:cs="Times New Roman"/>
                <w:vertAlign w:val="superscript"/>
              </w:rPr>
              <w:t>4</w:t>
            </w:r>
            <w:r w:rsidRPr="00DB6C10">
              <w:rPr>
                <w:rStyle w:val="11"/>
                <w:rFonts w:ascii="Times New Roman" w:hAnsi="Times New Roman" w:cs="Times New Roman"/>
              </w:rPr>
              <w:t xml:space="preserve"> K/O)</w:t>
            </w:r>
          </w:p>
        </w:tc>
      </w:tr>
      <w:tr w:rsidR="00D93675" w:rsidRPr="00DB6C10">
        <w:tblPrEx>
          <w:tblCellMar>
            <w:top w:w="0" w:type="dxa"/>
            <w:bottom w:w="0" w:type="dxa"/>
          </w:tblCellMar>
        </w:tblPrEx>
        <w:trPr>
          <w:trHeight w:hRule="exact" w:val="197"/>
          <w:jc w:val="center"/>
        </w:trPr>
        <w:tc>
          <w:tcPr>
            <w:tcW w:w="1166"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220"/>
              <w:jc w:val="left"/>
              <w:rPr>
                <w:rFonts w:ascii="Times New Roman" w:hAnsi="Times New Roman" w:cs="Times New Roman"/>
              </w:rPr>
            </w:pPr>
            <w:proofErr w:type="spellStart"/>
            <w:r w:rsidRPr="00DB6C10">
              <w:rPr>
                <w:rStyle w:val="11"/>
                <w:rFonts w:ascii="Times New Roman" w:hAnsi="Times New Roman" w:cs="Times New Roman"/>
              </w:rPr>
              <w:t>iSC</w:t>
            </w:r>
            <w:proofErr w:type="spellEnd"/>
          </w:p>
        </w:tc>
        <w:tc>
          <w:tcPr>
            <w:tcW w:w="1541"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non</w:t>
            </w:r>
          </w:p>
        </w:tc>
        <w:tc>
          <w:tcPr>
            <w:tcW w:w="1805"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330 ± 30</w:t>
            </w:r>
          </w:p>
        </w:tc>
        <w:tc>
          <w:tcPr>
            <w:tcW w:w="1920"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0.24 ± 0.01</w:t>
            </w:r>
          </w:p>
        </w:tc>
        <w:tc>
          <w:tcPr>
            <w:tcW w:w="1997"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27 ±3</w:t>
            </w:r>
          </w:p>
        </w:tc>
        <w:tc>
          <w:tcPr>
            <w:tcW w:w="1800" w:type="dxa"/>
            <w:tcBorders>
              <w:top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41 ±4</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Ui-1</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310 ± 30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0.24 ± 0.01</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27 ± 3</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50 ± 4</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Ui-2</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360 ± 30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0.24 ± 0.01</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26 ± 3</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58 ± 4</w:t>
            </w:r>
          </w:p>
        </w:tc>
      </w:tr>
      <w:tr w:rsidR="00D93675" w:rsidRPr="00DB6C10">
        <w:tblPrEx>
          <w:tblCellMar>
            <w:top w:w="0" w:type="dxa"/>
            <w:bottom w:w="0" w:type="dxa"/>
          </w:tblCellMar>
        </w:tblPrEx>
        <w:trPr>
          <w:trHeight w:hRule="exact" w:val="206"/>
          <w:jc w:val="center"/>
        </w:trPr>
        <w:tc>
          <w:tcPr>
            <w:tcW w:w="1166"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220"/>
              <w:jc w:val="left"/>
              <w:rPr>
                <w:rFonts w:ascii="Times New Roman" w:hAnsi="Times New Roman" w:cs="Times New Roman"/>
              </w:rPr>
            </w:pPr>
            <w:proofErr w:type="spellStart"/>
            <w:r w:rsidRPr="00DB6C10">
              <w:rPr>
                <w:rStyle w:val="11"/>
                <w:rFonts w:ascii="Times New Roman" w:hAnsi="Times New Roman" w:cs="Times New Roman"/>
              </w:rPr>
              <w:t>nSC</w:t>
            </w:r>
            <w:proofErr w:type="spellEnd"/>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non</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1610 ± 70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0.45 ± 0.02</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2.2 ± 0.4</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65 ± 7</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Un-1</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1600 ± 70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0.44 ± 0.02</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2.3 ± 0.4</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95 ± 10</w:t>
            </w:r>
          </w:p>
        </w:tc>
      </w:tr>
      <w:tr w:rsidR="00D93675" w:rsidRPr="00DB6C10">
        <w:tblPrEx>
          <w:tblCellMar>
            <w:top w:w="0" w:type="dxa"/>
            <w:bottom w:w="0" w:type="dxa"/>
          </w:tblCellMar>
        </w:tblPrEx>
        <w:trPr>
          <w:trHeight w:hRule="exact" w:val="206"/>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Un-2</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1680 ± 70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0.44 ± 0.02</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2.2 ± 0.4</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130 ± 10</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8531DB">
            <w:pPr>
              <w:pStyle w:val="21"/>
              <w:framePr w:w="10229" w:wrap="notBeside" w:vAnchor="text" w:hAnchor="text" w:xAlign="center" w:y="1"/>
              <w:shd w:val="clear" w:color="auto" w:fill="auto"/>
              <w:spacing w:before="0" w:after="0" w:line="180" w:lineRule="exact"/>
              <w:ind w:left="160"/>
              <w:jc w:val="left"/>
              <w:rPr>
                <w:rFonts w:ascii="Times New Roman" w:hAnsi="Times New Roman" w:cs="Times New Roman"/>
              </w:rPr>
            </w:pPr>
            <w:r w:rsidRPr="00DB6C10">
              <w:rPr>
                <w:rStyle w:val="11"/>
                <w:rFonts w:ascii="Times New Roman" w:hAnsi="Times New Roman" w:cs="Times New Roman"/>
              </w:rPr>
              <w:t>g</w:t>
            </w:r>
            <w:r w:rsidRPr="00DB6C10">
              <w:rPr>
                <w:rStyle w:val="Corbel0"/>
                <w:rFonts w:ascii="Times New Roman" w:hAnsi="Times New Roman" w:cs="Times New Roman"/>
              </w:rPr>
              <w:t>6</w:t>
            </w:r>
            <w:r w:rsidRPr="00DB6C10">
              <w:rPr>
                <w:rStyle w:val="11"/>
                <w:rFonts w:ascii="Times New Roman" w:hAnsi="Times New Roman" w:cs="Times New Roman"/>
              </w:rPr>
              <w:t>SC</w:t>
            </w: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non</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610 ± 40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 xml:space="preserve">0.28 ± </w:t>
            </w:r>
            <w:r w:rsidRPr="00DB6C10">
              <w:rPr>
                <w:rStyle w:val="Corbel0"/>
                <w:rFonts w:ascii="Times New Roman" w:hAnsi="Times New Roman" w:cs="Times New Roman"/>
              </w:rPr>
              <w:t>0.01</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0.7 ± 0.1</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19 ± 2</w:t>
            </w:r>
          </w:p>
        </w:tc>
      </w:tr>
      <w:tr w:rsidR="00D93675" w:rsidRPr="00DB6C10">
        <w:tblPrEx>
          <w:tblCellMar>
            <w:top w:w="0" w:type="dxa"/>
            <w:bottom w:w="0" w:type="dxa"/>
          </w:tblCellMar>
        </w:tblPrEx>
        <w:trPr>
          <w:trHeight w:hRule="exact" w:val="206"/>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Ug6-2</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1080 ± 50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0.33 ± 0.02</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0.8</w:t>
            </w:r>
            <w:r w:rsidRPr="00DB6C10">
              <w:rPr>
                <w:rStyle w:val="11"/>
                <w:rFonts w:ascii="Times New Roman" w:hAnsi="Times New Roman" w:cs="Times New Roman"/>
              </w:rPr>
              <w:t xml:space="preserve"> ± </w:t>
            </w:r>
            <w:r w:rsidRPr="00DB6C10">
              <w:rPr>
                <w:rStyle w:val="Corbel0"/>
                <w:rFonts w:ascii="Times New Roman" w:hAnsi="Times New Roman" w:cs="Times New Roman"/>
              </w:rPr>
              <w:t>0.1</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24 ± 2</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160"/>
              <w:jc w:val="left"/>
              <w:rPr>
                <w:rFonts w:ascii="Times New Roman" w:hAnsi="Times New Roman" w:cs="Times New Roman"/>
              </w:rPr>
            </w:pPr>
            <w:r w:rsidRPr="00DB6C10">
              <w:rPr>
                <w:rStyle w:val="11"/>
                <w:rFonts w:ascii="Times New Roman" w:hAnsi="Times New Roman" w:cs="Times New Roman"/>
              </w:rPr>
              <w:t>g7SC</w:t>
            </w: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non</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770 ± 50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0.29 ± 0.01</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0.41 ± 0.06</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26 ± 3</w:t>
            </w:r>
          </w:p>
        </w:tc>
      </w:tr>
      <w:tr w:rsidR="00D93675" w:rsidRPr="00DB6C10">
        <w:tblPrEx>
          <w:tblCellMar>
            <w:top w:w="0" w:type="dxa"/>
            <w:bottom w:w="0" w:type="dxa"/>
          </w:tblCellMar>
        </w:tblPrEx>
        <w:trPr>
          <w:trHeight w:hRule="exact" w:val="211"/>
          <w:jc w:val="center"/>
        </w:trPr>
        <w:tc>
          <w:tcPr>
            <w:tcW w:w="1166" w:type="dxa"/>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Ug7-1</w:t>
            </w:r>
          </w:p>
        </w:tc>
        <w:tc>
          <w:tcPr>
            <w:tcW w:w="1805"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1260 ± 60</w:t>
            </w:r>
          </w:p>
        </w:tc>
        <w:tc>
          <w:tcPr>
            <w:tcW w:w="192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0.34 ± 0.02</w:t>
            </w:r>
          </w:p>
        </w:tc>
        <w:tc>
          <w:tcPr>
            <w:tcW w:w="1997"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0.39 ± 0.06</w:t>
            </w:r>
          </w:p>
        </w:tc>
        <w:tc>
          <w:tcPr>
            <w:tcW w:w="1800" w:type="dxa"/>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45 ± 4</w:t>
            </w:r>
          </w:p>
        </w:tc>
      </w:tr>
      <w:tr w:rsidR="00D93675" w:rsidRPr="00DB6C10">
        <w:tblPrEx>
          <w:tblCellMar>
            <w:top w:w="0" w:type="dxa"/>
            <w:bottom w:w="0" w:type="dxa"/>
          </w:tblCellMar>
        </w:tblPrEx>
        <w:trPr>
          <w:trHeight w:hRule="exact" w:val="322"/>
          <w:jc w:val="center"/>
        </w:trPr>
        <w:tc>
          <w:tcPr>
            <w:tcW w:w="1166" w:type="dxa"/>
            <w:tcBorders>
              <w:bottom w:val="single" w:sz="4" w:space="0" w:color="auto"/>
            </w:tcBorders>
            <w:shd w:val="clear" w:color="auto" w:fill="FFFFFF"/>
          </w:tcPr>
          <w:p w:rsidR="00D93675" w:rsidRPr="00DB6C10" w:rsidRDefault="00D93675">
            <w:pPr>
              <w:framePr w:w="10229" w:wrap="notBeside" w:vAnchor="text" w:hAnchor="text" w:xAlign="center" w:y="1"/>
              <w:rPr>
                <w:rFonts w:ascii="Times New Roman" w:hAnsi="Times New Roman" w:cs="Times New Roman"/>
                <w:sz w:val="10"/>
                <w:szCs w:val="10"/>
              </w:rPr>
            </w:pPr>
          </w:p>
        </w:tc>
        <w:tc>
          <w:tcPr>
            <w:tcW w:w="1541" w:type="dxa"/>
            <w:tcBorders>
              <w:bottom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Ug7-2</w:t>
            </w:r>
          </w:p>
        </w:tc>
        <w:tc>
          <w:tcPr>
            <w:tcW w:w="1805" w:type="dxa"/>
            <w:tcBorders>
              <w:bottom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1270 ± 60</w:t>
            </w:r>
          </w:p>
        </w:tc>
        <w:tc>
          <w:tcPr>
            <w:tcW w:w="1920" w:type="dxa"/>
            <w:tcBorders>
              <w:bottom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0.35 ± 0.02</w:t>
            </w:r>
          </w:p>
        </w:tc>
        <w:tc>
          <w:tcPr>
            <w:tcW w:w="1997" w:type="dxa"/>
            <w:tcBorders>
              <w:bottom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0.38 ± 0.06</w:t>
            </w:r>
          </w:p>
        </w:tc>
        <w:tc>
          <w:tcPr>
            <w:tcW w:w="1800" w:type="dxa"/>
            <w:tcBorders>
              <w:bottom w:val="single" w:sz="4" w:space="0" w:color="auto"/>
            </w:tcBorders>
            <w:shd w:val="clear" w:color="auto" w:fill="FFFFFF"/>
          </w:tcPr>
          <w:p w:rsidR="00D93675" w:rsidRPr="00DB6C10" w:rsidRDefault="008531DB">
            <w:pPr>
              <w:pStyle w:val="21"/>
              <w:framePr w:w="10229" w:wrap="notBeside" w:vAnchor="text" w:hAnchor="text" w:xAlign="center" w:y="1"/>
              <w:shd w:val="clear" w:color="auto" w:fill="auto"/>
              <w:spacing w:before="0" w:after="0" w:line="160" w:lineRule="exact"/>
              <w:ind w:left="860"/>
              <w:jc w:val="left"/>
              <w:rPr>
                <w:rFonts w:ascii="Times New Roman" w:hAnsi="Times New Roman" w:cs="Times New Roman"/>
              </w:rPr>
            </w:pPr>
            <w:r w:rsidRPr="00DB6C10">
              <w:rPr>
                <w:rStyle w:val="11"/>
                <w:rFonts w:ascii="Times New Roman" w:hAnsi="Times New Roman" w:cs="Times New Roman"/>
              </w:rPr>
              <w:t>55 ± 4</w:t>
            </w:r>
          </w:p>
        </w:tc>
      </w:tr>
    </w:tbl>
    <w:p w:rsidR="00D93675" w:rsidRPr="00DB6C10" w:rsidRDefault="00D93675">
      <w:pPr>
        <w:rPr>
          <w:rFonts w:ascii="Times New Roman" w:hAnsi="Times New Roman" w:cs="Times New Roman"/>
          <w:sz w:val="2"/>
          <w:szCs w:val="2"/>
        </w:rPr>
      </w:pPr>
    </w:p>
    <w:p w:rsidR="00D93675" w:rsidRPr="00DB6C10" w:rsidRDefault="00D93675">
      <w:pPr>
        <w:rPr>
          <w:rFonts w:ascii="Times New Roman" w:hAnsi="Times New Roman" w:cs="Times New Roman"/>
          <w:sz w:val="2"/>
          <w:szCs w:val="2"/>
        </w:rPr>
        <w:sectPr w:rsidR="00D93675" w:rsidRPr="00DB6C10">
          <w:type w:val="continuous"/>
          <w:pgSz w:w="12240" w:h="15840"/>
          <w:pgMar w:top="1414" w:right="1003" w:bottom="800" w:left="1003" w:header="0" w:footer="3" w:gutter="0"/>
          <w:cols w:space="720"/>
          <w:noEndnote/>
          <w:docGrid w:linePitch="360"/>
        </w:sectPr>
      </w:pPr>
    </w:p>
    <w:p w:rsidR="00D93675" w:rsidRPr="00DB6C10" w:rsidRDefault="00D93675">
      <w:pPr>
        <w:spacing w:line="360" w:lineRule="exact"/>
        <w:rPr>
          <w:rFonts w:ascii="Times New Roman" w:hAnsi="Times New Roman" w:cs="Times New Roman"/>
        </w:rPr>
      </w:pPr>
      <w:r w:rsidRPr="00DB6C10">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2122" type="#_x0000_t202" style="position:absolute;margin-left:260.45pt;margin-top:200.15pt;width:94.95pt;height:8.9pt;z-index:251657751;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proofErr w:type="gramStart"/>
                  <w:r>
                    <w:rPr>
                      <w:rStyle w:val="Exact"/>
                      <w:spacing w:val="0"/>
                    </w:rPr>
                    <w:t>can</w:t>
                  </w:r>
                  <w:proofErr w:type="gramEnd"/>
                  <w:r>
                    <w:rPr>
                      <w:rStyle w:val="Exact"/>
                      <w:spacing w:val="0"/>
                    </w:rPr>
                    <w:t xml:space="preserve"> be expressed as</w:t>
                  </w:r>
                </w:p>
              </w:txbxContent>
            </v:textbox>
            <w10:wrap anchorx="margin"/>
          </v:shape>
        </w:pict>
      </w:r>
      <w:r w:rsidRPr="00DB6C10">
        <w:rPr>
          <w:rFonts w:ascii="Times New Roman" w:hAnsi="Times New Roman" w:cs="Times New Roman"/>
        </w:rPr>
        <w:pict>
          <v:shape id="_x0000_s2121" type="#_x0000_t202" style="position:absolute;margin-left:488.7pt;margin-top:223.9pt;width:26.1pt;height:9.85pt;z-index:251657752;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(13)</w:t>
                  </w:r>
                </w:p>
              </w:txbxContent>
            </v:textbox>
            <w10:wrap anchorx="margin"/>
          </v:shape>
        </w:pict>
      </w:r>
      <w:r w:rsidRPr="00DB6C10">
        <w:rPr>
          <w:rFonts w:ascii="Times New Roman" w:hAnsi="Times New Roman" w:cs="Times New Roman"/>
        </w:rPr>
        <w:pict>
          <v:shape id="_x0000_s2120" type="#_x0000_t202" style="position:absolute;margin-left:337.95pt;margin-top:224.15pt;width:58.5pt;height:10.15pt;z-index:251657753;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200" w:lineRule="exact"/>
                    <w:ind w:left="100"/>
                    <w:jc w:val="left"/>
                  </w:pPr>
                  <w:proofErr w:type="spellStart"/>
                  <w:proofErr w:type="gramStart"/>
                  <w:r>
                    <w:rPr>
                      <w:rStyle w:val="Exact0"/>
                      <w:spacing w:val="0"/>
                    </w:rPr>
                    <w:t>Fd</w:t>
                  </w:r>
                  <w:proofErr w:type="spellEnd"/>
                  <w:proofErr w:type="gramEnd"/>
                  <w:r>
                    <w:rPr>
                      <w:rStyle w:val="Exact"/>
                      <w:spacing w:val="0"/>
                    </w:rPr>
                    <w:t xml:space="preserve"> = x AQ</w:t>
                  </w:r>
                  <w:r>
                    <w:rPr>
                      <w:rStyle w:val="10pt"/>
                      <w:spacing w:val="10"/>
                    </w:rPr>
                    <w:t>,</w:t>
                  </w:r>
                </w:p>
              </w:txbxContent>
            </v:textbox>
            <w10:wrap anchorx="margin"/>
          </v:shape>
        </w:pict>
      </w:r>
      <w:r w:rsidRPr="00DB6C10">
        <w:rPr>
          <w:rFonts w:ascii="Times New Roman" w:hAnsi="Times New Roman" w:cs="Times New Roman"/>
        </w:rPr>
        <w:pict>
          <v:shape id="_x0000_s2119" type="#_x0000_t202" style="position:absolute;margin-left:225.4pt;margin-top:314.9pt;width:26.1pt;height:9.85pt;z-index:251657754;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70" w:lineRule="exact"/>
                    <w:ind w:left="100"/>
                    <w:jc w:val="left"/>
                  </w:pPr>
                  <w:r>
                    <w:rPr>
                      <w:rStyle w:val="Exact"/>
                      <w:spacing w:val="0"/>
                    </w:rPr>
                    <w:t>(</w:t>
                  </w:r>
                  <w:r>
                    <w:rPr>
                      <w:rStyle w:val="Corbel1"/>
                      <w:spacing w:val="0"/>
                    </w:rPr>
                    <w:t>10</w:t>
                  </w:r>
                  <w:r>
                    <w:rPr>
                      <w:rStyle w:val="Exact"/>
                      <w:spacing w:val="0"/>
                    </w:rPr>
                    <w:t>)</w:t>
                  </w:r>
                </w:p>
              </w:txbxContent>
            </v:textbox>
            <w10:wrap anchorx="margin"/>
          </v:shape>
        </w:pict>
      </w:r>
      <w:r w:rsidRPr="00DB6C10">
        <w:rPr>
          <w:rFonts w:ascii="Times New Roman" w:hAnsi="Times New Roman" w:cs="Times New Roman"/>
        </w:rPr>
        <w:pict>
          <v:shape id="_x0000_s2118" type="#_x0000_t202" style="position:absolute;margin-left:82.85pt;margin-top:494.65pt;width:24.9pt;height:12.55pt;z-index:251657755;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40"/>
                    <w:jc w:val="left"/>
                  </w:pPr>
                  <w:r>
                    <w:rPr>
                      <w:rStyle w:val="Exact"/>
                      <w:spacing w:val="0"/>
                    </w:rPr>
                    <w:t>T</w:t>
                  </w:r>
                  <w:r>
                    <w:rPr>
                      <w:rStyle w:val="Exact"/>
                      <w:spacing w:val="0"/>
                      <w:vertAlign w:val="superscript"/>
                    </w:rPr>
                    <w:t>D</w:t>
                  </w:r>
                  <w:r>
                    <w:rPr>
                      <w:rStyle w:val="Exact"/>
                      <w:spacing w:val="0"/>
                    </w:rPr>
                    <w:t>’</w:t>
                  </w:r>
                  <w:r>
                    <w:rPr>
                      <w:rStyle w:val="Exact"/>
                      <w:spacing w:val="0"/>
                      <w:vertAlign w:val="superscript"/>
                    </w:rPr>
                    <w:t>A</w:t>
                  </w:r>
                </w:p>
                <w:p w:rsidR="00595385" w:rsidRDefault="00595385">
                  <w:pPr>
                    <w:pStyle w:val="40"/>
                    <w:shd w:val="clear" w:color="auto" w:fill="auto"/>
                    <w:spacing w:line="150" w:lineRule="exact"/>
                    <w:ind w:right="120"/>
                    <w:jc w:val="right"/>
                  </w:pPr>
                  <w:proofErr w:type="spellStart"/>
                  <w:proofErr w:type="gramStart"/>
                  <w:r>
                    <w:rPr>
                      <w:rStyle w:val="4Exact"/>
                      <w:i/>
                      <w:iCs/>
                      <w:spacing w:val="0"/>
                    </w:rPr>
                    <w:t>n,</w:t>
                  </w:r>
                  <w:proofErr w:type="gramEnd"/>
                  <w:r>
                    <w:rPr>
                      <w:rStyle w:val="4Exact"/>
                      <w:i/>
                      <w:iCs/>
                      <w:spacing w:val="0"/>
                    </w:rPr>
                    <w:t>p</w:t>
                  </w:r>
                  <w:proofErr w:type="spellEnd"/>
                </w:p>
              </w:txbxContent>
            </v:textbox>
            <w10:wrap anchorx="margin"/>
          </v:shape>
        </w:pict>
      </w:r>
      <w:r w:rsidRPr="00DB6C10">
        <w:rPr>
          <w:rFonts w:ascii="Times New Roman" w:hAnsi="Times New Roman" w:cs="Times New Roman"/>
        </w:rPr>
        <w:pict>
          <v:shape id="_x0000_s2117" type="#_x0000_t202" style="position:absolute;margin-left:99.4pt;margin-top:495.6pt;width:20.55pt;height:9.85pt;z-index:251657756;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vertAlign w:val="superscript"/>
                    </w:rPr>
                    <w:t>(r)</w:t>
                  </w:r>
                </w:p>
              </w:txbxContent>
            </v:textbox>
            <w10:wrap anchorx="margin"/>
          </v:shape>
        </w:pict>
      </w:r>
      <w:r w:rsidRPr="00DB6C10">
        <w:rPr>
          <w:rFonts w:ascii="Times New Roman" w:hAnsi="Times New Roman" w:cs="Times New Roman"/>
        </w:rPr>
        <w:pict>
          <v:shape id="_x0000_s2116" type="#_x0000_t202" style="position:absolute;margin-left:225.4pt;margin-top:495.6pt;width:26.1pt;height:11.55pt;z-index:251657757;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70" w:lineRule="exact"/>
                    <w:ind w:left="100"/>
                    <w:jc w:val="left"/>
                  </w:pPr>
                  <w:r>
                    <w:rPr>
                      <w:rStyle w:val="Exact"/>
                      <w:spacing w:val="0"/>
                    </w:rPr>
                    <w:t>(</w:t>
                  </w:r>
                  <w:r>
                    <w:rPr>
                      <w:rStyle w:val="Corbel1"/>
                      <w:spacing w:val="0"/>
                    </w:rPr>
                    <w:t>11</w:t>
                  </w:r>
                  <w:r>
                    <w:rPr>
                      <w:rStyle w:val="Exact"/>
                      <w:spacing w:val="0"/>
                    </w:rPr>
                    <w:t>)</w:t>
                  </w:r>
                </w:p>
              </w:txbxContent>
            </v:textbox>
            <w10:wrap anchorx="margin"/>
          </v:shape>
        </w:pict>
      </w:r>
      <w:r w:rsidRPr="00DB6C10">
        <w:rPr>
          <w:rFonts w:ascii="Times New Roman" w:hAnsi="Times New Roman" w:cs="Times New Roman"/>
        </w:rPr>
        <w:pict>
          <v:shape id="_x0000_s2112" type="#_x0000_t202" style="position:absolute;margin-left:-2.6pt;margin-top:333.95pt;width:255.3pt;height:149.3pt;z-index:251657761;mso-wrap-distance-left:5pt;mso-wrap-distance-right:5pt;mso-position-horizontal-relative:margin" filled="f" stroked="f">
            <v:textbox style="mso-fit-shape-to-text:t" inset="0,0,0,0">
              <w:txbxContent>
                <w:p w:rsidR="00595385" w:rsidRPr="005654A5" w:rsidRDefault="00595385">
                  <w:pPr>
                    <w:pStyle w:val="21"/>
                    <w:shd w:val="clear" w:color="auto" w:fill="auto"/>
                    <w:spacing w:before="0" w:after="0" w:line="226" w:lineRule="exact"/>
                    <w:ind w:left="100" w:right="120"/>
                    <w:rPr>
                      <w:rFonts w:ascii="Times New Roman" w:hAnsi="Times New Roman" w:cs="Times New Roman"/>
                    </w:rPr>
                  </w:pPr>
                  <w:r w:rsidRPr="005654A5">
                    <w:rPr>
                      <w:rStyle w:val="Exact"/>
                      <w:rFonts w:ascii="Times New Roman" w:hAnsi="Times New Roman" w:cs="Times New Roman"/>
                      <w:spacing w:val="0"/>
                    </w:rPr>
                    <w:t xml:space="preserve">where </w:t>
                  </w:r>
                  <w:proofErr w:type="spellStart"/>
                  <w:r w:rsidRPr="005654A5">
                    <w:rPr>
                      <w:rStyle w:val="Exact"/>
                      <w:rFonts w:ascii="Times New Roman" w:hAnsi="Times New Roman" w:cs="Times New Roman"/>
                      <w:spacing w:val="0"/>
                    </w:rPr>
                    <w:t>R</w:t>
                  </w:r>
                  <w:r w:rsidRPr="005654A5">
                    <w:rPr>
                      <w:rStyle w:val="Exact"/>
                      <w:rFonts w:ascii="Times New Roman" w:hAnsi="Times New Roman" w:cs="Times New Roman"/>
                      <w:spacing w:val="0"/>
                      <w:vertAlign w:val="subscript"/>
                    </w:rPr>
                    <w:t>da</w:t>
                  </w:r>
                  <w:proofErr w:type="spellEnd"/>
                  <w:r w:rsidRPr="005654A5">
                    <w:rPr>
                      <w:rStyle w:val="Exact"/>
                      <w:rFonts w:ascii="Times New Roman" w:hAnsi="Times New Roman" w:cs="Times New Roman"/>
                      <w:spacing w:val="0"/>
                    </w:rPr>
                    <w:t xml:space="preserve"> is the coupling parameter, N</w:t>
                  </w:r>
                  <w:r w:rsidRPr="005654A5">
                    <w:rPr>
                      <w:rStyle w:val="Exact"/>
                      <w:rFonts w:ascii="Times New Roman" w:hAnsi="Times New Roman" w:cs="Times New Roman"/>
                      <w:spacing w:val="0"/>
                      <w:vertAlign w:val="subscript"/>
                    </w:rPr>
                    <w:t>D</w:t>
                  </w:r>
                  <w:r w:rsidRPr="005654A5">
                    <w:rPr>
                      <w:rStyle w:val="Exact"/>
                      <w:rFonts w:ascii="Times New Roman" w:hAnsi="Times New Roman" w:cs="Times New Roman"/>
                      <w:spacing w:val="0"/>
                    </w:rPr>
                    <w:t xml:space="preserve"> and N</w:t>
                  </w:r>
                  <w:r w:rsidRPr="005654A5">
                    <w:rPr>
                      <w:rStyle w:val="Exact"/>
                      <w:rFonts w:ascii="Times New Roman" w:hAnsi="Times New Roman" w:cs="Times New Roman"/>
                      <w:spacing w:val="0"/>
                      <w:vertAlign w:val="subscript"/>
                    </w:rPr>
                    <w:t>A</w:t>
                  </w:r>
                  <w:r w:rsidRPr="005654A5">
                    <w:rPr>
                      <w:rStyle w:val="Exact"/>
                      <w:rFonts w:ascii="Times New Roman" w:hAnsi="Times New Roman" w:cs="Times New Roman"/>
                      <w:spacing w:val="0"/>
                    </w:rPr>
                    <w:t xml:space="preserve"> are the densit</w:t>
                  </w:r>
                  <w:ins w:id="216" w:author="Alla" w:date="2017-10-21T18:59:00Z">
                    <w:r>
                      <w:rPr>
                        <w:rStyle w:val="Exact"/>
                        <w:rFonts w:ascii="Times New Roman" w:hAnsi="Times New Roman" w:cs="Times New Roman"/>
                        <w:spacing w:val="0"/>
                      </w:rPr>
                      <w:t>ies</w:t>
                    </w:r>
                  </w:ins>
                  <w:del w:id="217" w:author="Alla" w:date="2017-10-21T18:59:00Z">
                    <w:r w:rsidRPr="005654A5" w:rsidDel="001C3312">
                      <w:rPr>
                        <w:rStyle w:val="Exact"/>
                        <w:rFonts w:ascii="Times New Roman" w:hAnsi="Times New Roman" w:cs="Times New Roman"/>
                        <w:spacing w:val="0"/>
                      </w:rPr>
                      <w:delText>y</w:delText>
                    </w:r>
                  </w:del>
                  <w:r w:rsidRPr="005654A5">
                    <w:rPr>
                      <w:rStyle w:val="Exact"/>
                      <w:rFonts w:ascii="Times New Roman" w:hAnsi="Times New Roman" w:cs="Times New Roman"/>
                      <w:spacing w:val="0"/>
                    </w:rPr>
                    <w:t xml:space="preserve"> of </w:t>
                  </w:r>
                  <w:del w:id="218" w:author="Alla" w:date="2017-10-21T18:59:00Z">
                    <w:r w:rsidRPr="005654A5" w:rsidDel="001C3312">
                      <w:rPr>
                        <w:rStyle w:val="Exact"/>
                        <w:rFonts w:ascii="Times New Roman" w:hAnsi="Times New Roman" w:cs="Times New Roman"/>
                        <w:spacing w:val="0"/>
                      </w:rPr>
                      <w:delText>the</w:delText>
                    </w:r>
                  </w:del>
                  <w:r w:rsidRPr="005654A5">
                    <w:rPr>
                      <w:rStyle w:val="Exact"/>
                      <w:rFonts w:ascii="Times New Roman" w:hAnsi="Times New Roman" w:cs="Times New Roman"/>
                      <w:spacing w:val="0"/>
                    </w:rPr>
                    <w:t xml:space="preserve"> donor and acceptor-like defects</w:t>
                  </w:r>
                  <w:r w:rsidRPr="001C3312">
                    <w:rPr>
                      <w:rStyle w:val="Exact"/>
                      <w:rFonts w:ascii="Times New Roman" w:hAnsi="Times New Roman" w:cs="Times New Roman"/>
                      <w:spacing w:val="0"/>
                      <w:highlight w:val="yellow"/>
                      <w:rPrChange w:id="219" w:author="Alla" w:date="2017-10-21T19:00:00Z">
                        <w:rPr>
                          <w:rStyle w:val="Exact"/>
                          <w:rFonts w:ascii="Times New Roman" w:hAnsi="Times New Roman" w:cs="Times New Roman"/>
                          <w:spacing w:val="0"/>
                        </w:rPr>
                      </w:rPrChange>
                    </w:rPr>
                    <w:t xml:space="preserve">, </w:t>
                  </w:r>
                  <w:ins w:id="220" w:author="Alla" w:date="2017-10-21T19:00:00Z">
                    <w:r w:rsidRPr="001C3312">
                      <w:rPr>
                        <w:rStyle w:val="Exact"/>
                        <w:rFonts w:ascii="Times New Roman" w:hAnsi="Times New Roman" w:cs="Times New Roman"/>
                        <w:spacing w:val="0"/>
                        <w:highlight w:val="yellow"/>
                        <w:rPrChange w:id="221" w:author="Alla" w:date="2017-10-21T19:00:00Z">
                          <w:rPr>
                            <w:rStyle w:val="Exact"/>
                            <w:rFonts w:ascii="Times New Roman" w:hAnsi="Times New Roman" w:cs="Times New Roman"/>
                            <w:spacing w:val="0"/>
                          </w:rPr>
                        </w:rPrChange>
                      </w:rPr>
                      <w:t xml:space="preserve"> _</w:t>
                    </w:r>
                  </w:ins>
                  <w:r w:rsidRPr="005654A5">
                    <w:rPr>
                      <w:rStyle w:val="Exact"/>
                      <w:rFonts w:ascii="Times New Roman" w:hAnsi="Times New Roman" w:cs="Times New Roman"/>
                      <w:spacing w:val="0"/>
                    </w:rPr>
                    <w:t xml:space="preserve">and </w:t>
                  </w:r>
                  <w:proofErr w:type="spellStart"/>
                  <w:r w:rsidRPr="005654A5">
                    <w:rPr>
                      <w:rStyle w:val="Exact"/>
                      <w:rFonts w:ascii="Times New Roman" w:hAnsi="Times New Roman" w:cs="Times New Roman"/>
                      <w:spacing w:val="0"/>
                    </w:rPr>
                    <w:t>af</w:t>
                  </w:r>
                  <w:proofErr w:type="spellEnd"/>
                  <w:r w:rsidRPr="005654A5">
                    <w:rPr>
                      <w:rStyle w:val="Exact"/>
                      <w:rFonts w:ascii="Times New Roman" w:hAnsi="Times New Roman" w:cs="Times New Roman"/>
                      <w:spacing w:val="0"/>
                    </w:rPr>
                    <w:t xml:space="preserve"> are electron CCS of donor and hole CCS of acceptor, </w:t>
                  </w:r>
                  <w:proofErr w:type="spellStart"/>
                  <w:r w:rsidRPr="005654A5">
                    <w:rPr>
                      <w:rStyle w:val="Exact"/>
                      <w:rFonts w:ascii="Times New Roman" w:hAnsi="Times New Roman" w:cs="Times New Roman"/>
                      <w:spacing w:val="0"/>
                    </w:rPr>
                    <w:t>u</w:t>
                  </w:r>
                  <w:r w:rsidRPr="005654A5">
                    <w:rPr>
                      <w:rStyle w:val="Exact"/>
                      <w:rFonts w:ascii="Times New Roman" w:hAnsi="Times New Roman" w:cs="Times New Roman"/>
                      <w:spacing w:val="0"/>
                      <w:vertAlign w:val="subscript"/>
                    </w:rPr>
                    <w:t>th</w:t>
                  </w:r>
                  <w:r w:rsidRPr="005654A5">
                    <w:rPr>
                      <w:rStyle w:val="Exact"/>
                      <w:rFonts w:ascii="Times New Roman" w:hAnsi="Times New Roman" w:cs="Times New Roman"/>
                      <w:spacing w:val="0"/>
                    </w:rPr>
                    <w:t>,</w:t>
                  </w:r>
                  <w:r w:rsidRPr="005654A5">
                    <w:rPr>
                      <w:rStyle w:val="Exact"/>
                      <w:rFonts w:ascii="Times New Roman" w:hAnsi="Times New Roman" w:cs="Times New Roman"/>
                      <w:spacing w:val="0"/>
                      <w:vertAlign w:val="subscript"/>
                    </w:rPr>
                    <w:t>n</w:t>
                  </w:r>
                  <w:proofErr w:type="spellEnd"/>
                  <w:r w:rsidRPr="005654A5">
                    <w:rPr>
                      <w:rStyle w:val="Exact"/>
                      <w:rFonts w:ascii="Times New Roman" w:hAnsi="Times New Roman" w:cs="Times New Roman"/>
                      <w:spacing w:val="0"/>
                    </w:rPr>
                    <w:t xml:space="preserve"> and are the thermal electron and hole velocit</w:t>
                  </w:r>
                  <w:ins w:id="222" w:author="Alla" w:date="2017-10-21T19:00:00Z">
                    <w:r>
                      <w:rPr>
                        <w:rStyle w:val="Exact"/>
                        <w:rFonts w:ascii="Times New Roman" w:hAnsi="Times New Roman" w:cs="Times New Roman"/>
                        <w:spacing w:val="0"/>
                      </w:rPr>
                      <w:t>ies</w:t>
                    </w:r>
                  </w:ins>
                  <w:del w:id="223" w:author="Alla" w:date="2017-10-21T19:00:00Z">
                    <w:r w:rsidRPr="005654A5" w:rsidDel="001C3312">
                      <w:rPr>
                        <w:rStyle w:val="Exact"/>
                        <w:rFonts w:ascii="Times New Roman" w:hAnsi="Times New Roman" w:cs="Times New Roman"/>
                        <w:spacing w:val="0"/>
                      </w:rPr>
                      <w:delText>y</w:delText>
                    </w:r>
                  </w:del>
                  <w:r w:rsidRPr="005654A5">
                    <w:rPr>
                      <w:rStyle w:val="Exact"/>
                      <w:rFonts w:ascii="Times New Roman" w:hAnsi="Times New Roman" w:cs="Times New Roman"/>
                      <w:spacing w:val="0"/>
                    </w:rPr>
                    <w:t xml:space="preserve">, </w:t>
                  </w:r>
                  <w:proofErr w:type="spellStart"/>
                  <w:r w:rsidRPr="005654A5">
                    <w:rPr>
                      <w:rStyle w:val="Exact"/>
                      <w:rFonts w:ascii="Times New Roman" w:hAnsi="Times New Roman" w:cs="Times New Roman"/>
                      <w:spacing w:val="0"/>
                    </w:rPr>
                    <w:t>n</w:t>
                  </w:r>
                  <w:r w:rsidRPr="005654A5">
                    <w:rPr>
                      <w:rStyle w:val="Exact"/>
                      <w:rFonts w:ascii="Times New Roman" w:hAnsi="Times New Roman" w:cs="Times New Roman"/>
                      <w:spacing w:val="0"/>
                      <w:vertAlign w:val="subscript"/>
                    </w:rPr>
                    <w:t>D</w:t>
                  </w:r>
                  <w:r w:rsidRPr="005654A5">
                    <w:rPr>
                      <w:rStyle w:val="Exact"/>
                      <w:rFonts w:ascii="Times New Roman" w:hAnsi="Times New Roman" w:cs="Times New Roman"/>
                      <w:spacing w:val="0"/>
                    </w:rPr>
                    <w:t>,</w:t>
                  </w:r>
                  <w:r w:rsidRPr="005654A5">
                    <w:rPr>
                      <w:rStyle w:val="Exact"/>
                      <w:rFonts w:ascii="Times New Roman" w:hAnsi="Times New Roman" w:cs="Times New Roman"/>
                      <w:spacing w:val="0"/>
                      <w:vertAlign w:val="subscript"/>
                    </w:rPr>
                    <w:t>A</w:t>
                  </w:r>
                  <w:proofErr w:type="spellEnd"/>
                  <w:r w:rsidRPr="005654A5">
                    <w:rPr>
                      <w:rStyle w:val="Exact"/>
                      <w:rFonts w:ascii="Times New Roman" w:hAnsi="Times New Roman" w:cs="Times New Roman"/>
                      <w:spacing w:val="0"/>
                    </w:rPr>
                    <w:t xml:space="preserve">, </w:t>
                  </w:r>
                  <w:proofErr w:type="spellStart"/>
                  <w:r w:rsidRPr="005654A5">
                    <w:rPr>
                      <w:rStyle w:val="Exact0"/>
                      <w:rFonts w:ascii="Times New Roman" w:hAnsi="Times New Roman" w:cs="Times New Roman"/>
                      <w:spacing w:val="0"/>
                    </w:rPr>
                    <w:t>p</w:t>
                  </w:r>
                  <w:r w:rsidRPr="005654A5">
                    <w:rPr>
                      <w:rStyle w:val="Exact"/>
                      <w:rFonts w:ascii="Times New Roman" w:hAnsi="Times New Roman" w:cs="Times New Roman"/>
                      <w:spacing w:val="0"/>
                      <w:vertAlign w:val="subscript"/>
                    </w:rPr>
                    <w:t>D</w:t>
                  </w:r>
                  <w:r w:rsidRPr="005654A5">
                    <w:rPr>
                      <w:rStyle w:val="Exact"/>
                      <w:rFonts w:ascii="Times New Roman" w:hAnsi="Times New Roman" w:cs="Times New Roman"/>
                      <w:spacing w:val="0"/>
                    </w:rPr>
                    <w:t>,</w:t>
                  </w:r>
                  <w:r w:rsidRPr="005654A5">
                    <w:rPr>
                      <w:rStyle w:val="Exact"/>
                      <w:rFonts w:ascii="Times New Roman" w:hAnsi="Times New Roman" w:cs="Times New Roman"/>
                      <w:spacing w:val="0"/>
                      <w:vertAlign w:val="subscript"/>
                    </w:rPr>
                    <w:t>A</w:t>
                  </w:r>
                  <w:proofErr w:type="spellEnd"/>
                  <w:r w:rsidRPr="005654A5">
                    <w:rPr>
                      <w:rStyle w:val="Exact"/>
                      <w:rFonts w:ascii="Times New Roman" w:hAnsi="Times New Roman" w:cs="Times New Roman"/>
                      <w:spacing w:val="0"/>
                    </w:rPr>
                    <w:t xml:space="preserve">, and e depend on ED, </w:t>
                  </w:r>
                  <w:proofErr w:type="spellStart"/>
                  <w:r w:rsidRPr="005654A5">
                    <w:rPr>
                      <w:rStyle w:val="Exact"/>
                      <w:rFonts w:ascii="Times New Roman" w:hAnsi="Times New Roman" w:cs="Times New Roman"/>
                      <w:spacing w:val="0"/>
                    </w:rPr>
                    <w:t>Ef</w:t>
                  </w:r>
                  <w:proofErr w:type="spellEnd"/>
                  <w:r w:rsidRPr="005654A5">
                    <w:rPr>
                      <w:rStyle w:val="Exact"/>
                      <w:rFonts w:ascii="Times New Roman" w:hAnsi="Times New Roman" w:cs="Times New Roman"/>
                      <w:spacing w:val="0"/>
                    </w:rPr>
                    <w:t xml:space="preserve">, and level degeneracy factors. As </w:t>
                  </w:r>
                  <w:proofErr w:type="spellStart"/>
                  <w:proofErr w:type="gramStart"/>
                  <w:r w:rsidRPr="005654A5">
                    <w:rPr>
                      <w:rStyle w:val="Exact0"/>
                      <w:rFonts w:ascii="Times New Roman" w:hAnsi="Times New Roman" w:cs="Times New Roman"/>
                      <w:spacing w:val="0"/>
                    </w:rPr>
                    <w:t>T</w:t>
                  </w:r>
                  <w:r w:rsidRPr="005654A5">
                    <w:rPr>
                      <w:rStyle w:val="Exact0"/>
                      <w:rFonts w:ascii="Times New Roman" w:hAnsi="Times New Roman" w:cs="Times New Roman"/>
                      <w:spacing w:val="0"/>
                      <w:vertAlign w:val="subscript"/>
                    </w:rPr>
                    <w:t>g</w:t>
                  </w:r>
                  <w:proofErr w:type="spellEnd"/>
                  <w:proofErr w:type="gramEnd"/>
                  <w:r w:rsidRPr="005654A5">
                    <w:rPr>
                      <w:rStyle w:val="Exact"/>
                      <w:rFonts w:ascii="Times New Roman" w:hAnsi="Times New Roman" w:cs="Times New Roman"/>
                      <w:spacing w:val="0"/>
                    </w:rPr>
                    <w:t xml:space="preserve"> « R</w:t>
                  </w:r>
                  <w:r w:rsidRPr="005654A5">
                    <w:rPr>
                      <w:rStyle w:val="Exact"/>
                      <w:rFonts w:ascii="Times New Roman" w:hAnsi="Times New Roman" w:cs="Times New Roman"/>
                      <w:spacing w:val="0"/>
                      <w:vertAlign w:val="superscript"/>
                    </w:rPr>
                    <w:t>-1</w:t>
                  </w:r>
                  <w:r w:rsidRPr="005654A5">
                    <w:rPr>
                      <w:rStyle w:val="Exact"/>
                      <w:rFonts w:ascii="Times New Roman" w:hAnsi="Times New Roman" w:cs="Times New Roman"/>
                      <w:spacing w:val="0"/>
                    </w:rPr>
                    <w:t xml:space="preserve">, </w:t>
                  </w:r>
                  <w:ins w:id="224" w:author="Alla" w:date="2017-10-21T19:02:00Z">
                    <w:r>
                      <w:rPr>
                        <w:rStyle w:val="Exact"/>
                        <w:rFonts w:ascii="Times New Roman" w:hAnsi="Times New Roman" w:cs="Times New Roman"/>
                        <w:spacing w:val="0"/>
                      </w:rPr>
                      <w:t>the values _____</w:t>
                    </w:r>
                  </w:ins>
                  <w:del w:id="225" w:author="Alla" w:date="2017-10-21T19:02:00Z">
                    <w:r w:rsidRPr="005654A5" w:rsidDel="00434104">
                      <w:rPr>
                        <w:rStyle w:val="Exact"/>
                        <w:rFonts w:ascii="Times New Roman" w:hAnsi="Times New Roman" w:cs="Times New Roman"/>
                        <w:spacing w:val="0"/>
                      </w:rPr>
                      <w:delText>last ones</w:delText>
                    </w:r>
                  </w:del>
                  <w:r w:rsidRPr="005654A5">
                    <w:rPr>
                      <w:rStyle w:val="Exact"/>
                      <w:rFonts w:ascii="Times New Roman" w:hAnsi="Times New Roman" w:cs="Times New Roman"/>
                      <w:spacing w:val="0"/>
                    </w:rPr>
                    <w:t xml:space="preserve"> are expected to provide a </w:t>
                  </w:r>
                  <w:proofErr w:type="spellStart"/>
                  <w:r w:rsidRPr="00434104">
                    <w:rPr>
                      <w:rStyle w:val="Exact"/>
                      <w:rFonts w:ascii="Times New Roman" w:hAnsi="Times New Roman" w:cs="Times New Roman"/>
                      <w:spacing w:val="0"/>
                      <w:highlight w:val="yellow"/>
                      <w:rPrChange w:id="226" w:author="Alla" w:date="2017-10-21T19:05:00Z">
                        <w:rPr>
                          <w:rStyle w:val="Exact"/>
                          <w:rFonts w:ascii="Times New Roman" w:hAnsi="Times New Roman" w:cs="Times New Roman"/>
                          <w:spacing w:val="0"/>
                        </w:rPr>
                      </w:rPrChange>
                    </w:rPr>
                    <w:t>thermoactivated</w:t>
                  </w:r>
                  <w:proofErr w:type="spellEnd"/>
                  <w:r w:rsidRPr="00434104">
                    <w:rPr>
                      <w:rStyle w:val="Exact"/>
                      <w:rFonts w:ascii="Times New Roman" w:hAnsi="Times New Roman" w:cs="Times New Roman"/>
                      <w:spacing w:val="0"/>
                      <w:highlight w:val="yellow"/>
                      <w:rPrChange w:id="227" w:author="Alla" w:date="2017-10-21T19:05:00Z">
                        <w:rPr>
                          <w:rStyle w:val="Exact"/>
                          <w:rFonts w:ascii="Times New Roman" w:hAnsi="Times New Roman" w:cs="Times New Roman"/>
                          <w:spacing w:val="0"/>
                        </w:rPr>
                      </w:rPrChange>
                    </w:rPr>
                    <w:t xml:space="preserve"> SCR lifetime behavior</w:t>
                  </w:r>
                  <w:r w:rsidRPr="005654A5">
                    <w:rPr>
                      <w:rStyle w:val="Exact"/>
                      <w:rFonts w:ascii="Times New Roman" w:hAnsi="Times New Roman" w:cs="Times New Roman"/>
                      <w:spacing w:val="0"/>
                    </w:rPr>
                    <w:t>. Unfortunately</w:t>
                  </w:r>
                  <w:ins w:id="228" w:author="Alla" w:date="2017-10-21T19:10:00Z">
                    <w:r>
                      <w:rPr>
                        <w:rStyle w:val="Exact"/>
                        <w:rFonts w:ascii="Times New Roman" w:hAnsi="Times New Roman" w:cs="Times New Roman"/>
                        <w:spacing w:val="0"/>
                      </w:rPr>
                      <w:t xml:space="preserve"> the equation __ does not account for</w:t>
                    </w:r>
                  </w:ins>
                  <w:del w:id="229" w:author="Alla" w:date="2017-10-21T19:10:00Z">
                    <w:r w:rsidRPr="005654A5" w:rsidDel="00434104">
                      <w:rPr>
                        <w:rStyle w:val="Exact"/>
                        <w:rFonts w:ascii="Times New Roman" w:hAnsi="Times New Roman" w:cs="Times New Roman"/>
                        <w:spacing w:val="0"/>
                      </w:rPr>
                      <w:delText>,</w:delText>
                    </w:r>
                  </w:del>
                  <w:r w:rsidRPr="005654A5">
                    <w:rPr>
                      <w:rStyle w:val="Exact"/>
                      <w:rFonts w:ascii="Times New Roman" w:hAnsi="Times New Roman" w:cs="Times New Roman"/>
                      <w:spacing w:val="0"/>
                    </w:rPr>
                    <w:t xml:space="preserve"> the functional relation between </w:t>
                  </w:r>
                  <w:r w:rsidRPr="005654A5">
                    <w:rPr>
                      <w:rStyle w:val="Exact0"/>
                      <w:rFonts w:ascii="Times New Roman" w:hAnsi="Times New Roman" w:cs="Times New Roman"/>
                      <w:spacing w:val="0"/>
                    </w:rPr>
                    <w:t>I-V</w:t>
                  </w:r>
                  <w:r w:rsidRPr="005654A5">
                    <w:rPr>
                      <w:rStyle w:val="Exact"/>
                      <w:rFonts w:ascii="Times New Roman" w:hAnsi="Times New Roman" w:cs="Times New Roman"/>
                      <w:spacing w:val="0"/>
                    </w:rPr>
                    <w:t xml:space="preserve"> characteristic pa</w:t>
                  </w:r>
                  <w:r w:rsidRPr="005654A5">
                    <w:rPr>
                      <w:rStyle w:val="Exact"/>
                      <w:rFonts w:ascii="Times New Roman" w:hAnsi="Times New Roman" w:cs="Times New Roman"/>
                      <w:spacing w:val="0"/>
                    </w:rPr>
                    <w:softHyphen/>
                    <w:t xml:space="preserve">rameters and attributes of defects, </w:t>
                  </w:r>
                  <w:del w:id="230" w:author="Alla" w:date="2017-10-21T19:10:00Z">
                    <w:r w:rsidRPr="005654A5" w:rsidDel="00434104">
                      <w:rPr>
                        <w:rStyle w:val="Exact"/>
                        <w:rFonts w:ascii="Times New Roman" w:hAnsi="Times New Roman" w:cs="Times New Roman"/>
                        <w:spacing w:val="0"/>
                      </w:rPr>
                      <w:delText xml:space="preserve">which </w:delText>
                    </w:r>
                  </w:del>
                  <w:r w:rsidRPr="005654A5">
                    <w:rPr>
                      <w:rStyle w:val="Exact"/>
                      <w:rFonts w:ascii="Times New Roman" w:hAnsi="Times New Roman" w:cs="Times New Roman"/>
                      <w:spacing w:val="0"/>
                    </w:rPr>
                    <w:t>tak</w:t>
                  </w:r>
                  <w:ins w:id="231" w:author="Alla" w:date="2017-10-21T19:10:00Z">
                    <w:r>
                      <w:rPr>
                        <w:rStyle w:val="Exact"/>
                        <w:rFonts w:ascii="Times New Roman" w:hAnsi="Times New Roman" w:cs="Times New Roman"/>
                        <w:spacing w:val="0"/>
                      </w:rPr>
                      <w:t xml:space="preserve">ing </w:t>
                    </w:r>
                  </w:ins>
                  <w:del w:id="232" w:author="Alla" w:date="2017-10-21T19:10:00Z">
                    <w:r w:rsidRPr="005654A5" w:rsidDel="00434104">
                      <w:rPr>
                        <w:rStyle w:val="Exact"/>
                        <w:rFonts w:ascii="Times New Roman" w:hAnsi="Times New Roman" w:cs="Times New Roman"/>
                        <w:spacing w:val="0"/>
                      </w:rPr>
                      <w:delText>e</w:delText>
                    </w:r>
                  </w:del>
                  <w:r w:rsidRPr="005654A5">
                    <w:rPr>
                      <w:rStyle w:val="Exact"/>
                      <w:rFonts w:ascii="Times New Roman" w:hAnsi="Times New Roman" w:cs="Times New Roman"/>
                      <w:spacing w:val="0"/>
                    </w:rPr>
                    <w:t xml:space="preserve"> part in </w:t>
                  </w:r>
                  <w:proofErr w:type="spellStart"/>
                  <w:r w:rsidRPr="005654A5">
                    <w:rPr>
                      <w:rStyle w:val="Exact"/>
                      <w:rFonts w:ascii="Times New Roman" w:hAnsi="Times New Roman" w:cs="Times New Roman"/>
                      <w:spacing w:val="0"/>
                    </w:rPr>
                    <w:t>CDLR</w:t>
                  </w:r>
                  <w:del w:id="233" w:author="Alla" w:date="2017-10-21T19:10:00Z">
                    <w:r w:rsidRPr="005654A5" w:rsidDel="00434104">
                      <w:rPr>
                        <w:rStyle w:val="Exact"/>
                        <w:rFonts w:ascii="Times New Roman" w:hAnsi="Times New Roman" w:cs="Times New Roman"/>
                        <w:spacing w:val="0"/>
                      </w:rPr>
                      <w:delText>, is not suggested</w:delText>
                    </w:r>
                  </w:del>
                  <w:r w:rsidRPr="005654A5">
                    <w:rPr>
                      <w:rStyle w:val="Exact"/>
                      <w:rFonts w:ascii="Times New Roman" w:hAnsi="Times New Roman" w:cs="Times New Roman"/>
                      <w:spacing w:val="0"/>
                    </w:rPr>
                    <w:t>.</w:t>
                  </w:r>
                </w:p>
                <w:p w:rsidR="00595385" w:rsidRPr="005654A5" w:rsidRDefault="00595385">
                  <w:pPr>
                    <w:pStyle w:val="21"/>
                    <w:shd w:val="clear" w:color="auto" w:fill="auto"/>
                    <w:spacing w:before="0" w:after="0" w:line="226" w:lineRule="exact"/>
                    <w:ind w:left="100" w:right="120" w:firstLine="200"/>
                    <w:rPr>
                      <w:rFonts w:ascii="Times New Roman" w:hAnsi="Times New Roman" w:cs="Times New Roman"/>
                    </w:rPr>
                  </w:pPr>
                  <w:r w:rsidRPr="005654A5">
                    <w:rPr>
                      <w:rStyle w:val="Exact"/>
                      <w:rFonts w:ascii="Times New Roman" w:hAnsi="Times New Roman" w:cs="Times New Roman"/>
                      <w:spacing w:val="0"/>
                    </w:rPr>
                    <w:t>Accordi</w:t>
                  </w:r>
                  <w:proofErr w:type="spellEnd"/>
                  <w:r w:rsidRPr="005654A5">
                    <w:rPr>
                      <w:rStyle w:val="Exact"/>
                      <w:rFonts w:ascii="Times New Roman" w:hAnsi="Times New Roman" w:cs="Times New Roman"/>
                      <w:spacing w:val="0"/>
                    </w:rPr>
                    <w:t xml:space="preserve">ng to </w:t>
                  </w:r>
                  <w:proofErr w:type="spellStart"/>
                  <w:r w:rsidRPr="005654A5">
                    <w:rPr>
                      <w:rStyle w:val="Exact"/>
                      <w:rFonts w:ascii="Times New Roman" w:hAnsi="Times New Roman" w:cs="Times New Roman"/>
                      <w:spacing w:val="0"/>
                    </w:rPr>
                    <w:t>Steingrube</w:t>
                  </w:r>
                  <w:proofErr w:type="spellEnd"/>
                  <w:r w:rsidRPr="005654A5">
                    <w:rPr>
                      <w:rStyle w:val="Exact"/>
                      <w:rFonts w:ascii="Times New Roman" w:hAnsi="Times New Roman" w:cs="Times New Roman"/>
                      <w:spacing w:val="0"/>
                    </w:rPr>
                    <w:t xml:space="preserve"> </w:t>
                  </w:r>
                  <w:proofErr w:type="gramStart"/>
                  <w:r w:rsidRPr="005654A5">
                    <w:rPr>
                      <w:rStyle w:val="Exact0"/>
                      <w:rFonts w:ascii="Times New Roman" w:hAnsi="Times New Roman" w:cs="Times New Roman"/>
                      <w:spacing w:val="0"/>
                    </w:rPr>
                    <w:t>et</w:t>
                  </w:r>
                  <w:proofErr w:type="gramEnd"/>
                  <w:r w:rsidRPr="005654A5">
                    <w:rPr>
                      <w:rStyle w:val="Exact0"/>
                      <w:rFonts w:ascii="Times New Roman" w:hAnsi="Times New Roman" w:cs="Times New Roman"/>
                      <w:spacing w:val="0"/>
                    </w:rPr>
                    <w:t xml:space="preserve"> al</w:t>
                  </w:r>
                  <w:r w:rsidRPr="005654A5">
                    <w:rPr>
                      <w:rStyle w:val="Exact"/>
                      <w:rFonts w:ascii="Times New Roman" w:hAnsi="Times New Roman" w:cs="Times New Roman"/>
                      <w:spacing w:val="0"/>
                    </w:rPr>
                    <w:t>.</w:t>
                  </w:r>
                  <w:r w:rsidRPr="005654A5">
                    <w:rPr>
                      <w:rStyle w:val="Exact"/>
                      <w:rFonts w:ascii="Times New Roman" w:hAnsi="Times New Roman" w:cs="Times New Roman"/>
                      <w:spacing w:val="0"/>
                      <w:vertAlign w:val="superscript"/>
                    </w:rPr>
                    <w:t>41</w:t>
                  </w:r>
                  <w:r w:rsidRPr="005654A5">
                    <w:rPr>
                      <w:rStyle w:val="Exact"/>
                      <w:rFonts w:ascii="Times New Roman" w:hAnsi="Times New Roman" w:cs="Times New Roman"/>
                      <w:spacing w:val="0"/>
                    </w:rPr>
                    <w:t>, SSC for defect in a pair differs from that for isolated defect and depends on the distance between donor and acceptor r:</w:t>
                  </w:r>
                </w:p>
              </w:txbxContent>
            </v:textbox>
            <w10:wrap anchorx="margin"/>
          </v:shape>
        </w:pict>
      </w:r>
      <w:r w:rsidRPr="00DB6C10">
        <w:rPr>
          <w:rFonts w:ascii="Times New Roman" w:hAnsi="Times New Roman" w:cs="Times New Roman"/>
        </w:rPr>
        <w:pict>
          <v:shape id="_x0000_s2111" type="#_x0000_t202" style="position:absolute;margin-left:-2.6pt;margin-top:160.2pt;width:254.8pt;height:143.65pt;z-index:251657762;mso-wrap-distance-left:5pt;mso-wrap-distance-right:5pt;mso-position-horizontal-relative:margin" filled="f" stroked="f">
            <v:textbox style="mso-fit-shape-to-text:t" inset="0,0,0,0">
              <w:txbxContent>
                <w:p w:rsidR="00595385" w:rsidRPr="005654A5" w:rsidRDefault="00595385">
                  <w:pPr>
                    <w:pStyle w:val="21"/>
                    <w:shd w:val="clear" w:color="auto" w:fill="auto"/>
                    <w:spacing w:before="0" w:after="257" w:line="226" w:lineRule="exact"/>
                    <w:ind w:left="100" w:right="100"/>
                    <w:rPr>
                      <w:rFonts w:ascii="Times New Roman" w:hAnsi="Times New Roman" w:cs="Times New Roman"/>
                    </w:rPr>
                  </w:pPr>
                  <w:proofErr w:type="gramStart"/>
                  <w:r w:rsidRPr="001C3312">
                    <w:rPr>
                      <w:rStyle w:val="Exact"/>
                      <w:rFonts w:ascii="Times New Roman" w:hAnsi="Times New Roman" w:cs="Times New Roman"/>
                      <w:spacing w:val="0"/>
                      <w:highlight w:val="yellow"/>
                      <w:rPrChange w:id="234" w:author="Alla" w:date="2017-10-21T18:54:00Z">
                        <w:rPr>
                          <w:rStyle w:val="Exact"/>
                          <w:rFonts w:ascii="Times New Roman" w:hAnsi="Times New Roman" w:cs="Times New Roman"/>
                          <w:spacing w:val="0"/>
                        </w:rPr>
                      </w:rPrChange>
                    </w:rPr>
                    <w:t>crystal</w:t>
                  </w:r>
                  <w:proofErr w:type="gramEnd"/>
                  <w:r w:rsidRPr="001C3312">
                    <w:rPr>
                      <w:rStyle w:val="Exact"/>
                      <w:rFonts w:ascii="Times New Roman" w:hAnsi="Times New Roman" w:cs="Times New Roman"/>
                      <w:spacing w:val="0"/>
                      <w:highlight w:val="yellow"/>
                      <w:rPrChange w:id="235" w:author="Alla" w:date="2017-10-21T18:54:00Z">
                        <w:rPr>
                          <w:rStyle w:val="Exact"/>
                          <w:rFonts w:ascii="Times New Roman" w:hAnsi="Times New Roman" w:cs="Times New Roman"/>
                          <w:spacing w:val="0"/>
                        </w:rPr>
                      </w:rPrChange>
                    </w:rPr>
                    <w:t xml:space="preserve"> bands</w:t>
                  </w:r>
                  <w:r w:rsidRPr="005654A5">
                    <w:rPr>
                      <w:rStyle w:val="Exact"/>
                      <w:rFonts w:ascii="Times New Roman" w:hAnsi="Times New Roman" w:cs="Times New Roman"/>
                      <w:spacing w:val="0"/>
                    </w:rPr>
                    <w:t>. In particular, it is proposed</w:t>
                  </w:r>
                  <w:r w:rsidRPr="005654A5">
                    <w:rPr>
                      <w:rStyle w:val="Corbel1"/>
                      <w:rFonts w:ascii="Times New Roman" w:hAnsi="Times New Roman" w:cs="Times New Roman"/>
                      <w:spacing w:val="0"/>
                      <w:vertAlign w:val="superscript"/>
                    </w:rPr>
                    <w:t>41</w:t>
                  </w:r>
                  <w:r w:rsidRPr="005654A5">
                    <w:rPr>
                      <w:rStyle w:val="Exact"/>
                      <w:rFonts w:ascii="Times New Roman" w:hAnsi="Times New Roman" w:cs="Times New Roman"/>
                      <w:spacing w:val="0"/>
                    </w:rPr>
                    <w:t xml:space="preserve"> that the recombination rate is dominated by sites where </w:t>
                  </w:r>
                  <w:del w:id="236" w:author="Alla" w:date="2017-10-21T18:56:00Z">
                    <w:r w:rsidRPr="005654A5" w:rsidDel="001C3312">
                      <w:rPr>
                        <w:rStyle w:val="Exact"/>
                        <w:rFonts w:ascii="Times New Roman" w:hAnsi="Times New Roman" w:cs="Times New Roman"/>
                        <w:spacing w:val="0"/>
                      </w:rPr>
                      <w:delText>an</w:delText>
                    </w:r>
                  </w:del>
                  <w:r w:rsidRPr="005654A5">
                    <w:rPr>
                      <w:rStyle w:val="Exact"/>
                      <w:rFonts w:ascii="Times New Roman" w:hAnsi="Times New Roman" w:cs="Times New Roman"/>
                      <w:spacing w:val="0"/>
                    </w:rPr>
                    <w:t xml:space="preserve"> acceptor-like defect is coupled </w:t>
                  </w:r>
                  <w:ins w:id="237" w:author="Alla" w:date="2017-10-21T18:57:00Z">
                    <w:r>
                      <w:rPr>
                        <w:rStyle w:val="Exact"/>
                        <w:rFonts w:ascii="Times New Roman" w:hAnsi="Times New Roman" w:cs="Times New Roman"/>
                        <w:spacing w:val="0"/>
                      </w:rPr>
                      <w:t>with</w:t>
                    </w:r>
                  </w:ins>
                  <w:del w:id="238" w:author="Alla" w:date="2017-10-21T18:57:00Z">
                    <w:r w:rsidRPr="005654A5" w:rsidDel="001C3312">
                      <w:rPr>
                        <w:rStyle w:val="Exact"/>
                        <w:rFonts w:ascii="Times New Roman" w:hAnsi="Times New Roman" w:cs="Times New Roman"/>
                        <w:spacing w:val="0"/>
                      </w:rPr>
                      <w:delText>to a</w:delText>
                    </w:r>
                  </w:del>
                  <w:r w:rsidRPr="005654A5">
                    <w:rPr>
                      <w:rStyle w:val="Exact"/>
                      <w:rFonts w:ascii="Times New Roman" w:hAnsi="Times New Roman" w:cs="Times New Roman"/>
                      <w:spacing w:val="0"/>
                    </w:rPr>
                    <w:t xml:space="preserve"> donor-like defect. In </w:t>
                  </w:r>
                  <w:del w:id="239" w:author="Alla" w:date="2017-10-21T18:58:00Z">
                    <w:r w:rsidRPr="005654A5" w:rsidDel="001C3312">
                      <w:rPr>
                        <w:rStyle w:val="Exact"/>
                        <w:rFonts w:ascii="Times New Roman" w:hAnsi="Times New Roman" w:cs="Times New Roman"/>
                        <w:spacing w:val="0"/>
                      </w:rPr>
                      <w:delText>the</w:delText>
                    </w:r>
                  </w:del>
                  <w:r w:rsidRPr="005654A5">
                    <w:rPr>
                      <w:rStyle w:val="Exact"/>
                      <w:rFonts w:ascii="Times New Roman" w:hAnsi="Times New Roman" w:cs="Times New Roman"/>
                      <w:spacing w:val="0"/>
                    </w:rPr>
                    <w:t xml:space="preserve"> simplified case of no carrier exchange between the donor level ED and the valence band as well as between the acceptor level </w:t>
                  </w:r>
                  <w:proofErr w:type="spellStart"/>
                  <w:r w:rsidRPr="005654A5">
                    <w:rPr>
                      <w:rStyle w:val="Exact"/>
                      <w:rFonts w:ascii="Times New Roman" w:hAnsi="Times New Roman" w:cs="Times New Roman"/>
                      <w:spacing w:val="0"/>
                    </w:rPr>
                    <w:t>Ef</w:t>
                  </w:r>
                  <w:proofErr w:type="spellEnd"/>
                  <w:r w:rsidRPr="005654A5">
                    <w:rPr>
                      <w:rStyle w:val="Exact"/>
                      <w:rFonts w:ascii="Times New Roman" w:hAnsi="Times New Roman" w:cs="Times New Roman"/>
                      <w:spacing w:val="0"/>
                    </w:rPr>
                    <w:t xml:space="preserve"> and the conduction band, the re</w:t>
                  </w:r>
                  <w:r w:rsidRPr="005654A5">
                    <w:rPr>
                      <w:rStyle w:val="Exact"/>
                      <w:rFonts w:ascii="Times New Roman" w:hAnsi="Times New Roman" w:cs="Times New Roman"/>
                      <w:spacing w:val="0"/>
                    </w:rPr>
                    <w:softHyphen/>
                    <w:t>combination rate R can be expressed</w:t>
                  </w:r>
                  <w:r w:rsidRPr="005654A5">
                    <w:rPr>
                      <w:rStyle w:val="Corbel1"/>
                      <w:rFonts w:ascii="Times New Roman" w:hAnsi="Times New Roman" w:cs="Times New Roman"/>
                      <w:spacing w:val="0"/>
                      <w:vertAlign w:val="superscript"/>
                    </w:rPr>
                    <w:t>40</w:t>
                  </w:r>
                  <w:r w:rsidRPr="005654A5">
                    <w:rPr>
                      <w:rStyle w:val="Exact"/>
                      <w:rFonts w:ascii="Times New Roman" w:hAnsi="Times New Roman" w:cs="Times New Roman"/>
                      <w:spacing w:val="0"/>
                    </w:rPr>
                    <w:t xml:space="preserve"> as</w:t>
                  </w:r>
                </w:p>
                <w:p w:rsidR="00595385" w:rsidRPr="005654A5" w:rsidRDefault="00595385">
                  <w:pPr>
                    <w:pStyle w:val="8"/>
                    <w:shd w:val="clear" w:color="auto" w:fill="auto"/>
                    <w:spacing w:before="0" w:line="130" w:lineRule="exact"/>
                    <w:ind w:left="960"/>
                    <w:rPr>
                      <w:rFonts w:ascii="Times New Roman" w:hAnsi="Times New Roman" w:cs="Times New Roman"/>
                    </w:rPr>
                  </w:pPr>
                  <w:proofErr w:type="spellStart"/>
                  <w:proofErr w:type="gramStart"/>
                  <w:r w:rsidRPr="005654A5">
                    <w:rPr>
                      <w:rStyle w:val="8Gungsuh"/>
                      <w:rFonts w:ascii="Times New Roman" w:hAnsi="Times New Roman" w:cs="Times New Roman"/>
                      <w:spacing w:val="0"/>
                    </w:rPr>
                    <w:t>i</w:t>
                  </w:r>
                  <w:proofErr w:type="spellEnd"/>
                  <w:proofErr w:type="gramEnd"/>
                  <w:r w:rsidRPr="005654A5">
                    <w:rPr>
                      <w:rStyle w:val="8Georgia"/>
                      <w:rFonts w:ascii="Times New Roman" w:hAnsi="Times New Roman" w:cs="Times New Roman"/>
                      <w:spacing w:val="0"/>
                    </w:rPr>
                    <w:t>?!2</w:t>
                  </w:r>
                  <w:r w:rsidRPr="005654A5">
                    <w:rPr>
                      <w:rStyle w:val="8Gungsuh"/>
                      <w:rFonts w:ascii="Times New Roman" w:hAnsi="Times New Roman" w:cs="Times New Roman"/>
                      <w:spacing w:val="0"/>
                    </w:rPr>
                    <w:t xml:space="preserve"> - </w:t>
                  </w:r>
                  <w:proofErr w:type="gramStart"/>
                  <w:r w:rsidRPr="005654A5">
                    <w:rPr>
                      <w:rFonts w:ascii="Times New Roman" w:hAnsi="Times New Roman" w:cs="Times New Roman"/>
                      <w:spacing w:val="10"/>
                    </w:rPr>
                    <w:t>JR{</w:t>
                  </w:r>
                  <w:proofErr w:type="gramEnd"/>
                  <w:r w:rsidRPr="005654A5">
                    <w:rPr>
                      <w:rFonts w:ascii="Times New Roman" w:hAnsi="Times New Roman" w:cs="Times New Roman"/>
                      <w:spacing w:val="10"/>
                      <w:vertAlign w:val="subscript"/>
                    </w:rPr>
                    <w:t>2</w:t>
                  </w:r>
                  <w:r w:rsidRPr="005654A5">
                    <w:rPr>
                      <w:rStyle w:val="8Gungsuh"/>
                      <w:rFonts w:ascii="Times New Roman" w:hAnsi="Times New Roman" w:cs="Times New Roman"/>
                      <w:spacing w:val="0"/>
                    </w:rPr>
                    <w:t xml:space="preserve"> - 4</w:t>
                  </w:r>
                  <w:r w:rsidRPr="005654A5">
                    <w:rPr>
                      <w:rFonts w:ascii="Times New Roman" w:hAnsi="Times New Roman" w:cs="Times New Roman"/>
                      <w:spacing w:val="10"/>
                    </w:rPr>
                    <w:t>T%T$(</w:t>
                  </w:r>
                  <w:proofErr w:type="spellStart"/>
                  <w:r w:rsidRPr="005654A5">
                    <w:rPr>
                      <w:rFonts w:ascii="Times New Roman" w:hAnsi="Times New Roman" w:cs="Times New Roman"/>
                      <w:spacing w:val="10"/>
                    </w:rPr>
                    <w:t>np</w:t>
                  </w:r>
                  <w:proofErr w:type="spellEnd"/>
                  <w:r w:rsidRPr="005654A5">
                    <w:rPr>
                      <w:rFonts w:ascii="Times New Roman" w:hAnsi="Times New Roman" w:cs="Times New Roman"/>
                      <w:spacing w:val="10"/>
                    </w:rPr>
                    <w:t xml:space="preserve"> - n?)</w:t>
                  </w:r>
                  <w:proofErr w:type="gramStart"/>
                  <w:r w:rsidRPr="005654A5">
                    <w:rPr>
                      <w:rFonts w:ascii="Times New Roman" w:hAnsi="Times New Roman" w:cs="Times New Roman"/>
                      <w:spacing w:val="10"/>
                    </w:rPr>
                    <w:t>(</w:t>
                  </w:r>
                  <w:r w:rsidRPr="005654A5">
                    <w:rPr>
                      <w:rStyle w:val="8Gungsuh"/>
                      <w:rFonts w:ascii="Times New Roman" w:hAnsi="Times New Roman" w:cs="Times New Roman"/>
                      <w:spacing w:val="0"/>
                    </w:rPr>
                    <w:t xml:space="preserve"> 1</w:t>
                  </w:r>
                  <w:proofErr w:type="gramEnd"/>
                  <w:r w:rsidRPr="005654A5">
                    <w:rPr>
                      <w:rStyle w:val="8Gungsuh"/>
                      <w:rFonts w:ascii="Times New Roman" w:hAnsi="Times New Roman" w:cs="Times New Roman"/>
                      <w:spacing w:val="0"/>
                    </w:rPr>
                    <w:t xml:space="preserve"> - e)</w:t>
                  </w:r>
                </w:p>
                <w:p w:rsidR="00595385" w:rsidRPr="005654A5" w:rsidRDefault="00595385">
                  <w:pPr>
                    <w:pStyle w:val="9"/>
                    <w:shd w:val="clear" w:color="auto" w:fill="auto"/>
                    <w:tabs>
                      <w:tab w:val="left" w:pos="1928"/>
                      <w:tab w:val="right" w:pos="4914"/>
                      <w:tab w:val="right" w:pos="4914"/>
                    </w:tabs>
                    <w:spacing w:after="114" w:line="200" w:lineRule="exact"/>
                    <w:ind w:left="440"/>
                    <w:rPr>
                      <w:rFonts w:ascii="Times New Roman" w:hAnsi="Times New Roman" w:cs="Times New Roman"/>
                    </w:rPr>
                  </w:pPr>
                  <w:r w:rsidRPr="005654A5">
                    <w:rPr>
                      <w:rStyle w:val="90"/>
                      <w:rFonts w:ascii="Times New Roman" w:hAnsi="Times New Roman" w:cs="Times New Roman"/>
                      <w:vertAlign w:val="superscript"/>
                    </w:rPr>
                    <w:t>R=</w:t>
                  </w:r>
                  <w:r w:rsidRPr="005654A5">
                    <w:rPr>
                      <w:rFonts w:ascii="Times New Roman" w:hAnsi="Times New Roman" w:cs="Times New Roman"/>
                      <w:spacing w:val="10"/>
                    </w:rPr>
                    <w:tab/>
                  </w:r>
                  <w:r w:rsidRPr="005654A5">
                    <w:rPr>
                      <w:rStyle w:val="90ptExact"/>
                      <w:rFonts w:ascii="Times New Roman" w:hAnsi="Times New Roman" w:cs="Times New Roman"/>
                    </w:rPr>
                    <w:t>2</w:t>
                  </w:r>
                  <w:proofErr w:type="gramStart"/>
                  <w:r w:rsidRPr="005654A5">
                    <w:rPr>
                      <w:rFonts w:ascii="Times New Roman" w:hAnsi="Times New Roman" w:cs="Times New Roman"/>
                      <w:spacing w:val="10"/>
                    </w:rPr>
                    <w:t>^(</w:t>
                  </w:r>
                  <w:proofErr w:type="gramEnd"/>
                  <w:r w:rsidRPr="005654A5">
                    <w:rPr>
                      <w:rStyle w:val="90ptExact"/>
                      <w:rFonts w:ascii="Times New Roman" w:hAnsi="Times New Roman" w:cs="Times New Roman"/>
                    </w:rPr>
                    <w:t>1</w:t>
                  </w:r>
                  <w:r w:rsidRPr="005654A5">
                    <w:rPr>
                      <w:rFonts w:ascii="Times New Roman" w:hAnsi="Times New Roman" w:cs="Times New Roman"/>
                      <w:spacing w:val="10"/>
                    </w:rPr>
                    <w:t>-e)’</w:t>
                  </w:r>
                  <w:r w:rsidRPr="005654A5">
                    <w:rPr>
                      <w:rFonts w:ascii="Times New Roman" w:hAnsi="Times New Roman" w:cs="Times New Roman"/>
                      <w:spacing w:val="10"/>
                    </w:rPr>
                    <w:tab/>
                    <w:t>(8)</w:t>
                  </w:r>
                </w:p>
                <w:p w:rsidR="00595385" w:rsidRPr="005654A5" w:rsidRDefault="00595385">
                  <w:pPr>
                    <w:pStyle w:val="100"/>
                    <w:shd w:val="clear" w:color="auto" w:fill="auto"/>
                    <w:tabs>
                      <w:tab w:val="center" w:pos="3883"/>
                    </w:tabs>
                    <w:spacing w:before="0"/>
                    <w:ind w:left="960"/>
                    <w:rPr>
                      <w:rFonts w:ascii="Times New Roman" w:hAnsi="Times New Roman" w:cs="Times New Roman"/>
                    </w:rPr>
                  </w:pPr>
                  <w:r w:rsidRPr="005654A5">
                    <w:rPr>
                      <w:rFonts w:ascii="Times New Roman" w:hAnsi="Times New Roman" w:cs="Times New Roman"/>
                      <w:spacing w:val="0"/>
                    </w:rPr>
                    <w:t>{n + n</w:t>
                  </w:r>
                  <w:r w:rsidRPr="005654A5">
                    <w:rPr>
                      <w:rFonts w:ascii="Times New Roman" w:hAnsi="Times New Roman" w:cs="Times New Roman"/>
                      <w:spacing w:val="0"/>
                      <w:vertAlign w:val="subscript"/>
                    </w:rPr>
                    <w:t>0</w:t>
                  </w:r>
                  <w:r w:rsidRPr="005654A5">
                    <w:rPr>
                      <w:rFonts w:ascii="Times New Roman" w:hAnsi="Times New Roman" w:cs="Times New Roman"/>
                      <w:spacing w:val="0"/>
                    </w:rPr>
                    <w:t xml:space="preserve">){p + </w:t>
                  </w:r>
                  <w:proofErr w:type="spellStart"/>
                  <w:r w:rsidRPr="005654A5">
                    <w:rPr>
                      <w:rFonts w:ascii="Times New Roman" w:hAnsi="Times New Roman" w:cs="Times New Roman"/>
                      <w:spacing w:val="0"/>
                    </w:rPr>
                    <w:t>p</w:t>
                  </w:r>
                  <w:r w:rsidRPr="005654A5">
                    <w:rPr>
                      <w:rFonts w:ascii="Times New Roman" w:hAnsi="Times New Roman" w:cs="Times New Roman"/>
                      <w:spacing w:val="0"/>
                      <w:vertAlign w:val="subscript"/>
                    </w:rPr>
                    <w:t>k</w:t>
                  </w:r>
                  <w:proofErr w:type="spellEnd"/>
                  <w:r w:rsidRPr="005654A5">
                    <w:rPr>
                      <w:rFonts w:ascii="Times New Roman" w:hAnsi="Times New Roman" w:cs="Times New Roman"/>
                      <w:spacing w:val="0"/>
                    </w:rPr>
                    <w:t>)</w:t>
                  </w:r>
                  <w:r w:rsidRPr="005654A5">
                    <w:rPr>
                      <w:rStyle w:val="10Gungsuh"/>
                      <w:rFonts w:ascii="Times New Roman" w:hAnsi="Times New Roman" w:cs="Times New Roman"/>
                      <w:spacing w:val="0"/>
                    </w:rPr>
                    <w:t xml:space="preserve"> </w:t>
                  </w:r>
                  <w:r w:rsidRPr="005654A5">
                    <w:rPr>
                      <w:rStyle w:val="10Gungsuh"/>
                      <w:rFonts w:ascii="Times New Roman" w:hAnsi="Times New Roman" w:cs="Times New Roman"/>
                      <w:spacing w:val="0"/>
                      <w:vertAlign w:val="subscript"/>
                    </w:rPr>
                    <w:t>D</w:t>
                  </w:r>
                  <w:r w:rsidRPr="005654A5">
                    <w:rPr>
                      <w:rStyle w:val="10Gungsuh"/>
                      <w:rFonts w:ascii="Times New Roman" w:hAnsi="Times New Roman" w:cs="Times New Roman"/>
                      <w:spacing w:val="0"/>
                      <w:vertAlign w:val="subscript"/>
                    </w:rPr>
                    <w:tab/>
                    <w:t>A</w:t>
                  </w:r>
                </w:p>
                <w:p w:rsidR="00595385" w:rsidRPr="005654A5" w:rsidRDefault="00595385">
                  <w:pPr>
                    <w:pStyle w:val="21"/>
                    <w:shd w:val="clear" w:color="auto" w:fill="auto"/>
                    <w:tabs>
                      <w:tab w:val="left" w:leader="hyphen" w:pos="1621"/>
                      <w:tab w:val="left" w:leader="hyphen" w:pos="2581"/>
                    </w:tabs>
                    <w:spacing w:before="0" w:after="0" w:line="144" w:lineRule="exact"/>
                    <w:ind w:left="440"/>
                    <w:rPr>
                      <w:rFonts w:ascii="Times New Roman" w:hAnsi="Times New Roman" w:cs="Times New Roman"/>
                    </w:rPr>
                  </w:pPr>
                  <w:r w:rsidRPr="005654A5">
                    <w:rPr>
                      <w:rStyle w:val="Exact0"/>
                      <w:rFonts w:ascii="Times New Roman" w:hAnsi="Times New Roman" w:cs="Times New Roman"/>
                      <w:spacing w:val="0"/>
                    </w:rPr>
                    <w:t>R\2 =</w:t>
                  </w:r>
                  <w:r w:rsidRPr="005654A5">
                    <w:rPr>
                      <w:rStyle w:val="Exact"/>
                      <w:rFonts w:ascii="Times New Roman" w:hAnsi="Times New Roman" w:cs="Times New Roman"/>
                      <w:spacing w:val="0"/>
                    </w:rPr>
                    <w:t xml:space="preserve"> </w:t>
                  </w:r>
                  <w:r w:rsidRPr="005654A5">
                    <w:rPr>
                      <w:rStyle w:val="Exact"/>
                      <w:rFonts w:ascii="Times New Roman" w:hAnsi="Times New Roman" w:cs="Times New Roman"/>
                      <w:spacing w:val="0"/>
                    </w:rPr>
                    <w:tab/>
                  </w:r>
                  <w:r w:rsidRPr="005654A5">
                    <w:rPr>
                      <w:rStyle w:val="Exact"/>
                      <w:rFonts w:ascii="Times New Roman" w:hAnsi="Times New Roman" w:cs="Times New Roman"/>
                      <w:spacing w:val="0"/>
                    </w:rPr>
                    <w:tab/>
                    <w:t xml:space="preserve">1- </w:t>
                  </w:r>
                  <w:proofErr w:type="spellStart"/>
                  <w:proofErr w:type="gramStart"/>
                  <w:r w:rsidRPr="005654A5">
                    <w:rPr>
                      <w:rStyle w:val="FranklinGothicMediumCond"/>
                      <w:rFonts w:ascii="Times New Roman" w:hAnsi="Times New Roman" w:cs="Times New Roman"/>
                      <w:spacing w:val="0"/>
                    </w:rPr>
                    <w:t>T</w:t>
                  </w:r>
                  <w:r w:rsidRPr="005654A5">
                    <w:rPr>
                      <w:rStyle w:val="FranklinGothicMediumCond"/>
                      <w:rFonts w:ascii="Times New Roman" w:hAnsi="Times New Roman" w:cs="Times New Roman"/>
                      <w:spacing w:val="0"/>
                      <w:vertAlign w:val="subscript"/>
                    </w:rPr>
                    <w:t>n</w:t>
                  </w:r>
                  <w:proofErr w:type="spellEnd"/>
                  <w:r w:rsidRPr="005654A5">
                    <w:rPr>
                      <w:rStyle w:val="FranklinGothicMediumCond"/>
                      <w:rFonts w:ascii="Times New Roman" w:hAnsi="Times New Roman" w:cs="Times New Roman"/>
                      <w:spacing w:val="0"/>
                    </w:rPr>
                    <w:t>(</w:t>
                  </w:r>
                  <w:proofErr w:type="gramEnd"/>
                  <w:r w:rsidRPr="005654A5">
                    <w:rPr>
                      <w:rStyle w:val="FranklinGothicMediumCond"/>
                      <w:rFonts w:ascii="Times New Roman" w:hAnsi="Times New Roman" w:cs="Times New Roman"/>
                      <w:spacing w:val="0"/>
                    </w:rPr>
                    <w:t>p</w:t>
                  </w:r>
                  <w:r w:rsidRPr="005654A5">
                    <w:rPr>
                      <w:rStyle w:val="Gungsuh"/>
                      <w:rFonts w:ascii="Times New Roman" w:hAnsi="Times New Roman" w:cs="Times New Roman"/>
                      <w:spacing w:val="0"/>
                    </w:rPr>
                    <w:t xml:space="preserve"> </w:t>
                  </w:r>
                  <w:r w:rsidRPr="005654A5">
                    <w:rPr>
                      <w:rStyle w:val="Exact"/>
                      <w:rFonts w:ascii="Times New Roman" w:hAnsi="Times New Roman" w:cs="Times New Roman"/>
                      <w:spacing w:val="0"/>
                    </w:rPr>
                    <w:t>+</w:t>
                  </w:r>
                  <w:proofErr w:type="spellStart"/>
                  <w:r w:rsidRPr="005654A5">
                    <w:rPr>
                      <w:rStyle w:val="Exact"/>
                      <w:rFonts w:ascii="Times New Roman" w:hAnsi="Times New Roman" w:cs="Times New Roman"/>
                      <w:spacing w:val="0"/>
                    </w:rPr>
                    <w:t>p</w:t>
                  </w:r>
                  <w:r w:rsidRPr="005654A5">
                    <w:rPr>
                      <w:rStyle w:val="Exact"/>
                      <w:rFonts w:ascii="Times New Roman" w:hAnsi="Times New Roman" w:cs="Times New Roman"/>
                      <w:spacing w:val="0"/>
                      <w:vertAlign w:val="subscript"/>
                    </w:rPr>
                    <w:t>D</w:t>
                  </w:r>
                  <w:proofErr w:type="spellEnd"/>
                  <w:r w:rsidRPr="005654A5">
                    <w:rPr>
                      <w:rStyle w:val="Exact"/>
                      <w:rFonts w:ascii="Times New Roman" w:hAnsi="Times New Roman" w:cs="Times New Roman"/>
                      <w:spacing w:val="0"/>
                    </w:rPr>
                    <w:t xml:space="preserve">) + </w:t>
                  </w:r>
                  <w:r w:rsidRPr="005654A5">
                    <w:rPr>
                      <w:rStyle w:val="Exact0"/>
                      <w:rFonts w:ascii="Times New Roman" w:hAnsi="Times New Roman" w:cs="Times New Roman"/>
                      <w:spacing w:val="0"/>
                    </w:rPr>
                    <w:t xml:space="preserve">T (n + </w:t>
                  </w:r>
                  <w:proofErr w:type="spellStart"/>
                  <w:r w:rsidRPr="005654A5">
                    <w:rPr>
                      <w:rStyle w:val="Exact0"/>
                      <w:rFonts w:ascii="Times New Roman" w:hAnsi="Times New Roman" w:cs="Times New Roman"/>
                      <w:spacing w:val="0"/>
                    </w:rPr>
                    <w:t>n</w:t>
                  </w:r>
                  <w:r w:rsidRPr="005654A5">
                    <w:rPr>
                      <w:rStyle w:val="Exact0"/>
                      <w:rFonts w:ascii="Times New Roman" w:hAnsi="Times New Roman" w:cs="Times New Roman"/>
                      <w:spacing w:val="0"/>
                      <w:vertAlign w:val="subscript"/>
                    </w:rPr>
                    <w:t>k</w:t>
                  </w:r>
                  <w:proofErr w:type="spellEnd"/>
                  <w:r w:rsidRPr="005654A5">
                    <w:rPr>
                      <w:rStyle w:val="Exact0"/>
                      <w:rFonts w:ascii="Times New Roman" w:hAnsi="Times New Roman" w:cs="Times New Roman"/>
                      <w:spacing w:val="0"/>
                    </w:rPr>
                    <w:t>),</w:t>
                  </w:r>
                  <w:r w:rsidRPr="005654A5">
                    <w:rPr>
                      <w:rStyle w:val="Exact"/>
                      <w:rFonts w:ascii="Times New Roman" w:hAnsi="Times New Roman" w:cs="Times New Roman"/>
                      <w:spacing w:val="0"/>
                    </w:rPr>
                    <w:t xml:space="preserve"> (9)</w:t>
                  </w:r>
                </w:p>
              </w:txbxContent>
            </v:textbox>
            <w10:wrap anchorx="margin"/>
          </v:shape>
        </w:pict>
      </w:r>
      <w:r w:rsidRPr="00DB6C10">
        <w:rPr>
          <w:rFonts w:ascii="Times New Roman" w:hAnsi="Times New Roman" w:cs="Times New Roman"/>
        </w:rPr>
        <w:pict>
          <v:shape id="_x0000_s2110" type="#_x0000_t202" style="position:absolute;margin-left:.6pt;margin-top:10.3pt;width:248.4pt;height:.05pt;z-index:251657763;mso-wrap-distance-left:5pt;mso-wrap-distance-right:5pt;mso-position-horizontal-relative:margin" filled="f" stroked="f">
            <v:textbox style="mso-fit-shape-to-text:t" inset="0,0,0,0">
              <w:txbxContent>
                <w:p w:rsidR="00595385" w:rsidRDefault="00595385">
                  <w:pPr>
                    <w:pStyle w:val="a7"/>
                    <w:shd w:val="clear" w:color="auto" w:fill="auto"/>
                    <w:spacing w:line="211" w:lineRule="exact"/>
                    <w:jc w:val="both"/>
                  </w:pPr>
                  <w:r>
                    <w:rPr>
                      <w:rStyle w:val="Exact2"/>
                      <w:spacing w:val="0"/>
                      <w:lang w:val="fr-FR"/>
                    </w:rPr>
                    <w:t xml:space="preserve">TABLE IV. </w:t>
                  </w:r>
                  <w:proofErr w:type="gramStart"/>
                  <w:r>
                    <w:rPr>
                      <w:rStyle w:val="Exact2"/>
                      <w:spacing w:val="0"/>
                    </w:rPr>
                    <w:t>Acoustically induced change of n+-p-Si structure parameters (at 330 K).</w:t>
                  </w:r>
                  <w:proofErr w:type="gramEnd"/>
                </w:p>
                <w:tbl>
                  <w:tblPr>
                    <w:tblOverlap w:val="never"/>
                    <w:tblW w:w="0" w:type="auto"/>
                    <w:jc w:val="center"/>
                    <w:tblLayout w:type="fixed"/>
                    <w:tblCellMar>
                      <w:left w:w="10" w:type="dxa"/>
                      <w:right w:w="10" w:type="dxa"/>
                    </w:tblCellMar>
                    <w:tblLook w:val="04A0"/>
                  </w:tblPr>
                  <w:tblGrid>
                    <w:gridCol w:w="797"/>
                    <w:gridCol w:w="806"/>
                    <w:gridCol w:w="893"/>
                    <w:gridCol w:w="821"/>
                    <w:gridCol w:w="811"/>
                    <w:gridCol w:w="840"/>
                  </w:tblGrid>
                  <w:tr w:rsidR="00595385">
                    <w:tblPrEx>
                      <w:tblCellMar>
                        <w:top w:w="0" w:type="dxa"/>
                        <w:bottom w:w="0" w:type="dxa"/>
                      </w:tblCellMar>
                    </w:tblPrEx>
                    <w:trPr>
                      <w:trHeight w:hRule="exact" w:val="518"/>
                      <w:jc w:val="center"/>
                    </w:trPr>
                    <w:tc>
                      <w:tcPr>
                        <w:tcW w:w="797" w:type="dxa"/>
                        <w:tcBorders>
                          <w:top w:val="single" w:sz="4" w:space="0" w:color="auto"/>
                        </w:tcBorders>
                        <w:shd w:val="clear" w:color="auto" w:fill="FFFFFF"/>
                      </w:tcPr>
                      <w:p w:rsidR="00595385" w:rsidRDefault="00595385">
                        <w:pPr>
                          <w:pStyle w:val="21"/>
                          <w:shd w:val="clear" w:color="auto" w:fill="auto"/>
                          <w:spacing w:before="0" w:after="0" w:line="150" w:lineRule="exact"/>
                          <w:ind w:left="160"/>
                          <w:jc w:val="left"/>
                        </w:pPr>
                        <w:r>
                          <w:rPr>
                            <w:rStyle w:val="11"/>
                          </w:rPr>
                          <w:t>Sample</w:t>
                        </w:r>
                      </w:p>
                    </w:tc>
                    <w:tc>
                      <w:tcPr>
                        <w:tcW w:w="806" w:type="dxa"/>
                        <w:tcBorders>
                          <w:top w:val="single" w:sz="4" w:space="0" w:color="auto"/>
                        </w:tcBorders>
                        <w:shd w:val="clear" w:color="auto" w:fill="FFFFFF"/>
                      </w:tcPr>
                      <w:p w:rsidR="00595385" w:rsidRDefault="00595385">
                        <w:pPr>
                          <w:pStyle w:val="21"/>
                          <w:shd w:val="clear" w:color="auto" w:fill="auto"/>
                          <w:spacing w:before="0" w:after="0" w:line="150" w:lineRule="exact"/>
                          <w:ind w:left="200"/>
                          <w:jc w:val="left"/>
                        </w:pPr>
                        <w:r>
                          <w:rPr>
                            <w:rStyle w:val="11"/>
                          </w:rPr>
                          <w:t>USL</w:t>
                        </w:r>
                      </w:p>
                    </w:tc>
                    <w:tc>
                      <w:tcPr>
                        <w:tcW w:w="893" w:type="dxa"/>
                        <w:tcBorders>
                          <w:top w:val="single" w:sz="4" w:space="0" w:color="auto"/>
                        </w:tcBorders>
                        <w:shd w:val="clear" w:color="auto" w:fill="FFFFFF"/>
                      </w:tcPr>
                      <w:p w:rsidR="00595385" w:rsidRDefault="00595385">
                        <w:pPr>
                          <w:pStyle w:val="21"/>
                          <w:shd w:val="clear" w:color="auto" w:fill="auto"/>
                          <w:spacing w:before="0" w:after="0" w:line="150" w:lineRule="exact"/>
                          <w:ind w:left="260"/>
                          <w:jc w:val="left"/>
                        </w:pPr>
                        <w:proofErr w:type="spellStart"/>
                        <w:r>
                          <w:rPr>
                            <w:rStyle w:val="11"/>
                          </w:rPr>
                          <w:t>Ania</w:t>
                        </w:r>
                        <w:proofErr w:type="spellEnd"/>
                      </w:p>
                      <w:p w:rsidR="00595385" w:rsidRDefault="00595385">
                        <w:pPr>
                          <w:pStyle w:val="21"/>
                          <w:shd w:val="clear" w:color="auto" w:fill="auto"/>
                          <w:spacing w:before="0" w:after="0" w:line="170" w:lineRule="exact"/>
                          <w:ind w:left="260"/>
                          <w:jc w:val="left"/>
                        </w:pPr>
                        <w:r>
                          <w:rPr>
                            <w:rStyle w:val="11"/>
                          </w:rPr>
                          <w:t>(±</w:t>
                        </w:r>
                        <w:r>
                          <w:rPr>
                            <w:rStyle w:val="Corbel0"/>
                          </w:rPr>
                          <w:t>0</w:t>
                        </w:r>
                        <w:r>
                          <w:rPr>
                            <w:rStyle w:val="11"/>
                          </w:rPr>
                          <w:t>.</w:t>
                        </w:r>
                        <w:r>
                          <w:rPr>
                            <w:rStyle w:val="Corbel0"/>
                          </w:rPr>
                          <w:t>01</w:t>
                        </w:r>
                        <w:r>
                          <w:rPr>
                            <w:rStyle w:val="11"/>
                          </w:rPr>
                          <w:t>)</w:t>
                        </w:r>
                      </w:p>
                    </w:tc>
                    <w:tc>
                      <w:tcPr>
                        <w:tcW w:w="821"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a8"/>
                          </w:rPr>
                          <w:t>S-TQ</w:t>
                        </w:r>
                      </w:p>
                      <w:p w:rsidR="00595385" w:rsidRDefault="00595385">
                        <w:pPr>
                          <w:pStyle w:val="21"/>
                          <w:shd w:val="clear" w:color="auto" w:fill="auto"/>
                          <w:spacing w:before="0" w:after="0" w:line="150" w:lineRule="exact"/>
                          <w:jc w:val="center"/>
                        </w:pPr>
                        <w:r>
                          <w:rPr>
                            <w:rStyle w:val="11"/>
                          </w:rPr>
                          <w:t>(±5%)</w:t>
                        </w:r>
                      </w:p>
                    </w:tc>
                    <w:tc>
                      <w:tcPr>
                        <w:tcW w:w="811"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proofErr w:type="spellStart"/>
                        <w:r>
                          <w:rPr>
                            <w:rStyle w:val="a8"/>
                            <w:vertAlign w:val="superscript"/>
                          </w:rPr>
                          <w:t>S</w:t>
                        </w:r>
                        <w:r>
                          <w:rPr>
                            <w:rStyle w:val="a8"/>
                          </w:rPr>
                          <w:t>Tn</w:t>
                        </w:r>
                        <w:proofErr w:type="spellEnd"/>
                      </w:p>
                      <w:p w:rsidR="00595385" w:rsidRDefault="00595385">
                        <w:pPr>
                          <w:pStyle w:val="21"/>
                          <w:shd w:val="clear" w:color="auto" w:fill="auto"/>
                          <w:spacing w:before="0" w:after="0" w:line="170" w:lineRule="exact"/>
                          <w:ind w:left="280"/>
                          <w:jc w:val="left"/>
                        </w:pPr>
                        <w:r>
                          <w:rPr>
                            <w:rStyle w:val="11"/>
                          </w:rPr>
                          <w:t>(±</w:t>
                        </w:r>
                        <w:r>
                          <w:rPr>
                            <w:rStyle w:val="Corbel0"/>
                          </w:rPr>
                          <w:t>0</w:t>
                        </w:r>
                        <w:r>
                          <w:rPr>
                            <w:rStyle w:val="11"/>
                          </w:rPr>
                          <w:t>.</w:t>
                        </w:r>
                        <w:r>
                          <w:rPr>
                            <w:rStyle w:val="Corbel0"/>
                          </w:rPr>
                          <w:t>2</w:t>
                        </w:r>
                        <w:r>
                          <w:rPr>
                            <w:rStyle w:val="11"/>
                          </w:rPr>
                          <w:t>)</w:t>
                        </w:r>
                      </w:p>
                    </w:tc>
                    <w:tc>
                      <w:tcPr>
                        <w:tcW w:w="840"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proofErr w:type="spellStart"/>
                        <w:r>
                          <w:rPr>
                            <w:rStyle w:val="11"/>
                            <w:vertAlign w:val="superscript"/>
                          </w:rPr>
                          <w:t>S</w:t>
                        </w:r>
                        <w:r>
                          <w:rPr>
                            <w:rStyle w:val="11"/>
                          </w:rPr>
                          <w:t>^dis</w:t>
                        </w:r>
                        <w:proofErr w:type="spellEnd"/>
                      </w:p>
                      <w:p w:rsidR="00595385" w:rsidRDefault="00595385">
                        <w:pPr>
                          <w:pStyle w:val="21"/>
                          <w:shd w:val="clear" w:color="auto" w:fill="auto"/>
                          <w:spacing w:before="0" w:after="0" w:line="170" w:lineRule="exact"/>
                          <w:jc w:val="center"/>
                        </w:pPr>
                        <w:r>
                          <w:rPr>
                            <w:rStyle w:val="11"/>
                          </w:rPr>
                          <w:t>(±</w:t>
                        </w:r>
                        <w:r>
                          <w:rPr>
                            <w:rStyle w:val="Corbel0"/>
                          </w:rPr>
                          <w:t>10</w:t>
                        </w:r>
                        <w:r>
                          <w:rPr>
                            <w:rStyle w:val="11"/>
                          </w:rPr>
                          <w:t>%)</w:t>
                        </w:r>
                      </w:p>
                    </w:tc>
                  </w:tr>
                  <w:tr w:rsidR="00595385">
                    <w:tblPrEx>
                      <w:tblCellMar>
                        <w:top w:w="0" w:type="dxa"/>
                        <w:bottom w:w="0" w:type="dxa"/>
                      </w:tblCellMar>
                    </w:tblPrEx>
                    <w:trPr>
                      <w:trHeight w:hRule="exact" w:val="192"/>
                      <w:jc w:val="center"/>
                    </w:trPr>
                    <w:tc>
                      <w:tcPr>
                        <w:tcW w:w="797" w:type="dxa"/>
                        <w:tcBorders>
                          <w:top w:val="single" w:sz="4" w:space="0" w:color="auto"/>
                        </w:tcBorders>
                        <w:shd w:val="clear" w:color="auto" w:fill="FFFFFF"/>
                      </w:tcPr>
                      <w:p w:rsidR="00595385" w:rsidRDefault="00595385">
                        <w:pPr>
                          <w:pStyle w:val="21"/>
                          <w:shd w:val="clear" w:color="auto" w:fill="auto"/>
                          <w:spacing w:before="0" w:after="0" w:line="150" w:lineRule="exact"/>
                          <w:ind w:left="220"/>
                          <w:jc w:val="left"/>
                        </w:pPr>
                        <w:proofErr w:type="spellStart"/>
                        <w:r>
                          <w:rPr>
                            <w:rStyle w:val="11"/>
                          </w:rPr>
                          <w:t>iSC</w:t>
                        </w:r>
                        <w:proofErr w:type="spellEnd"/>
                      </w:p>
                    </w:tc>
                    <w:tc>
                      <w:tcPr>
                        <w:tcW w:w="806" w:type="dxa"/>
                        <w:tcBorders>
                          <w:top w:val="single" w:sz="4" w:space="0" w:color="auto"/>
                        </w:tcBorders>
                        <w:shd w:val="clear" w:color="auto" w:fill="FFFFFF"/>
                      </w:tcPr>
                      <w:p w:rsidR="00595385" w:rsidRDefault="00595385">
                        <w:pPr>
                          <w:pStyle w:val="21"/>
                          <w:shd w:val="clear" w:color="auto" w:fill="auto"/>
                          <w:spacing w:before="0" w:after="0" w:line="150" w:lineRule="exact"/>
                          <w:ind w:left="200"/>
                          <w:jc w:val="left"/>
                        </w:pPr>
                        <w:r>
                          <w:rPr>
                            <w:rStyle w:val="11"/>
                          </w:rPr>
                          <w:t>Ui-1</w:t>
                        </w:r>
                      </w:p>
                    </w:tc>
                    <w:tc>
                      <w:tcPr>
                        <w:tcW w:w="893"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Corbel0"/>
                          </w:rPr>
                          <w:t>0.02</w:t>
                        </w:r>
                      </w:p>
                    </w:tc>
                    <w:tc>
                      <w:tcPr>
                        <w:tcW w:w="821"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-14</w:t>
                        </w:r>
                      </w:p>
                    </w:tc>
                    <w:tc>
                      <w:tcPr>
                        <w:tcW w:w="811"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0.7</w:t>
                        </w:r>
                      </w:p>
                    </w:tc>
                    <w:tc>
                      <w:tcPr>
                        <w:tcW w:w="840"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Corbel0"/>
                          </w:rPr>
                          <w:t>20</w:t>
                        </w:r>
                      </w:p>
                    </w:tc>
                  </w:tr>
                  <w:tr w:rsidR="00595385">
                    <w:tblPrEx>
                      <w:tblCellMar>
                        <w:top w:w="0" w:type="dxa"/>
                        <w:bottom w:w="0" w:type="dxa"/>
                      </w:tblCellMar>
                    </w:tblPrEx>
                    <w:trPr>
                      <w:trHeight w:hRule="exact" w:val="206"/>
                      <w:jc w:val="center"/>
                    </w:trPr>
                    <w:tc>
                      <w:tcPr>
                        <w:tcW w:w="797" w:type="dxa"/>
                        <w:shd w:val="clear" w:color="auto" w:fill="FFFFFF"/>
                      </w:tcPr>
                      <w:p w:rsidR="00595385" w:rsidRDefault="00595385">
                        <w:pPr>
                          <w:rPr>
                            <w:sz w:val="10"/>
                            <w:szCs w:val="10"/>
                          </w:rPr>
                        </w:pPr>
                      </w:p>
                    </w:tc>
                    <w:tc>
                      <w:tcPr>
                        <w:tcW w:w="806" w:type="dxa"/>
                        <w:shd w:val="clear" w:color="auto" w:fill="FFFFFF"/>
                      </w:tcPr>
                      <w:p w:rsidR="00595385" w:rsidRDefault="00595385">
                        <w:pPr>
                          <w:pStyle w:val="21"/>
                          <w:shd w:val="clear" w:color="auto" w:fill="auto"/>
                          <w:spacing w:before="0" w:after="0" w:line="150" w:lineRule="exact"/>
                          <w:ind w:left="200"/>
                          <w:jc w:val="left"/>
                        </w:pPr>
                        <w:r>
                          <w:rPr>
                            <w:rStyle w:val="11"/>
                          </w:rPr>
                          <w:t>Ui-2</w:t>
                        </w:r>
                      </w:p>
                    </w:tc>
                    <w:tc>
                      <w:tcPr>
                        <w:tcW w:w="893" w:type="dxa"/>
                        <w:shd w:val="clear" w:color="auto" w:fill="FFFFFF"/>
                      </w:tcPr>
                      <w:p w:rsidR="00595385" w:rsidRDefault="00595385">
                        <w:pPr>
                          <w:pStyle w:val="21"/>
                          <w:shd w:val="clear" w:color="auto" w:fill="auto"/>
                          <w:spacing w:before="0" w:after="0" w:line="150" w:lineRule="exact"/>
                          <w:jc w:val="center"/>
                        </w:pPr>
                        <w:r>
                          <w:rPr>
                            <w:rStyle w:val="11"/>
                          </w:rPr>
                          <w:t>0.03</w:t>
                        </w:r>
                      </w:p>
                    </w:tc>
                    <w:tc>
                      <w:tcPr>
                        <w:tcW w:w="821" w:type="dxa"/>
                        <w:shd w:val="clear" w:color="auto" w:fill="FFFFFF"/>
                      </w:tcPr>
                      <w:p w:rsidR="00595385" w:rsidRDefault="00595385">
                        <w:pPr>
                          <w:pStyle w:val="21"/>
                          <w:shd w:val="clear" w:color="auto" w:fill="auto"/>
                          <w:spacing w:before="0" w:after="0" w:line="150" w:lineRule="exact"/>
                          <w:jc w:val="center"/>
                        </w:pPr>
                        <w:r>
                          <w:rPr>
                            <w:rStyle w:val="11"/>
                          </w:rPr>
                          <w:t>-17</w:t>
                        </w:r>
                      </w:p>
                    </w:tc>
                    <w:tc>
                      <w:tcPr>
                        <w:tcW w:w="811" w:type="dxa"/>
                        <w:shd w:val="clear" w:color="auto" w:fill="FFFFFF"/>
                      </w:tcPr>
                      <w:p w:rsidR="00595385" w:rsidRDefault="00595385">
                        <w:pPr>
                          <w:pStyle w:val="21"/>
                          <w:shd w:val="clear" w:color="auto" w:fill="auto"/>
                          <w:spacing w:before="0" w:after="0" w:line="150" w:lineRule="exact"/>
                          <w:jc w:val="center"/>
                        </w:pPr>
                        <w:r>
                          <w:rPr>
                            <w:rStyle w:val="11"/>
                          </w:rPr>
                          <w:t>1.4</w:t>
                        </w:r>
                      </w:p>
                    </w:tc>
                    <w:tc>
                      <w:tcPr>
                        <w:tcW w:w="840" w:type="dxa"/>
                        <w:shd w:val="clear" w:color="auto" w:fill="FFFFFF"/>
                      </w:tcPr>
                      <w:p w:rsidR="00595385" w:rsidRDefault="00595385">
                        <w:pPr>
                          <w:pStyle w:val="21"/>
                          <w:shd w:val="clear" w:color="auto" w:fill="auto"/>
                          <w:spacing w:before="0" w:after="0" w:line="150" w:lineRule="exact"/>
                          <w:jc w:val="center"/>
                        </w:pPr>
                        <w:r>
                          <w:rPr>
                            <w:rStyle w:val="11"/>
                          </w:rPr>
                          <w:t>40</w:t>
                        </w:r>
                      </w:p>
                    </w:tc>
                  </w:tr>
                  <w:tr w:rsidR="00595385">
                    <w:tblPrEx>
                      <w:tblCellMar>
                        <w:top w:w="0" w:type="dxa"/>
                        <w:bottom w:w="0" w:type="dxa"/>
                      </w:tblCellMar>
                    </w:tblPrEx>
                    <w:trPr>
                      <w:trHeight w:hRule="exact" w:val="211"/>
                      <w:jc w:val="center"/>
                    </w:trPr>
                    <w:tc>
                      <w:tcPr>
                        <w:tcW w:w="797" w:type="dxa"/>
                        <w:shd w:val="clear" w:color="auto" w:fill="FFFFFF"/>
                      </w:tcPr>
                      <w:p w:rsidR="00595385" w:rsidRDefault="00595385">
                        <w:pPr>
                          <w:pStyle w:val="21"/>
                          <w:shd w:val="clear" w:color="auto" w:fill="auto"/>
                          <w:spacing w:before="0" w:after="0" w:line="150" w:lineRule="exact"/>
                          <w:ind w:left="220"/>
                          <w:jc w:val="left"/>
                        </w:pPr>
                        <w:proofErr w:type="spellStart"/>
                        <w:r>
                          <w:rPr>
                            <w:rStyle w:val="11"/>
                          </w:rPr>
                          <w:t>nSC</w:t>
                        </w:r>
                        <w:proofErr w:type="spellEnd"/>
                      </w:p>
                    </w:tc>
                    <w:tc>
                      <w:tcPr>
                        <w:tcW w:w="806" w:type="dxa"/>
                        <w:shd w:val="clear" w:color="auto" w:fill="FFFFFF"/>
                      </w:tcPr>
                      <w:p w:rsidR="00595385" w:rsidRDefault="00595385">
                        <w:pPr>
                          <w:pStyle w:val="21"/>
                          <w:shd w:val="clear" w:color="auto" w:fill="auto"/>
                          <w:spacing w:before="0" w:after="0" w:line="150" w:lineRule="exact"/>
                          <w:ind w:left="200"/>
                          <w:jc w:val="left"/>
                        </w:pPr>
                        <w:r>
                          <w:rPr>
                            <w:rStyle w:val="11"/>
                          </w:rPr>
                          <w:t>Un-1</w:t>
                        </w:r>
                      </w:p>
                    </w:tc>
                    <w:tc>
                      <w:tcPr>
                        <w:tcW w:w="893" w:type="dxa"/>
                        <w:shd w:val="clear" w:color="auto" w:fill="FFFFFF"/>
                      </w:tcPr>
                      <w:p w:rsidR="00595385" w:rsidRDefault="00595385">
                        <w:pPr>
                          <w:pStyle w:val="21"/>
                          <w:shd w:val="clear" w:color="auto" w:fill="auto"/>
                          <w:spacing w:before="0" w:after="0" w:line="150" w:lineRule="exact"/>
                          <w:jc w:val="center"/>
                        </w:pPr>
                        <w:r>
                          <w:rPr>
                            <w:rStyle w:val="11"/>
                          </w:rPr>
                          <w:t>-0.13</w:t>
                        </w:r>
                      </w:p>
                    </w:tc>
                    <w:tc>
                      <w:tcPr>
                        <w:tcW w:w="821" w:type="dxa"/>
                        <w:shd w:val="clear" w:color="auto" w:fill="FFFFFF"/>
                      </w:tcPr>
                      <w:p w:rsidR="00595385" w:rsidRDefault="00595385">
                        <w:pPr>
                          <w:pStyle w:val="21"/>
                          <w:shd w:val="clear" w:color="auto" w:fill="auto"/>
                          <w:spacing w:before="0" w:after="0" w:line="150" w:lineRule="exact"/>
                          <w:jc w:val="center"/>
                        </w:pPr>
                        <w:r>
                          <w:rPr>
                            <w:rStyle w:val="11"/>
                          </w:rPr>
                          <w:t>5</w:t>
                        </w:r>
                      </w:p>
                    </w:tc>
                    <w:tc>
                      <w:tcPr>
                        <w:tcW w:w="811" w:type="dxa"/>
                        <w:shd w:val="clear" w:color="auto" w:fill="FFFFFF"/>
                      </w:tcPr>
                      <w:p w:rsidR="00595385" w:rsidRDefault="00595385">
                        <w:pPr>
                          <w:pStyle w:val="21"/>
                          <w:shd w:val="clear" w:color="auto" w:fill="auto"/>
                          <w:spacing w:before="0" w:after="0" w:line="150" w:lineRule="exact"/>
                          <w:jc w:val="center"/>
                        </w:pPr>
                        <w:r>
                          <w:rPr>
                            <w:rStyle w:val="11"/>
                          </w:rPr>
                          <w:t>1.5</w:t>
                        </w:r>
                      </w:p>
                    </w:tc>
                    <w:tc>
                      <w:tcPr>
                        <w:tcW w:w="840" w:type="dxa"/>
                        <w:shd w:val="clear" w:color="auto" w:fill="FFFFFF"/>
                      </w:tcPr>
                      <w:p w:rsidR="00595385" w:rsidRDefault="00595385">
                        <w:pPr>
                          <w:pStyle w:val="21"/>
                          <w:shd w:val="clear" w:color="auto" w:fill="auto"/>
                          <w:spacing w:before="0" w:after="0" w:line="150" w:lineRule="exact"/>
                          <w:jc w:val="center"/>
                        </w:pPr>
                        <w:r>
                          <w:rPr>
                            <w:rStyle w:val="11"/>
                          </w:rPr>
                          <w:t>50</w:t>
                        </w:r>
                      </w:p>
                    </w:tc>
                  </w:tr>
                  <w:tr w:rsidR="00595385">
                    <w:tblPrEx>
                      <w:tblCellMar>
                        <w:top w:w="0" w:type="dxa"/>
                        <w:bottom w:w="0" w:type="dxa"/>
                      </w:tblCellMar>
                    </w:tblPrEx>
                    <w:trPr>
                      <w:trHeight w:hRule="exact" w:val="206"/>
                      <w:jc w:val="center"/>
                    </w:trPr>
                    <w:tc>
                      <w:tcPr>
                        <w:tcW w:w="797" w:type="dxa"/>
                        <w:shd w:val="clear" w:color="auto" w:fill="FFFFFF"/>
                      </w:tcPr>
                      <w:p w:rsidR="00595385" w:rsidRDefault="00595385">
                        <w:pPr>
                          <w:rPr>
                            <w:sz w:val="10"/>
                            <w:szCs w:val="10"/>
                          </w:rPr>
                        </w:pPr>
                      </w:p>
                    </w:tc>
                    <w:tc>
                      <w:tcPr>
                        <w:tcW w:w="806" w:type="dxa"/>
                        <w:shd w:val="clear" w:color="auto" w:fill="FFFFFF"/>
                      </w:tcPr>
                      <w:p w:rsidR="00595385" w:rsidRDefault="00595385">
                        <w:pPr>
                          <w:pStyle w:val="21"/>
                          <w:shd w:val="clear" w:color="auto" w:fill="auto"/>
                          <w:spacing w:before="0" w:after="0" w:line="150" w:lineRule="exact"/>
                          <w:ind w:left="200"/>
                          <w:jc w:val="left"/>
                        </w:pPr>
                        <w:r>
                          <w:rPr>
                            <w:rStyle w:val="11"/>
                          </w:rPr>
                          <w:t>Un-2</w:t>
                        </w:r>
                      </w:p>
                    </w:tc>
                    <w:tc>
                      <w:tcPr>
                        <w:tcW w:w="893" w:type="dxa"/>
                        <w:shd w:val="clear" w:color="auto" w:fill="FFFFFF"/>
                      </w:tcPr>
                      <w:p w:rsidR="00595385" w:rsidRDefault="00595385">
                        <w:pPr>
                          <w:pStyle w:val="21"/>
                          <w:shd w:val="clear" w:color="auto" w:fill="auto"/>
                          <w:spacing w:before="0" w:after="0" w:line="150" w:lineRule="exact"/>
                          <w:jc w:val="center"/>
                        </w:pPr>
                        <w:r>
                          <w:rPr>
                            <w:rStyle w:val="11"/>
                          </w:rPr>
                          <w:t>-0.26</w:t>
                        </w:r>
                      </w:p>
                    </w:tc>
                    <w:tc>
                      <w:tcPr>
                        <w:tcW w:w="821" w:type="dxa"/>
                        <w:shd w:val="clear" w:color="auto" w:fill="FFFFFF"/>
                      </w:tcPr>
                      <w:p w:rsidR="00595385" w:rsidRDefault="00595385">
                        <w:pPr>
                          <w:pStyle w:val="21"/>
                          <w:shd w:val="clear" w:color="auto" w:fill="auto"/>
                          <w:spacing w:before="0" w:after="0" w:line="150" w:lineRule="exact"/>
                          <w:jc w:val="center"/>
                        </w:pPr>
                        <w:r>
                          <w:rPr>
                            <w:rStyle w:val="11"/>
                          </w:rPr>
                          <w:t>13</w:t>
                        </w:r>
                      </w:p>
                    </w:tc>
                    <w:tc>
                      <w:tcPr>
                        <w:tcW w:w="811" w:type="dxa"/>
                        <w:shd w:val="clear" w:color="auto" w:fill="FFFFFF"/>
                      </w:tcPr>
                      <w:p w:rsidR="00595385" w:rsidRDefault="00595385">
                        <w:pPr>
                          <w:pStyle w:val="21"/>
                          <w:shd w:val="clear" w:color="auto" w:fill="auto"/>
                          <w:spacing w:before="0" w:after="0" w:line="150" w:lineRule="exact"/>
                          <w:jc w:val="center"/>
                        </w:pPr>
                        <w:r>
                          <w:rPr>
                            <w:rStyle w:val="11"/>
                          </w:rPr>
                          <w:t>3.0</w:t>
                        </w:r>
                      </w:p>
                    </w:tc>
                    <w:tc>
                      <w:tcPr>
                        <w:tcW w:w="840" w:type="dxa"/>
                        <w:shd w:val="clear" w:color="auto" w:fill="FFFFFF"/>
                      </w:tcPr>
                      <w:p w:rsidR="00595385" w:rsidRDefault="00595385">
                        <w:pPr>
                          <w:pStyle w:val="21"/>
                          <w:shd w:val="clear" w:color="auto" w:fill="auto"/>
                          <w:spacing w:before="0" w:after="0" w:line="170" w:lineRule="exact"/>
                          <w:jc w:val="center"/>
                        </w:pPr>
                        <w:r>
                          <w:rPr>
                            <w:rStyle w:val="Corbel0"/>
                          </w:rPr>
                          <w:t>100</w:t>
                        </w:r>
                      </w:p>
                    </w:tc>
                  </w:tr>
                  <w:tr w:rsidR="00595385">
                    <w:tblPrEx>
                      <w:tblCellMar>
                        <w:top w:w="0" w:type="dxa"/>
                        <w:bottom w:w="0" w:type="dxa"/>
                      </w:tblCellMar>
                    </w:tblPrEx>
                    <w:trPr>
                      <w:trHeight w:hRule="exact" w:val="226"/>
                      <w:jc w:val="center"/>
                    </w:trPr>
                    <w:tc>
                      <w:tcPr>
                        <w:tcW w:w="797" w:type="dxa"/>
                        <w:shd w:val="clear" w:color="auto" w:fill="FFFFFF"/>
                      </w:tcPr>
                      <w:p w:rsidR="00595385" w:rsidRDefault="00595385">
                        <w:pPr>
                          <w:pStyle w:val="21"/>
                          <w:shd w:val="clear" w:color="auto" w:fill="auto"/>
                          <w:spacing w:before="0" w:after="0" w:line="170" w:lineRule="exact"/>
                          <w:ind w:left="160"/>
                          <w:jc w:val="left"/>
                        </w:pPr>
                        <w:r>
                          <w:rPr>
                            <w:rStyle w:val="11"/>
                          </w:rPr>
                          <w:t>g</w:t>
                        </w:r>
                        <w:r>
                          <w:rPr>
                            <w:rStyle w:val="Corbel0"/>
                          </w:rPr>
                          <w:t>6</w:t>
                        </w:r>
                        <w:r>
                          <w:rPr>
                            <w:rStyle w:val="11"/>
                          </w:rPr>
                          <w:t>SC</w:t>
                        </w:r>
                      </w:p>
                    </w:tc>
                    <w:tc>
                      <w:tcPr>
                        <w:tcW w:w="806" w:type="dxa"/>
                        <w:shd w:val="clear" w:color="auto" w:fill="FFFFFF"/>
                      </w:tcPr>
                      <w:p w:rsidR="00595385" w:rsidRDefault="00595385">
                        <w:pPr>
                          <w:pStyle w:val="21"/>
                          <w:shd w:val="clear" w:color="auto" w:fill="auto"/>
                          <w:spacing w:before="0" w:after="0" w:line="150" w:lineRule="exact"/>
                          <w:ind w:left="200"/>
                          <w:jc w:val="left"/>
                        </w:pPr>
                        <w:r>
                          <w:rPr>
                            <w:rStyle w:val="11"/>
                          </w:rPr>
                          <w:t>Ug6-2</w:t>
                        </w:r>
                      </w:p>
                    </w:tc>
                    <w:tc>
                      <w:tcPr>
                        <w:tcW w:w="893" w:type="dxa"/>
                        <w:shd w:val="clear" w:color="auto" w:fill="FFFFFF"/>
                      </w:tcPr>
                      <w:p w:rsidR="00595385" w:rsidRDefault="00595385">
                        <w:pPr>
                          <w:pStyle w:val="21"/>
                          <w:shd w:val="clear" w:color="auto" w:fill="auto"/>
                          <w:spacing w:before="0" w:after="0" w:line="150" w:lineRule="exact"/>
                          <w:jc w:val="center"/>
                        </w:pPr>
                        <w:r>
                          <w:rPr>
                            <w:rStyle w:val="11"/>
                          </w:rPr>
                          <w:t>-0.15</w:t>
                        </w:r>
                      </w:p>
                    </w:tc>
                    <w:tc>
                      <w:tcPr>
                        <w:tcW w:w="821" w:type="dxa"/>
                        <w:shd w:val="clear" w:color="auto" w:fill="FFFFFF"/>
                      </w:tcPr>
                      <w:p w:rsidR="00595385" w:rsidRDefault="00595385">
                        <w:pPr>
                          <w:pStyle w:val="21"/>
                          <w:shd w:val="clear" w:color="auto" w:fill="auto"/>
                          <w:spacing w:before="0" w:after="0" w:line="170" w:lineRule="exact"/>
                          <w:jc w:val="center"/>
                        </w:pPr>
                        <w:r>
                          <w:rPr>
                            <w:rStyle w:val="Corbel0"/>
                          </w:rPr>
                          <w:t>2</w:t>
                        </w:r>
                      </w:p>
                    </w:tc>
                    <w:tc>
                      <w:tcPr>
                        <w:tcW w:w="811" w:type="dxa"/>
                        <w:shd w:val="clear" w:color="auto" w:fill="FFFFFF"/>
                      </w:tcPr>
                      <w:p w:rsidR="00595385" w:rsidRDefault="00595385">
                        <w:pPr>
                          <w:pStyle w:val="21"/>
                          <w:shd w:val="clear" w:color="auto" w:fill="auto"/>
                          <w:spacing w:before="0" w:after="0" w:line="150" w:lineRule="exact"/>
                          <w:jc w:val="center"/>
                        </w:pPr>
                        <w:r>
                          <w:rPr>
                            <w:rStyle w:val="11"/>
                          </w:rPr>
                          <w:t>2.3</w:t>
                        </w:r>
                      </w:p>
                    </w:tc>
                    <w:tc>
                      <w:tcPr>
                        <w:tcW w:w="840" w:type="dxa"/>
                        <w:shd w:val="clear" w:color="auto" w:fill="FFFFFF"/>
                      </w:tcPr>
                      <w:p w:rsidR="00595385" w:rsidRDefault="00595385">
                        <w:pPr>
                          <w:pStyle w:val="21"/>
                          <w:shd w:val="clear" w:color="auto" w:fill="auto"/>
                          <w:spacing w:before="0" w:after="0" w:line="150" w:lineRule="exact"/>
                          <w:jc w:val="center"/>
                        </w:pPr>
                        <w:r>
                          <w:rPr>
                            <w:rStyle w:val="11"/>
                          </w:rPr>
                          <w:t>30</w:t>
                        </w:r>
                      </w:p>
                    </w:tc>
                  </w:tr>
                  <w:tr w:rsidR="00595385">
                    <w:tblPrEx>
                      <w:tblCellMar>
                        <w:top w:w="0" w:type="dxa"/>
                        <w:bottom w:w="0" w:type="dxa"/>
                      </w:tblCellMar>
                    </w:tblPrEx>
                    <w:trPr>
                      <w:trHeight w:hRule="exact" w:val="211"/>
                      <w:jc w:val="center"/>
                    </w:trPr>
                    <w:tc>
                      <w:tcPr>
                        <w:tcW w:w="797" w:type="dxa"/>
                        <w:shd w:val="clear" w:color="auto" w:fill="FFFFFF"/>
                      </w:tcPr>
                      <w:p w:rsidR="00595385" w:rsidRDefault="00595385">
                        <w:pPr>
                          <w:pStyle w:val="21"/>
                          <w:shd w:val="clear" w:color="auto" w:fill="auto"/>
                          <w:spacing w:before="0" w:after="0" w:line="150" w:lineRule="exact"/>
                          <w:ind w:left="160"/>
                          <w:jc w:val="left"/>
                        </w:pPr>
                        <w:r>
                          <w:rPr>
                            <w:rStyle w:val="11"/>
                          </w:rPr>
                          <w:t>g7SC</w:t>
                        </w:r>
                      </w:p>
                    </w:tc>
                    <w:tc>
                      <w:tcPr>
                        <w:tcW w:w="806" w:type="dxa"/>
                        <w:shd w:val="clear" w:color="auto" w:fill="FFFFFF"/>
                      </w:tcPr>
                      <w:p w:rsidR="00595385" w:rsidRDefault="00595385">
                        <w:pPr>
                          <w:pStyle w:val="21"/>
                          <w:shd w:val="clear" w:color="auto" w:fill="auto"/>
                          <w:spacing w:before="0" w:after="0" w:line="150" w:lineRule="exact"/>
                          <w:ind w:left="200"/>
                          <w:jc w:val="left"/>
                        </w:pPr>
                        <w:r>
                          <w:rPr>
                            <w:rStyle w:val="11"/>
                          </w:rPr>
                          <w:t>Ug7-1</w:t>
                        </w:r>
                      </w:p>
                    </w:tc>
                    <w:tc>
                      <w:tcPr>
                        <w:tcW w:w="893" w:type="dxa"/>
                        <w:shd w:val="clear" w:color="auto" w:fill="FFFFFF"/>
                      </w:tcPr>
                      <w:p w:rsidR="00595385" w:rsidRDefault="00595385">
                        <w:pPr>
                          <w:pStyle w:val="21"/>
                          <w:shd w:val="clear" w:color="auto" w:fill="auto"/>
                          <w:spacing w:before="0" w:after="0" w:line="150" w:lineRule="exact"/>
                          <w:jc w:val="center"/>
                        </w:pPr>
                        <w:r>
                          <w:rPr>
                            <w:rStyle w:val="11"/>
                          </w:rPr>
                          <w:t>-0.26</w:t>
                        </w:r>
                      </w:p>
                    </w:tc>
                    <w:tc>
                      <w:tcPr>
                        <w:tcW w:w="821" w:type="dxa"/>
                        <w:shd w:val="clear" w:color="auto" w:fill="FFFFFF"/>
                      </w:tcPr>
                      <w:p w:rsidR="00595385" w:rsidRDefault="00595385">
                        <w:pPr>
                          <w:pStyle w:val="21"/>
                          <w:shd w:val="clear" w:color="auto" w:fill="auto"/>
                          <w:spacing w:before="0" w:after="0" w:line="150" w:lineRule="exact"/>
                          <w:jc w:val="center"/>
                        </w:pPr>
                        <w:r>
                          <w:rPr>
                            <w:rStyle w:val="11"/>
                          </w:rPr>
                          <w:t>49</w:t>
                        </w:r>
                      </w:p>
                    </w:tc>
                    <w:tc>
                      <w:tcPr>
                        <w:tcW w:w="811" w:type="dxa"/>
                        <w:shd w:val="clear" w:color="auto" w:fill="FFFFFF"/>
                      </w:tcPr>
                      <w:p w:rsidR="00595385" w:rsidRDefault="00595385">
                        <w:pPr>
                          <w:pStyle w:val="21"/>
                          <w:shd w:val="clear" w:color="auto" w:fill="auto"/>
                          <w:spacing w:before="0" w:after="0" w:line="150" w:lineRule="exact"/>
                          <w:jc w:val="center"/>
                        </w:pPr>
                        <w:r>
                          <w:rPr>
                            <w:rStyle w:val="11"/>
                          </w:rPr>
                          <w:t>0.9</w:t>
                        </w:r>
                      </w:p>
                    </w:tc>
                    <w:tc>
                      <w:tcPr>
                        <w:tcW w:w="840" w:type="dxa"/>
                        <w:shd w:val="clear" w:color="auto" w:fill="FFFFFF"/>
                      </w:tcPr>
                      <w:p w:rsidR="00595385" w:rsidRDefault="00595385">
                        <w:pPr>
                          <w:pStyle w:val="21"/>
                          <w:shd w:val="clear" w:color="auto" w:fill="auto"/>
                          <w:spacing w:before="0" w:after="0" w:line="150" w:lineRule="exact"/>
                          <w:jc w:val="center"/>
                        </w:pPr>
                        <w:r>
                          <w:rPr>
                            <w:rStyle w:val="11"/>
                          </w:rPr>
                          <w:t>70</w:t>
                        </w:r>
                      </w:p>
                    </w:tc>
                  </w:tr>
                  <w:tr w:rsidR="00595385">
                    <w:tblPrEx>
                      <w:tblCellMar>
                        <w:top w:w="0" w:type="dxa"/>
                        <w:bottom w:w="0" w:type="dxa"/>
                      </w:tblCellMar>
                    </w:tblPrEx>
                    <w:trPr>
                      <w:trHeight w:hRule="exact" w:val="312"/>
                      <w:jc w:val="center"/>
                    </w:trPr>
                    <w:tc>
                      <w:tcPr>
                        <w:tcW w:w="797" w:type="dxa"/>
                        <w:tcBorders>
                          <w:bottom w:val="single" w:sz="4" w:space="0" w:color="auto"/>
                        </w:tcBorders>
                        <w:shd w:val="clear" w:color="auto" w:fill="FFFFFF"/>
                      </w:tcPr>
                      <w:p w:rsidR="00595385" w:rsidRDefault="00595385">
                        <w:pPr>
                          <w:rPr>
                            <w:sz w:val="10"/>
                            <w:szCs w:val="10"/>
                          </w:rPr>
                        </w:pPr>
                      </w:p>
                    </w:tc>
                    <w:tc>
                      <w:tcPr>
                        <w:tcW w:w="806" w:type="dxa"/>
                        <w:tcBorders>
                          <w:bottom w:val="single" w:sz="4" w:space="0" w:color="auto"/>
                        </w:tcBorders>
                        <w:shd w:val="clear" w:color="auto" w:fill="FFFFFF"/>
                      </w:tcPr>
                      <w:p w:rsidR="00595385" w:rsidRDefault="00595385">
                        <w:pPr>
                          <w:pStyle w:val="21"/>
                          <w:shd w:val="clear" w:color="auto" w:fill="auto"/>
                          <w:spacing w:before="0" w:after="0" w:line="150" w:lineRule="exact"/>
                          <w:ind w:left="200"/>
                          <w:jc w:val="left"/>
                        </w:pPr>
                        <w:r>
                          <w:rPr>
                            <w:rStyle w:val="11"/>
                          </w:rPr>
                          <w:t>Ug7-2</w:t>
                        </w:r>
                      </w:p>
                    </w:tc>
                    <w:tc>
                      <w:tcPr>
                        <w:tcW w:w="893" w:type="dxa"/>
                        <w:tcBorders>
                          <w:bottom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-0.36</w:t>
                        </w:r>
                      </w:p>
                    </w:tc>
                    <w:tc>
                      <w:tcPr>
                        <w:tcW w:w="821" w:type="dxa"/>
                        <w:tcBorders>
                          <w:bottom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70</w:t>
                        </w:r>
                      </w:p>
                    </w:tc>
                    <w:tc>
                      <w:tcPr>
                        <w:tcW w:w="811" w:type="dxa"/>
                        <w:tcBorders>
                          <w:bottom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1.9</w:t>
                        </w:r>
                      </w:p>
                    </w:tc>
                    <w:tc>
                      <w:tcPr>
                        <w:tcW w:w="840" w:type="dxa"/>
                        <w:tcBorders>
                          <w:bottom w:val="single" w:sz="4" w:space="0" w:color="auto"/>
                        </w:tcBorders>
                        <w:shd w:val="clear" w:color="auto" w:fill="FFFFFF"/>
                      </w:tcPr>
                      <w:p w:rsidR="00595385" w:rsidRDefault="00595385">
                        <w:pPr>
                          <w:pStyle w:val="21"/>
                          <w:shd w:val="clear" w:color="auto" w:fill="auto"/>
                          <w:spacing w:before="0" w:after="0" w:line="170" w:lineRule="exact"/>
                          <w:jc w:val="center"/>
                        </w:pPr>
                        <w:r>
                          <w:rPr>
                            <w:rStyle w:val="Corbel0"/>
                          </w:rPr>
                          <w:t>110</w:t>
                        </w:r>
                      </w:p>
                    </w:tc>
                  </w:tr>
                </w:tbl>
                <w:p w:rsidR="00595385" w:rsidRDefault="00595385"/>
              </w:txbxContent>
            </v:textbox>
            <w10:wrap anchorx="margin"/>
          </v:shape>
        </w:pict>
      </w:r>
      <w:r w:rsidRPr="00DB6C10">
        <w:rPr>
          <w:rFonts w:ascii="Times New Roman" w:hAnsi="Times New Roman" w:cs="Times New Roman"/>
        </w:rPr>
        <w:pict>
          <v:shape id="_x0000_s2109" type="#_x0000_t202" style="position:absolute;margin-left:-2.6pt;margin-top:517.55pt;width:255.3pt;height:57.15pt;z-index:251657764;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226" w:lineRule="exact"/>
                    <w:ind w:left="100" w:right="120"/>
                    <w:rPr>
                      <w:rStyle w:val="Corbel1"/>
                      <w:rFonts w:ascii="Times New Roman" w:hAnsi="Times New Roman" w:cs="Times New Roman"/>
                      <w:spacing w:val="0"/>
                      <w:lang w:val="uk-UA"/>
                    </w:rPr>
                  </w:pPr>
                  <w:proofErr w:type="gramStart"/>
                  <w:r w:rsidRPr="005654A5">
                    <w:rPr>
                      <w:rStyle w:val="Exact"/>
                      <w:rFonts w:ascii="Times New Roman" w:hAnsi="Times New Roman" w:cs="Times New Roman"/>
                      <w:spacing w:val="0"/>
                    </w:rPr>
                    <w:t>where</w:t>
                  </w:r>
                  <w:proofErr w:type="gramEnd"/>
                  <w:r w:rsidRPr="005654A5">
                    <w:rPr>
                      <w:rStyle w:val="Exact"/>
                      <w:rFonts w:ascii="Times New Roman" w:hAnsi="Times New Roman" w:cs="Times New Roman"/>
                      <w:spacing w:val="0"/>
                    </w:rPr>
                    <w:t xml:space="preserve"> CD and </w:t>
                  </w:r>
                  <w:proofErr w:type="spellStart"/>
                  <w:r w:rsidRPr="005654A5">
                    <w:rPr>
                      <w:rStyle w:val="Exact"/>
                      <w:rFonts w:ascii="Times New Roman" w:hAnsi="Times New Roman" w:cs="Times New Roman"/>
                      <w:spacing w:val="0"/>
                    </w:rPr>
                    <w:t>Cf</w:t>
                  </w:r>
                  <w:proofErr w:type="spellEnd"/>
                  <w:r w:rsidRPr="005654A5">
                    <w:rPr>
                      <w:rStyle w:val="Exact"/>
                      <w:rFonts w:ascii="Times New Roman" w:hAnsi="Times New Roman" w:cs="Times New Roman"/>
                      <w:spacing w:val="0"/>
                    </w:rPr>
                    <w:t xml:space="preserve"> are </w:t>
                  </w:r>
                  <w:del w:id="240" w:author="Alla" w:date="2017-10-21T19:11:00Z">
                    <w:r w:rsidRPr="005654A5" w:rsidDel="00434104">
                      <w:rPr>
                        <w:rStyle w:val="Exact"/>
                        <w:rFonts w:ascii="Times New Roman" w:hAnsi="Times New Roman" w:cs="Times New Roman"/>
                        <w:spacing w:val="0"/>
                      </w:rPr>
                      <w:delText>some</w:delText>
                    </w:r>
                  </w:del>
                  <w:r w:rsidRPr="005654A5">
                    <w:rPr>
                      <w:rStyle w:val="Exact"/>
                      <w:rFonts w:ascii="Times New Roman" w:hAnsi="Times New Roman" w:cs="Times New Roman"/>
                      <w:spacing w:val="0"/>
                    </w:rPr>
                    <w:t xml:space="preserve"> constant</w:t>
                  </w:r>
                  <w:ins w:id="241" w:author="Alla" w:date="2017-10-21T19:11:00Z">
                    <w:r>
                      <w:rPr>
                        <w:rStyle w:val="Exact"/>
                        <w:rFonts w:ascii="Times New Roman" w:hAnsi="Times New Roman" w:cs="Times New Roman"/>
                        <w:spacing w:val="0"/>
                      </w:rPr>
                      <w:t xml:space="preserve"> values</w:t>
                    </w:r>
                  </w:ins>
                  <w:r w:rsidRPr="005654A5">
                    <w:rPr>
                      <w:rStyle w:val="Exact"/>
                      <w:rFonts w:ascii="Times New Roman" w:hAnsi="Times New Roman" w:cs="Times New Roman"/>
                      <w:spacing w:val="0"/>
                    </w:rPr>
                    <w:t>. Besides, R</w:t>
                  </w:r>
                  <w:r w:rsidRPr="005654A5">
                    <w:rPr>
                      <w:rStyle w:val="Exact"/>
                      <w:rFonts w:ascii="Times New Roman" w:hAnsi="Times New Roman" w:cs="Times New Roman"/>
                      <w:spacing w:val="0"/>
                      <w:vertAlign w:val="subscript"/>
                    </w:rPr>
                    <w:t>DA</w:t>
                  </w:r>
                  <w:r w:rsidRPr="005654A5">
                    <w:rPr>
                      <w:rStyle w:val="Exact"/>
                      <w:rFonts w:ascii="Times New Roman" w:hAnsi="Times New Roman" w:cs="Times New Roman"/>
                      <w:spacing w:val="0"/>
                    </w:rPr>
                    <w:t xml:space="preserve"> is proportional to the overlap integral of the </w:t>
                  </w:r>
                  <w:ins w:id="242" w:author="Alla" w:date="2017-10-21T19:14:00Z">
                    <w:r>
                      <w:rPr>
                        <w:rStyle w:val="Exact"/>
                        <w:rFonts w:ascii="Times New Roman" w:hAnsi="Times New Roman" w:cs="Times New Roman"/>
                        <w:spacing w:val="0"/>
                      </w:rPr>
                      <w:t xml:space="preserve">defects </w:t>
                    </w:r>
                  </w:ins>
                  <w:r w:rsidRPr="005654A5">
                    <w:rPr>
                      <w:rStyle w:val="Exact"/>
                      <w:rFonts w:ascii="Times New Roman" w:hAnsi="Times New Roman" w:cs="Times New Roman"/>
                      <w:spacing w:val="0"/>
                    </w:rPr>
                    <w:t xml:space="preserve">wave </w:t>
                  </w:r>
                  <w:proofErr w:type="gramStart"/>
                  <w:r w:rsidRPr="005654A5">
                    <w:rPr>
                      <w:rStyle w:val="Exact"/>
                      <w:rFonts w:ascii="Times New Roman" w:hAnsi="Times New Roman" w:cs="Times New Roman"/>
                      <w:spacing w:val="0"/>
                    </w:rPr>
                    <w:t>func</w:t>
                  </w:r>
                  <w:r w:rsidRPr="005654A5">
                    <w:rPr>
                      <w:rStyle w:val="Exact"/>
                      <w:rFonts w:ascii="Times New Roman" w:hAnsi="Times New Roman" w:cs="Times New Roman"/>
                      <w:spacing w:val="0"/>
                    </w:rPr>
                    <w:softHyphen/>
                    <w:t>tion</w:t>
                  </w:r>
                  <w:r w:rsidRPr="003B427C">
                    <w:rPr>
                      <w:rStyle w:val="Exact"/>
                      <w:rFonts w:ascii="Times New Roman" w:hAnsi="Times New Roman" w:cs="Times New Roman"/>
                      <w:spacing w:val="0"/>
                    </w:rPr>
                    <w:t>s</w:t>
                  </w:r>
                  <w:ins w:id="243" w:author="Alla" w:date="2017-10-21T19:14:00Z">
                    <w:r>
                      <w:rPr>
                        <w:rStyle w:val="Exact"/>
                        <w:rFonts w:ascii="Times New Roman" w:hAnsi="Times New Roman" w:cs="Times New Roman"/>
                        <w:spacing w:val="0"/>
                      </w:rPr>
                      <w:t xml:space="preserve"> </w:t>
                    </w:r>
                  </w:ins>
                  <w:r w:rsidRPr="005654A5">
                    <w:rPr>
                      <w:rStyle w:val="Exact"/>
                      <w:rFonts w:ascii="Times New Roman" w:hAnsi="Times New Roman" w:cs="Times New Roman"/>
                      <w:spacing w:val="0"/>
                    </w:rPr>
                    <w:t>.</w:t>
                  </w:r>
                  <w:proofErr w:type="gramEnd"/>
                  <w:r w:rsidRPr="005654A5">
                    <w:rPr>
                      <w:rStyle w:val="Exact"/>
                      <w:rFonts w:ascii="Times New Roman" w:hAnsi="Times New Roman" w:cs="Times New Roman"/>
                      <w:spacing w:val="0"/>
                    </w:rPr>
                    <w:t xml:space="preserve"> If both defects are characterized by H-like radial- symmetric wave function and equal Bohr radius a</w:t>
                  </w:r>
                  <w:r w:rsidRPr="005654A5">
                    <w:rPr>
                      <w:rStyle w:val="Exact"/>
                      <w:rFonts w:ascii="Times New Roman" w:hAnsi="Times New Roman" w:cs="Times New Roman"/>
                      <w:spacing w:val="0"/>
                      <w:vertAlign w:val="subscript"/>
                    </w:rPr>
                    <w:t>0</w:t>
                  </w:r>
                  <w:r w:rsidRPr="005654A5">
                    <w:rPr>
                      <w:rStyle w:val="Exact"/>
                      <w:rFonts w:ascii="Times New Roman" w:hAnsi="Times New Roman" w:cs="Times New Roman"/>
                      <w:spacing w:val="0"/>
                    </w:rPr>
                    <w:t>, the following expression can be used</w:t>
                  </w:r>
                  <w:proofErr w:type="gramStart"/>
                  <w:r w:rsidRPr="005654A5">
                    <w:rPr>
                      <w:rStyle w:val="Corbel1"/>
                      <w:rFonts w:ascii="Times New Roman" w:hAnsi="Times New Roman" w:cs="Times New Roman"/>
                      <w:spacing w:val="0"/>
                    </w:rPr>
                    <w:t>:</w:t>
                  </w:r>
                  <w:r w:rsidRPr="005654A5">
                    <w:rPr>
                      <w:rStyle w:val="Corbel1"/>
                      <w:rFonts w:ascii="Times New Roman" w:hAnsi="Times New Roman" w:cs="Times New Roman"/>
                      <w:spacing w:val="0"/>
                      <w:vertAlign w:val="superscript"/>
                    </w:rPr>
                    <w:t>41</w:t>
                  </w:r>
                  <w:proofErr w:type="gramEnd"/>
                </w:p>
                <w:p w:rsidR="00595385" w:rsidRPr="005654A5" w:rsidRDefault="00595385">
                  <w:pPr>
                    <w:pStyle w:val="21"/>
                    <w:shd w:val="clear" w:color="auto" w:fill="auto"/>
                    <w:spacing w:before="0" w:after="0" w:line="226" w:lineRule="exact"/>
                    <w:ind w:left="100" w:right="120"/>
                    <w:rPr>
                      <w:rFonts w:ascii="Times New Roman" w:hAnsi="Times New Roman" w:cs="Times New Roman"/>
                      <w:lang w:val="uk-UA"/>
                    </w:rPr>
                  </w:pPr>
                  <w:r>
                    <w:rPr>
                      <w:rStyle w:val="Corbel1"/>
                      <w:rFonts w:ascii="Times New Roman" w:hAnsi="Times New Roman" w:cs="Times New Roman"/>
                      <w:spacing w:val="0"/>
                      <w:lang w:val="uk-UA"/>
                    </w:rPr>
                    <w:t>(12)</w:t>
                  </w:r>
                </w:p>
              </w:txbxContent>
            </v:textbox>
            <w10:wrap anchorx="margin"/>
          </v:shape>
        </w:pict>
      </w:r>
      <w:r w:rsidRPr="00DB6C10">
        <w:rPr>
          <w:rFonts w:ascii="Times New Roman" w:hAnsi="Times New Roman" w:cs="Times New Roman"/>
        </w:rPr>
        <w:pict>
          <v:shape id="_x0000_s2108" type="#_x0000_t202" style="position:absolute;margin-left:15.9pt;margin-top:313.45pt;width:185.45pt;height:12.7pt;z-index:251657765;mso-wrap-distance-left:5pt;mso-wrap-distance-right:5pt;mso-position-horizontal-relative:margin" filled="f" stroked="f">
            <v:textbox style="mso-fit-shape-to-text:t" inset="0,0,0,0">
              <w:txbxContent>
                <w:p w:rsidR="00595385" w:rsidRDefault="00595385">
                  <w:pPr>
                    <w:pStyle w:val="21"/>
                    <w:shd w:val="clear" w:color="auto" w:fill="auto"/>
                    <w:tabs>
                      <w:tab w:val="left" w:pos="1799"/>
                    </w:tabs>
                    <w:spacing w:before="0" w:after="0" w:line="150" w:lineRule="exact"/>
                    <w:ind w:left="100"/>
                  </w:pPr>
                  <w:proofErr w:type="gramStart"/>
                  <w:r>
                    <w:rPr>
                      <w:rStyle w:val="Exact0"/>
                      <w:spacing w:val="0"/>
                    </w:rPr>
                    <w:t>r</w:t>
                  </w:r>
                  <w:proofErr w:type="gramEnd"/>
                  <w:r>
                    <w:rPr>
                      <w:rStyle w:val="Exact0"/>
                      <w:spacing w:val="0"/>
                    </w:rPr>
                    <w:t>%</w:t>
                  </w:r>
                  <w:r>
                    <w:rPr>
                      <w:rStyle w:val="Exact"/>
                      <w:spacing w:val="0"/>
                    </w:rPr>
                    <w:t xml:space="preserve"> = (</w:t>
                  </w:r>
                  <w:proofErr w:type="spellStart"/>
                  <w:r>
                    <w:rPr>
                      <w:rStyle w:val="Exact"/>
                      <w:spacing w:val="0"/>
                    </w:rPr>
                    <w:t>Nd</w:t>
                  </w:r>
                  <w:proofErr w:type="spellEnd"/>
                  <w:r>
                    <w:rPr>
                      <w:rStyle w:val="Exact"/>
                      <w:spacing w:val="0"/>
                    </w:rPr>
                    <w:t xml:space="preserve"> </w:t>
                  </w:r>
                  <w:r>
                    <w:rPr>
                      <w:rStyle w:val="Exact0"/>
                      <w:spacing w:val="0"/>
                    </w:rPr>
                    <w:t>al</w:t>
                  </w:r>
                  <w:r>
                    <w:rPr>
                      <w:rStyle w:val="Exact"/>
                      <w:spacing w:val="0"/>
                    </w:rPr>
                    <w:t xml:space="preserve"> </w:t>
                  </w:r>
                  <w:proofErr w:type="spellStart"/>
                  <w:r>
                    <w:rPr>
                      <w:rStyle w:val="Exact"/>
                      <w:spacing w:val="0"/>
                    </w:rPr>
                    <w:t>Uth,n</w:t>
                  </w:r>
                  <w:proofErr w:type="spellEnd"/>
                  <w:r>
                    <w:rPr>
                      <w:rStyle w:val="Exact"/>
                      <w:spacing w:val="0"/>
                    </w:rPr>
                    <w:t>)</w:t>
                  </w:r>
                  <w:r>
                    <w:rPr>
                      <w:rStyle w:val="Exact"/>
                      <w:spacing w:val="0"/>
                    </w:rPr>
                    <w:tab/>
                  </w:r>
                  <w:r>
                    <w:rPr>
                      <w:rStyle w:val="Exact"/>
                      <w:spacing w:val="0"/>
                      <w:vertAlign w:val="superscript"/>
                    </w:rPr>
                    <w:t>1</w:t>
                  </w:r>
                  <w:r>
                    <w:rPr>
                      <w:rStyle w:val="Exact"/>
                      <w:spacing w:val="0"/>
                    </w:rPr>
                    <w:t xml:space="preserve">, </w:t>
                  </w:r>
                  <w:proofErr w:type="spellStart"/>
                  <w:r>
                    <w:rPr>
                      <w:rStyle w:val="Exact0"/>
                      <w:spacing w:val="0"/>
                    </w:rPr>
                    <w:t>TpA</w:t>
                  </w:r>
                  <w:proofErr w:type="spellEnd"/>
                  <w:r>
                    <w:rPr>
                      <w:rStyle w:val="Exact"/>
                      <w:spacing w:val="0"/>
                    </w:rPr>
                    <w:t xml:space="preserve"> = (Na a£ </w:t>
                  </w:r>
                  <w:proofErr w:type="spellStart"/>
                  <w:r>
                    <w:rPr>
                      <w:rStyle w:val="Exact"/>
                      <w:spacing w:val="0"/>
                    </w:rPr>
                    <w:t>uth,p</w:t>
                  </w:r>
                  <w:proofErr w:type="spellEnd"/>
                  <w:r>
                    <w:rPr>
                      <w:rStyle w:val="Exact"/>
                      <w:spacing w:val="0"/>
                    </w:rPr>
                    <w:t>)</w:t>
                  </w:r>
                </w:p>
              </w:txbxContent>
            </v:textbox>
            <w10:wrap anchorx="margin"/>
          </v:shape>
        </w:pict>
      </w:r>
      <w:r w:rsidRPr="00DB6C10">
        <w:rPr>
          <w:rFonts w:ascii="Times New Roman" w:hAnsi="Times New Roman" w:cs="Times New Roman"/>
        </w:rPr>
        <w:pict>
          <v:shape id="_x0000_s2106" type="#_x0000_t202" style="position:absolute;margin-left:124.6pt;margin-top:492.95pt;width:38.55pt;height:14.2pt;z-index:251657767;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vertAlign w:val="subscript"/>
                    </w:rPr>
                    <w:t>C</w:t>
                  </w:r>
                  <w:r>
                    <w:rPr>
                      <w:rStyle w:val="Exact"/>
                      <w:spacing w:val="0"/>
                    </w:rPr>
                    <w:t>D</w:t>
                  </w:r>
                  <w:proofErr w:type="gramStart"/>
                  <w:r>
                    <w:rPr>
                      <w:rStyle w:val="Exact"/>
                      <w:spacing w:val="0"/>
                    </w:rPr>
                    <w:t>,A</w:t>
                  </w:r>
                  <w:proofErr w:type="gramEnd"/>
                  <w:r>
                    <w:rPr>
                      <w:rStyle w:val="Exact"/>
                      <w:spacing w:val="0"/>
                    </w:rPr>
                    <w:t xml:space="preserve"> 2</w:t>
                  </w:r>
                </w:p>
                <w:p w:rsidR="00595385" w:rsidRDefault="00595385">
                  <w:pPr>
                    <w:pStyle w:val="40"/>
                    <w:shd w:val="clear" w:color="auto" w:fill="auto"/>
                    <w:spacing w:line="150" w:lineRule="exact"/>
                    <w:ind w:left="100"/>
                    <w:jc w:val="left"/>
                  </w:pPr>
                  <w:proofErr w:type="spellStart"/>
                  <w:r>
                    <w:rPr>
                      <w:rStyle w:val="4Exact"/>
                      <w:i/>
                      <w:iCs/>
                      <w:spacing w:val="0"/>
                      <w:vertAlign w:val="superscript"/>
                    </w:rPr>
                    <w:t>C</w:t>
                  </w:r>
                  <w:r>
                    <w:rPr>
                      <w:rStyle w:val="4Exact"/>
                      <w:i/>
                      <w:iCs/>
                      <w:spacing w:val="0"/>
                    </w:rPr>
                    <w:t>n</w:t>
                  </w:r>
                  <w:proofErr w:type="gramStart"/>
                  <w:r>
                    <w:rPr>
                      <w:rStyle w:val="4Exact"/>
                      <w:i/>
                      <w:iCs/>
                      <w:spacing w:val="0"/>
                    </w:rPr>
                    <w:t>,p</w:t>
                  </w:r>
                  <w:proofErr w:type="spellEnd"/>
                  <w:proofErr w:type="gramEnd"/>
                  <w:r>
                    <w:rPr>
                      <w:rStyle w:val="4Exact"/>
                      <w:i/>
                      <w:iCs/>
                      <w:spacing w:val="0"/>
                    </w:rPr>
                    <w:t xml:space="preserve"> </w:t>
                  </w:r>
                  <w:r>
                    <w:rPr>
                      <w:rStyle w:val="4Exact"/>
                      <w:i/>
                      <w:iCs/>
                      <w:spacing w:val="0"/>
                      <w:vertAlign w:val="superscript"/>
                    </w:rPr>
                    <w:t>r</w:t>
                  </w:r>
                </w:p>
              </w:txbxContent>
            </v:textbox>
            <w10:wrap anchorx="margin"/>
          </v:shape>
        </w:pict>
      </w:r>
      <w:r w:rsidRPr="00DB6C10">
        <w:rPr>
          <w:rFonts w:ascii="Times New Roman" w:hAnsi="Times New Roman" w:cs="Times New Roman"/>
        </w:rPr>
        <w:pict>
          <v:shape id="_x0000_s2105" type="#_x0000_t202" style="position:absolute;margin-left:67.7pt;margin-top:301.2pt;width:20.8pt;height:8.9pt;z-index:251657768;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1"/>
                      <w:spacing w:val="0"/>
                    </w:rPr>
                    <w:t>Rd</w:t>
                  </w:r>
                </w:p>
              </w:txbxContent>
            </v:textbox>
            <w10:wrap anchorx="margin"/>
          </v:shape>
        </w:pict>
      </w:r>
      <w:r w:rsidRPr="00DB6C10">
        <w:rPr>
          <w:rFonts w:ascii="Times New Roman" w:hAnsi="Times New Roman" w:cs="Times New Roman"/>
        </w:rPr>
        <w:pict>
          <v:shape id="_x0000_s2102" type="#_x0000_t202" style="position:absolute;margin-left:260.45pt;margin-top:243.95pt;width:255.05pt;height:366.65pt;z-index:251657771;mso-wrap-distance-left:5pt;mso-wrap-distance-right:5pt;mso-position-horizontal-relative:margin" filled="f" stroked="f">
            <v:textbox style="mso-fit-shape-to-text:t" inset="0,0,0,0">
              <w:txbxContent>
                <w:p w:rsidR="00595385" w:rsidRPr="005654A5" w:rsidRDefault="00595385">
                  <w:pPr>
                    <w:pStyle w:val="21"/>
                    <w:shd w:val="clear" w:color="auto" w:fill="auto"/>
                    <w:tabs>
                      <w:tab w:val="right" w:pos="4593"/>
                      <w:tab w:val="right" w:pos="4991"/>
                    </w:tabs>
                    <w:spacing w:before="0" w:after="0" w:line="226" w:lineRule="exact"/>
                    <w:ind w:left="100"/>
                    <w:rPr>
                      <w:rFonts w:ascii="Times New Roman" w:hAnsi="Times New Roman" w:cs="Times New Roman"/>
                    </w:rPr>
                  </w:pPr>
                  <w:proofErr w:type="gramStart"/>
                  <w:r w:rsidRPr="005654A5">
                    <w:rPr>
                      <w:rStyle w:val="Exact"/>
                      <w:rFonts w:ascii="Times New Roman" w:hAnsi="Times New Roman" w:cs="Times New Roman"/>
                      <w:spacing w:val="0"/>
                    </w:rPr>
                    <w:t>where</w:t>
                  </w:r>
                  <w:proofErr w:type="gramEnd"/>
                  <w:r w:rsidRPr="005654A5">
                    <w:rPr>
                      <w:rStyle w:val="Exact"/>
                      <w:rFonts w:ascii="Times New Roman" w:hAnsi="Times New Roman" w:cs="Times New Roman"/>
                      <w:spacing w:val="0"/>
                    </w:rPr>
                    <w:t xml:space="preserve"> x is the bulk elasticity modulus,</w:t>
                  </w:r>
                  <w:r w:rsidRPr="005654A5">
                    <w:rPr>
                      <w:rStyle w:val="Exact"/>
                      <w:rFonts w:ascii="Times New Roman" w:hAnsi="Times New Roman" w:cs="Times New Roman"/>
                      <w:spacing w:val="0"/>
                    </w:rPr>
                    <w:tab/>
                    <w:t>is</w:t>
                  </w:r>
                  <w:r w:rsidRPr="005654A5">
                    <w:rPr>
                      <w:rStyle w:val="Exact"/>
                      <w:rFonts w:ascii="Times New Roman" w:hAnsi="Times New Roman" w:cs="Times New Roman"/>
                      <w:spacing w:val="0"/>
                    </w:rPr>
                    <w:tab/>
                    <w:t>the</w:t>
                  </w:r>
                </w:p>
                <w:p w:rsidR="00595385" w:rsidRPr="005654A5" w:rsidRDefault="00595385">
                  <w:pPr>
                    <w:pStyle w:val="21"/>
                    <w:shd w:val="clear" w:color="auto" w:fill="auto"/>
                    <w:spacing w:before="0" w:after="0" w:line="226" w:lineRule="exact"/>
                    <w:ind w:left="100" w:right="120"/>
                    <w:rPr>
                      <w:rFonts w:ascii="Times New Roman" w:hAnsi="Times New Roman" w:cs="Times New Roman"/>
                    </w:rPr>
                  </w:pPr>
                  <w:proofErr w:type="gramStart"/>
                  <w:r w:rsidRPr="005654A5">
                    <w:rPr>
                      <w:rStyle w:val="Exact"/>
                      <w:rFonts w:ascii="Times New Roman" w:hAnsi="Times New Roman" w:cs="Times New Roman"/>
                      <w:spacing w:val="0"/>
                    </w:rPr>
                    <w:t>crystal</w:t>
                  </w:r>
                  <w:proofErr w:type="gramEnd"/>
                  <w:r w:rsidRPr="005654A5">
                    <w:rPr>
                      <w:rStyle w:val="Exact"/>
                      <w:rFonts w:ascii="Times New Roman" w:hAnsi="Times New Roman" w:cs="Times New Roman"/>
                      <w:spacing w:val="0"/>
                    </w:rPr>
                    <w:t xml:space="preserve"> volume change p</w:t>
                  </w:r>
                  <w:r w:rsidR="00250F14">
                    <w:rPr>
                      <w:rStyle w:val="Exact"/>
                      <w:rFonts w:ascii="Times New Roman" w:hAnsi="Times New Roman" w:cs="Times New Roman"/>
                      <w:spacing w:val="0"/>
                    </w:rPr>
                    <w:t>er defect, £ is the crystal lat</w:t>
                  </w:r>
                  <w:r w:rsidRPr="005654A5">
                    <w:rPr>
                      <w:rStyle w:val="Exact"/>
                      <w:rFonts w:ascii="Times New Roman" w:hAnsi="Times New Roman" w:cs="Times New Roman"/>
                      <w:spacing w:val="0"/>
                    </w:rPr>
                    <w:t xml:space="preserve">tice deformation, and AW propagates along z </w:t>
                  </w:r>
                  <w:del w:id="244" w:author="Alla" w:date="2017-10-21T19:16:00Z">
                    <w:r w:rsidRPr="005654A5" w:rsidDel="003B427C">
                      <w:rPr>
                        <w:rStyle w:val="Exact"/>
                        <w:rFonts w:ascii="Times New Roman" w:hAnsi="Times New Roman" w:cs="Times New Roman"/>
                        <w:spacing w:val="0"/>
                      </w:rPr>
                      <w:delText>direction</w:delText>
                    </w:r>
                  </w:del>
                  <w:ins w:id="245" w:author="Alla" w:date="2017-10-21T19:16:00Z">
                    <w:r>
                      <w:rPr>
                        <w:rStyle w:val="Exact"/>
                        <w:rFonts w:ascii="Times New Roman" w:hAnsi="Times New Roman" w:cs="Times New Roman"/>
                        <w:spacing w:val="0"/>
                      </w:rPr>
                      <w:t xml:space="preserve"> axis</w:t>
                    </w:r>
                  </w:ins>
                  <w:r w:rsidRPr="005654A5">
                    <w:rPr>
                      <w:rStyle w:val="Exact"/>
                      <w:rFonts w:ascii="Times New Roman" w:hAnsi="Times New Roman" w:cs="Times New Roman"/>
                      <w:spacing w:val="0"/>
                    </w:rPr>
                    <w:t xml:space="preserve">. </w:t>
                  </w:r>
                  <w:proofErr w:type="gramStart"/>
                  <w:r w:rsidRPr="005654A5">
                    <w:rPr>
                      <w:rStyle w:val="Exact0"/>
                      <w:rFonts w:ascii="Times New Roman" w:hAnsi="Times New Roman" w:cs="Times New Roman"/>
                      <w:spacing w:val="0"/>
                    </w:rPr>
                    <w:t>d</w:t>
                  </w:r>
                  <w:proofErr w:type="gramEnd"/>
                  <w:r w:rsidRPr="005654A5">
                    <w:rPr>
                      <w:rStyle w:val="Exact0"/>
                      <w:rFonts w:ascii="Times New Roman" w:hAnsi="Times New Roman" w:cs="Times New Roman"/>
                      <w:spacing w:val="0"/>
                    </w:rPr>
                    <w:t>£(</w:t>
                  </w:r>
                  <w:proofErr w:type="spellStart"/>
                  <w:r w:rsidRPr="005654A5">
                    <w:rPr>
                      <w:rStyle w:val="Exact0"/>
                      <w:rFonts w:ascii="Times New Roman" w:hAnsi="Times New Roman" w:cs="Times New Roman"/>
                      <w:spacing w:val="0"/>
                    </w:rPr>
                    <w:t>z,t</w:t>
                  </w:r>
                  <w:proofErr w:type="spellEnd"/>
                  <w:r w:rsidRPr="005654A5">
                    <w:rPr>
                      <w:rStyle w:val="Exact0"/>
                      <w:rFonts w:ascii="Times New Roman" w:hAnsi="Times New Roman" w:cs="Times New Roman"/>
                      <w:spacing w:val="0"/>
                    </w:rPr>
                    <w:t>)/</w:t>
                  </w:r>
                  <w:proofErr w:type="spellStart"/>
                  <w:r w:rsidRPr="005654A5">
                    <w:rPr>
                      <w:rStyle w:val="Exact0"/>
                      <w:rFonts w:ascii="Times New Roman" w:hAnsi="Times New Roman" w:cs="Times New Roman"/>
                      <w:spacing w:val="0"/>
                    </w:rPr>
                    <w:t>dz</w:t>
                  </w:r>
                  <w:proofErr w:type="spellEnd"/>
                  <w:r w:rsidRPr="005654A5">
                    <w:rPr>
                      <w:rStyle w:val="Exact"/>
                      <w:rFonts w:ascii="Times New Roman" w:hAnsi="Times New Roman" w:cs="Times New Roman"/>
                      <w:spacing w:val="0"/>
                    </w:rPr>
                    <w:t xml:space="preserve"> &lt;x £</w:t>
                  </w:r>
                  <w:r w:rsidRPr="005654A5">
                    <w:rPr>
                      <w:rStyle w:val="Exact"/>
                      <w:rFonts w:ascii="Times New Roman" w:hAnsi="Times New Roman" w:cs="Times New Roman"/>
                      <w:spacing w:val="0"/>
                      <w:vertAlign w:val="subscript"/>
                    </w:rPr>
                    <w:t>US</w:t>
                  </w:r>
                  <w:r w:rsidRPr="005654A5">
                    <w:rPr>
                      <w:rStyle w:val="Exact"/>
                      <w:rFonts w:ascii="Times New Roman" w:hAnsi="Times New Roman" w:cs="Times New Roman"/>
                      <w:spacing w:val="0"/>
                    </w:rPr>
                    <w:t xml:space="preserve">. For </w:t>
                  </w:r>
                  <w:r w:rsidR="00250F14">
                    <w:rPr>
                      <w:rStyle w:val="Exact"/>
                      <w:rFonts w:ascii="Times New Roman" w:hAnsi="Times New Roman" w:cs="Times New Roman"/>
                      <w:spacing w:val="0"/>
                    </w:rPr>
                    <w:t xml:space="preserve">interstitial atoms and </w:t>
                  </w:r>
                  <w:proofErr w:type="spellStart"/>
                  <w:r w:rsidR="00250F14">
                    <w:rPr>
                      <w:rStyle w:val="Exact"/>
                      <w:rFonts w:ascii="Times New Roman" w:hAnsi="Times New Roman" w:cs="Times New Roman"/>
                      <w:spacing w:val="0"/>
                    </w:rPr>
                    <w:t>substitu</w:t>
                  </w:r>
                  <w:r w:rsidRPr="005654A5">
                    <w:rPr>
                      <w:rStyle w:val="Exact"/>
                      <w:rFonts w:ascii="Times New Roman" w:hAnsi="Times New Roman" w:cs="Times New Roman"/>
                      <w:spacing w:val="0"/>
                    </w:rPr>
                    <w:t>tional</w:t>
                  </w:r>
                  <w:proofErr w:type="spellEnd"/>
                  <w:r w:rsidRPr="005654A5">
                    <w:rPr>
                      <w:rStyle w:val="Exact"/>
                      <w:rFonts w:ascii="Times New Roman" w:hAnsi="Times New Roman" w:cs="Times New Roman"/>
                      <w:spacing w:val="0"/>
                    </w:rPr>
                    <w:t xml:space="preserve"> impurities with </w:t>
                  </w:r>
                  <w:del w:id="246" w:author="Alla" w:date="2017-10-21T19:17:00Z">
                    <w:r w:rsidRPr="005654A5" w:rsidDel="003B427C">
                      <w:rPr>
                        <w:rStyle w:val="Exact"/>
                        <w:rFonts w:ascii="Times New Roman" w:hAnsi="Times New Roman" w:cs="Times New Roman"/>
                        <w:spacing w:val="0"/>
                      </w:rPr>
                      <w:delText>the</w:delText>
                    </w:r>
                  </w:del>
                  <w:r w:rsidRPr="005654A5">
                    <w:rPr>
                      <w:rStyle w:val="Exact"/>
                      <w:rFonts w:ascii="Times New Roman" w:hAnsi="Times New Roman" w:cs="Times New Roman"/>
                      <w:spacing w:val="0"/>
                    </w:rPr>
                    <w:t xml:space="preserve"> ionic radius exceeding the ionic radius of matrix atoms, the </w:t>
                  </w:r>
                  <w:proofErr w:type="spellStart"/>
                  <w:r w:rsidRPr="005654A5">
                    <w:rPr>
                      <w:rStyle w:val="Exact"/>
                      <w:rFonts w:ascii="Times New Roman" w:hAnsi="Times New Roman" w:cs="Times New Roman"/>
                      <w:spacing w:val="0"/>
                    </w:rPr>
                    <w:t>A^</w:t>
                  </w:r>
                  <w:r w:rsidRPr="005654A5">
                    <w:rPr>
                      <w:rStyle w:val="Exact"/>
                      <w:rFonts w:ascii="Times New Roman" w:hAnsi="Times New Roman" w:cs="Times New Roman"/>
                      <w:spacing w:val="0"/>
                      <w:vertAlign w:val="subscript"/>
                    </w:rPr>
                    <w:t>d</w:t>
                  </w:r>
                  <w:proofErr w:type="spellEnd"/>
                  <w:r w:rsidRPr="005654A5">
                    <w:rPr>
                      <w:rStyle w:val="Exact"/>
                      <w:rFonts w:ascii="Times New Roman" w:hAnsi="Times New Roman" w:cs="Times New Roman"/>
                      <w:spacing w:val="0"/>
                    </w:rPr>
                    <w:t xml:space="preserve"> &gt; </w:t>
                  </w:r>
                  <w:r w:rsidRPr="005654A5">
                    <w:rPr>
                      <w:rStyle w:val="Corbel1"/>
                      <w:rFonts w:ascii="Times New Roman" w:hAnsi="Times New Roman" w:cs="Times New Roman"/>
                      <w:spacing w:val="0"/>
                    </w:rPr>
                    <w:t>0</w:t>
                  </w:r>
                  <w:r w:rsidR="00250F14">
                    <w:rPr>
                      <w:rStyle w:val="Exact"/>
                      <w:rFonts w:ascii="Times New Roman" w:hAnsi="Times New Roman" w:cs="Times New Roman"/>
                      <w:spacing w:val="0"/>
                    </w:rPr>
                    <w:t>, whereas, for va</w:t>
                  </w:r>
                  <w:r w:rsidRPr="005654A5">
                    <w:rPr>
                      <w:rStyle w:val="Exact"/>
                      <w:rFonts w:ascii="Times New Roman" w:hAnsi="Times New Roman" w:cs="Times New Roman"/>
                      <w:spacing w:val="0"/>
                    </w:rPr>
                    <w:t xml:space="preserve">cancies and </w:t>
                  </w:r>
                  <w:proofErr w:type="spellStart"/>
                  <w:r w:rsidRPr="005654A5">
                    <w:rPr>
                      <w:rStyle w:val="Exact"/>
                      <w:rFonts w:ascii="Times New Roman" w:hAnsi="Times New Roman" w:cs="Times New Roman"/>
                      <w:spacing w:val="0"/>
                    </w:rPr>
                    <w:t>substitutional</w:t>
                  </w:r>
                  <w:proofErr w:type="spellEnd"/>
                  <w:r w:rsidRPr="005654A5">
                    <w:rPr>
                      <w:rStyle w:val="Exact"/>
                      <w:rFonts w:ascii="Times New Roman" w:hAnsi="Times New Roman" w:cs="Times New Roman"/>
                      <w:spacing w:val="0"/>
                    </w:rPr>
                    <w:t xml:space="preserve"> impurities with ionic radius smaller than the ionic radius of matrix atoms, </w:t>
                  </w:r>
                  <w:proofErr w:type="spellStart"/>
                  <w:r w:rsidRPr="005654A5">
                    <w:rPr>
                      <w:rStyle w:val="Exact"/>
                      <w:rFonts w:ascii="Times New Roman" w:hAnsi="Times New Roman" w:cs="Times New Roman"/>
                      <w:spacing w:val="0"/>
                    </w:rPr>
                    <w:t>A^</w:t>
                  </w:r>
                  <w:r w:rsidRPr="005654A5">
                    <w:rPr>
                      <w:rStyle w:val="Exact"/>
                      <w:rFonts w:ascii="Times New Roman" w:hAnsi="Times New Roman" w:cs="Times New Roman"/>
                      <w:spacing w:val="0"/>
                      <w:vertAlign w:val="subscript"/>
                    </w:rPr>
                    <w:t>d</w:t>
                  </w:r>
                  <w:proofErr w:type="spellEnd"/>
                  <w:r w:rsidRPr="005654A5">
                    <w:rPr>
                      <w:rStyle w:val="Exact"/>
                      <w:rFonts w:ascii="Times New Roman" w:hAnsi="Times New Roman" w:cs="Times New Roman"/>
                      <w:spacing w:val="0"/>
                    </w:rPr>
                    <w:t xml:space="preserve"> &lt; </w:t>
                  </w:r>
                  <w:r w:rsidRPr="005654A5">
                    <w:rPr>
                      <w:rStyle w:val="Corbel1"/>
                      <w:rFonts w:ascii="Times New Roman" w:hAnsi="Times New Roman" w:cs="Times New Roman"/>
                      <w:spacing w:val="0"/>
                    </w:rPr>
                    <w:t>0</w:t>
                  </w:r>
                  <w:r w:rsidRPr="005654A5">
                    <w:rPr>
                      <w:rStyle w:val="Exact"/>
                      <w:rFonts w:ascii="Times New Roman" w:hAnsi="Times New Roman" w:cs="Times New Roman"/>
                      <w:spacing w:val="0"/>
                    </w:rPr>
                    <w:t xml:space="preserve">. Therefore, a point defect vibrates under USL </w:t>
                  </w:r>
                  <w:del w:id="247" w:author="Alla" w:date="2017-10-21T19:18:00Z">
                    <w:r w:rsidRPr="005654A5" w:rsidDel="003B427C">
                      <w:rPr>
                        <w:rStyle w:val="Exact"/>
                        <w:rFonts w:ascii="Times New Roman" w:hAnsi="Times New Roman" w:cs="Times New Roman"/>
                        <w:spacing w:val="0"/>
                      </w:rPr>
                      <w:delText>conditi</w:delText>
                    </w:r>
                  </w:del>
                  <w:del w:id="248" w:author="Alla" w:date="2017-10-21T19:17:00Z">
                    <w:r w:rsidRPr="005654A5" w:rsidDel="003B427C">
                      <w:rPr>
                        <w:rStyle w:val="Exact"/>
                        <w:rFonts w:ascii="Times New Roman" w:hAnsi="Times New Roman" w:cs="Times New Roman"/>
                        <w:spacing w:val="0"/>
                      </w:rPr>
                      <w:delText>on</w:delText>
                    </w:r>
                  </w:del>
                  <w:r w:rsidRPr="005654A5">
                    <w:rPr>
                      <w:rStyle w:val="Exact"/>
                      <w:rFonts w:ascii="Times New Roman" w:hAnsi="Times New Roman" w:cs="Times New Roman"/>
                      <w:spacing w:val="0"/>
                    </w:rPr>
                    <w:t xml:space="preserve"> and oscillation amplitude and phase are determined by both </w:t>
                  </w:r>
                  <w:ins w:id="249" w:author="Alla" w:date="2017-10-21T19:18:00Z">
                    <w:r>
                      <w:rPr>
                        <w:rStyle w:val="Exact"/>
                        <w:rFonts w:ascii="Times New Roman" w:hAnsi="Times New Roman" w:cs="Times New Roman"/>
                        <w:spacing w:val="0"/>
                      </w:rPr>
                      <w:t xml:space="preserve">the </w:t>
                    </w:r>
                  </w:ins>
                  <w:r w:rsidRPr="005654A5">
                    <w:rPr>
                      <w:rStyle w:val="Exact"/>
                      <w:rFonts w:ascii="Times New Roman" w:hAnsi="Times New Roman" w:cs="Times New Roman"/>
                      <w:spacing w:val="0"/>
                    </w:rPr>
                    <w:t xml:space="preserve">defect character and </w:t>
                  </w:r>
                  <w:ins w:id="250" w:author="Alla" w:date="2017-10-21T19:18:00Z">
                    <w:r>
                      <w:rPr>
                        <w:rStyle w:val="Exact"/>
                        <w:rFonts w:ascii="Times New Roman" w:hAnsi="Times New Roman" w:cs="Times New Roman"/>
                        <w:spacing w:val="0"/>
                      </w:rPr>
                      <w:t xml:space="preserve">the intensity of </w:t>
                    </w:r>
                  </w:ins>
                  <w:proofErr w:type="gramStart"/>
                  <w:r w:rsidRPr="005654A5">
                    <w:rPr>
                      <w:rStyle w:val="Exact"/>
                      <w:rFonts w:ascii="Times New Roman" w:hAnsi="Times New Roman" w:cs="Times New Roman"/>
                      <w:spacing w:val="0"/>
                    </w:rPr>
                    <w:t xml:space="preserve">AW </w:t>
                  </w:r>
                  <w:proofErr w:type="gramEnd"/>
                  <w:del w:id="251" w:author="Alla" w:date="2017-10-21T19:18:00Z">
                    <w:r w:rsidRPr="005654A5" w:rsidDel="003B427C">
                      <w:rPr>
                        <w:rStyle w:val="Exact"/>
                        <w:rFonts w:ascii="Times New Roman" w:hAnsi="Times New Roman" w:cs="Times New Roman"/>
                        <w:spacing w:val="0"/>
                      </w:rPr>
                      <w:delText>intensity</w:delText>
                    </w:r>
                  </w:del>
                  <w:r w:rsidRPr="005654A5">
                    <w:rPr>
                      <w:rStyle w:val="Exact"/>
                      <w:rFonts w:ascii="Times New Roman" w:hAnsi="Times New Roman" w:cs="Times New Roman"/>
                      <w:spacing w:val="0"/>
                    </w:rPr>
                    <w:t>.</w:t>
                  </w:r>
                </w:p>
                <w:p w:rsidR="00595385" w:rsidRPr="005654A5" w:rsidRDefault="00595385">
                  <w:pPr>
                    <w:pStyle w:val="21"/>
                    <w:shd w:val="clear" w:color="auto" w:fill="auto"/>
                    <w:spacing w:before="0" w:after="225" w:line="226" w:lineRule="exact"/>
                    <w:ind w:left="100" w:right="120" w:firstLine="200"/>
                    <w:rPr>
                      <w:rFonts w:ascii="Times New Roman" w:hAnsi="Times New Roman" w:cs="Times New Roman"/>
                    </w:rPr>
                  </w:pPr>
                  <w:del w:id="252" w:author="Alla" w:date="2017-10-21T19:20:00Z">
                    <w:r w:rsidRPr="005654A5" w:rsidDel="003B427C">
                      <w:rPr>
                        <w:rStyle w:val="Exact"/>
                        <w:rFonts w:ascii="Times New Roman" w:hAnsi="Times New Roman" w:cs="Times New Roman"/>
                        <w:spacing w:val="0"/>
                      </w:rPr>
                      <w:delText>Some</w:delText>
                    </w:r>
                  </w:del>
                  <w:del w:id="253" w:author="Alla" w:date="2017-10-21T19:24:00Z">
                    <w:r w:rsidRPr="005654A5" w:rsidDel="00595385">
                      <w:rPr>
                        <w:rStyle w:val="Exact"/>
                        <w:rFonts w:ascii="Times New Roman" w:hAnsi="Times New Roman" w:cs="Times New Roman"/>
                        <w:spacing w:val="0"/>
                      </w:rPr>
                      <w:delText xml:space="preserve"> qualitative conclusion can be drawn from</w:delText>
                    </w:r>
                  </w:del>
                  <w:r w:rsidRPr="005654A5">
                    <w:rPr>
                      <w:rStyle w:val="Exact"/>
                      <w:rFonts w:ascii="Times New Roman" w:hAnsi="Times New Roman" w:cs="Times New Roman"/>
                      <w:spacing w:val="0"/>
                    </w:rPr>
                    <w:t xml:space="preserve"> </w:t>
                  </w:r>
                  <w:proofErr w:type="gramStart"/>
                  <w:ins w:id="254" w:author="Alla" w:date="2017-10-21T19:22:00Z">
                    <w:r>
                      <w:rPr>
                        <w:rStyle w:val="Exact"/>
                        <w:rFonts w:ascii="Times New Roman" w:hAnsi="Times New Roman" w:cs="Times New Roman"/>
                        <w:spacing w:val="0"/>
                      </w:rPr>
                      <w:t>T</w:t>
                    </w:r>
                  </w:ins>
                  <w:del w:id="255" w:author="Alla" w:date="2017-10-21T19:22:00Z">
                    <w:r w:rsidRPr="005654A5" w:rsidDel="00595385">
                      <w:rPr>
                        <w:rStyle w:val="Exact"/>
                        <w:rFonts w:ascii="Times New Roman" w:hAnsi="Times New Roman" w:cs="Times New Roman"/>
                        <w:spacing w:val="0"/>
                      </w:rPr>
                      <w:delText>t</w:delText>
                    </w:r>
                  </w:del>
                  <w:r w:rsidRPr="005654A5">
                    <w:rPr>
                      <w:rStyle w:val="Exact"/>
                      <w:rFonts w:ascii="Times New Roman" w:hAnsi="Times New Roman" w:cs="Times New Roman"/>
                      <w:spacing w:val="0"/>
                    </w:rPr>
                    <w:t>he simplest model, which is shown in Fig. 4.</w:t>
                  </w:r>
                  <w:proofErr w:type="gramEnd"/>
                  <w:ins w:id="256" w:author="Alla" w:date="2017-10-21T19:22:00Z">
                    <w:r>
                      <w:rPr>
                        <w:rStyle w:val="Exact"/>
                        <w:rFonts w:ascii="Times New Roman" w:hAnsi="Times New Roman" w:cs="Times New Roman"/>
                        <w:spacing w:val="0"/>
                      </w:rPr>
                      <w:t xml:space="preserve"> </w:t>
                    </w:r>
                  </w:ins>
                  <w:proofErr w:type="gramStart"/>
                  <w:ins w:id="257" w:author="Alla" w:date="2017-10-21T19:24:00Z">
                    <w:r>
                      <w:rPr>
                        <w:rStyle w:val="Exact"/>
                        <w:rFonts w:ascii="Times New Roman" w:hAnsi="Times New Roman" w:cs="Times New Roman"/>
                        <w:spacing w:val="0"/>
                      </w:rPr>
                      <w:t>g</w:t>
                    </w:r>
                  </w:ins>
                  <w:ins w:id="258" w:author="Alla" w:date="2017-10-21T19:23:00Z">
                    <w:r>
                      <w:rPr>
                        <w:rStyle w:val="Exact"/>
                        <w:rFonts w:ascii="Times New Roman" w:hAnsi="Times New Roman" w:cs="Times New Roman"/>
                        <w:spacing w:val="0"/>
                      </w:rPr>
                      <w:t>ives</w:t>
                    </w:r>
                    <w:proofErr w:type="gramEnd"/>
                    <w:r>
                      <w:rPr>
                        <w:rStyle w:val="Exact"/>
                        <w:rFonts w:ascii="Times New Roman" w:hAnsi="Times New Roman" w:cs="Times New Roman"/>
                        <w:spacing w:val="0"/>
                      </w:rPr>
                      <w:t xml:space="preserve"> the following </w:t>
                    </w:r>
                  </w:ins>
                  <w:ins w:id="259" w:author="Alla" w:date="2017-10-21T19:22:00Z">
                    <w:r>
                      <w:rPr>
                        <w:rStyle w:val="Exact"/>
                        <w:rFonts w:ascii="Times New Roman" w:hAnsi="Times New Roman" w:cs="Times New Roman"/>
                        <w:spacing w:val="0"/>
                      </w:rPr>
                      <w:t xml:space="preserve"> </w:t>
                    </w:r>
                  </w:ins>
                  <w:ins w:id="260" w:author="Alla" w:date="2017-10-21T19:24:00Z">
                    <w:r>
                      <w:rPr>
                        <w:rStyle w:val="Exact"/>
                        <w:rFonts w:ascii="Times New Roman" w:hAnsi="Times New Roman" w:cs="Times New Roman"/>
                        <w:spacing w:val="0"/>
                      </w:rPr>
                      <w:t>qualitative conclusion.</w:t>
                    </w:r>
                  </w:ins>
                  <w:ins w:id="261" w:author="Alla" w:date="2017-10-21T19:22:00Z">
                    <w:r>
                      <w:rPr>
                        <w:rStyle w:val="Exact"/>
                        <w:rFonts w:ascii="Times New Roman" w:hAnsi="Times New Roman" w:cs="Times New Roman"/>
                        <w:spacing w:val="0"/>
                      </w:rPr>
                      <w:t xml:space="preserve"> </w:t>
                    </w:r>
                  </w:ins>
                  <w:r w:rsidRPr="005654A5">
                    <w:rPr>
                      <w:rStyle w:val="Exact"/>
                      <w:rFonts w:ascii="Times New Roman" w:hAnsi="Times New Roman" w:cs="Times New Roman"/>
                      <w:spacing w:val="0"/>
                    </w:rPr>
                    <w:t xml:space="preserve"> Initially donor and acceptor are </w:t>
                  </w:r>
                  <w:ins w:id="262" w:author="Alla" w:date="2017-10-21T19:22:00Z">
                    <w:r>
                      <w:rPr>
                        <w:rStyle w:val="Exact"/>
                        <w:rFonts w:ascii="Times New Roman" w:hAnsi="Times New Roman" w:cs="Times New Roman"/>
                        <w:spacing w:val="0"/>
                      </w:rPr>
                      <w:t xml:space="preserve">separated by the </w:t>
                    </w:r>
                  </w:ins>
                  <w:del w:id="263" w:author="Alla" w:date="2017-10-21T19:22:00Z">
                    <w:r w:rsidRPr="005654A5" w:rsidDel="00595385">
                      <w:rPr>
                        <w:rStyle w:val="Exact"/>
                        <w:rFonts w:ascii="Times New Roman" w:hAnsi="Times New Roman" w:cs="Times New Roman"/>
                        <w:spacing w:val="0"/>
                      </w:rPr>
                      <w:delText xml:space="preserve">situated at </w:delText>
                    </w:r>
                  </w:del>
                  <w:r w:rsidRPr="005654A5">
                    <w:rPr>
                      <w:rStyle w:val="Exact"/>
                      <w:rFonts w:ascii="Times New Roman" w:hAnsi="Times New Roman" w:cs="Times New Roman"/>
                      <w:spacing w:val="0"/>
                    </w:rPr>
                    <w:t xml:space="preserve">distance </w:t>
                  </w:r>
                  <w:proofErr w:type="spellStart"/>
                  <w:r w:rsidRPr="005654A5">
                    <w:rPr>
                      <w:rStyle w:val="Exact0"/>
                      <w:rFonts w:ascii="Times New Roman" w:hAnsi="Times New Roman" w:cs="Times New Roman"/>
                      <w:spacing w:val="0"/>
                    </w:rPr>
                    <w:t>r</w:t>
                  </w:r>
                  <w:r w:rsidRPr="005654A5">
                    <w:rPr>
                      <w:rStyle w:val="Exact0"/>
                      <w:rFonts w:ascii="Times New Roman" w:hAnsi="Times New Roman" w:cs="Times New Roman"/>
                      <w:spacing w:val="0"/>
                      <w:vertAlign w:val="subscript"/>
                    </w:rPr>
                    <w:t>in</w:t>
                  </w:r>
                  <w:proofErr w:type="spellEnd"/>
                  <w:r w:rsidRPr="005654A5">
                    <w:rPr>
                      <w:rStyle w:val="Exact0"/>
                      <w:rFonts w:ascii="Times New Roman" w:hAnsi="Times New Roman" w:cs="Times New Roman"/>
                      <w:spacing w:val="0"/>
                    </w:rPr>
                    <w:t>.</w:t>
                  </w:r>
                  <w:r w:rsidRPr="005654A5">
                    <w:rPr>
                      <w:rStyle w:val="Exact"/>
                      <w:rFonts w:ascii="Times New Roman" w:hAnsi="Times New Roman" w:cs="Times New Roman"/>
                      <w:spacing w:val="0"/>
                    </w:rPr>
                    <w:t xml:space="preserve"> Axis X is drawn through point defect ini</w:t>
                  </w:r>
                  <w:ins w:id="264" w:author="Alla" w:date="2017-10-21T19:21:00Z">
                    <w:r>
                      <w:rPr>
                        <w:rStyle w:val="Exact"/>
                        <w:rFonts w:ascii="Times New Roman" w:hAnsi="Times New Roman" w:cs="Times New Roman"/>
                        <w:spacing w:val="0"/>
                      </w:rPr>
                      <w:t>ti</w:t>
                    </w:r>
                  </w:ins>
                  <w:r w:rsidRPr="005654A5">
                    <w:rPr>
                      <w:rStyle w:val="Exact"/>
                      <w:rFonts w:ascii="Times New Roman" w:hAnsi="Times New Roman" w:cs="Times New Roman"/>
                      <w:spacing w:val="0"/>
                    </w:rPr>
                    <w:t xml:space="preserve">al positions. </w:t>
                  </w:r>
                  <w:ins w:id="265" w:author="Alla" w:date="2017-10-21T19:24:00Z">
                    <w:r>
                      <w:rPr>
                        <w:rStyle w:val="Exact"/>
                        <w:rFonts w:ascii="Times New Roman" w:hAnsi="Times New Roman" w:cs="Times New Roman"/>
                        <w:spacing w:val="0"/>
                      </w:rPr>
                      <w:t>Under</w:t>
                    </w:r>
                  </w:ins>
                  <w:del w:id="266" w:author="Alla" w:date="2017-10-21T19:24:00Z">
                    <w:r w:rsidRPr="005654A5" w:rsidDel="00595385">
                      <w:rPr>
                        <w:rStyle w:val="Exact"/>
                        <w:rFonts w:ascii="Times New Roman" w:hAnsi="Times New Roman" w:cs="Times New Roman"/>
                        <w:spacing w:val="0"/>
                      </w:rPr>
                      <w:delText>During</w:delText>
                    </w:r>
                  </w:del>
                  <w:r w:rsidRPr="005654A5">
                    <w:rPr>
                      <w:rStyle w:val="Exact"/>
                      <w:rFonts w:ascii="Times New Roman" w:hAnsi="Times New Roman" w:cs="Times New Roman"/>
                      <w:spacing w:val="0"/>
                    </w:rPr>
                    <w:t xml:space="preserve"> USL defects would vibrate with amplitudes </w:t>
                  </w:r>
                  <w:proofErr w:type="spellStart"/>
                  <w:r w:rsidRPr="005654A5">
                    <w:rPr>
                      <w:rStyle w:val="Exact0"/>
                      <w:rFonts w:ascii="Times New Roman" w:hAnsi="Times New Roman" w:cs="Times New Roman"/>
                      <w:spacing w:val="0"/>
                    </w:rPr>
                    <w:t>u</w:t>
                  </w:r>
                  <w:r w:rsidRPr="005654A5">
                    <w:rPr>
                      <w:rStyle w:val="Exact0"/>
                      <w:rFonts w:ascii="Times New Roman" w:hAnsi="Times New Roman" w:cs="Times New Roman"/>
                      <w:spacing w:val="0"/>
                      <w:vertAlign w:val="subscript"/>
                    </w:rPr>
                    <w:t>D</w:t>
                  </w:r>
                  <w:proofErr w:type="spellEnd"/>
                  <w:r w:rsidRPr="005654A5">
                    <w:rPr>
                      <w:rStyle w:val="Exact"/>
                      <w:rFonts w:ascii="Times New Roman" w:hAnsi="Times New Roman" w:cs="Times New Roman"/>
                      <w:spacing w:val="0"/>
                    </w:rPr>
                    <w:t xml:space="preserve"> and </w:t>
                  </w:r>
                  <w:proofErr w:type="spellStart"/>
                  <w:r w:rsidRPr="005654A5">
                    <w:rPr>
                      <w:rStyle w:val="Exact0"/>
                      <w:rFonts w:ascii="Times New Roman" w:hAnsi="Times New Roman" w:cs="Times New Roman"/>
                      <w:spacing w:val="0"/>
                    </w:rPr>
                    <w:t>u</w:t>
                  </w:r>
                  <w:r w:rsidRPr="005654A5">
                    <w:rPr>
                      <w:rStyle w:val="Exact0"/>
                      <w:rFonts w:ascii="Times New Roman" w:hAnsi="Times New Roman" w:cs="Times New Roman"/>
                      <w:spacing w:val="0"/>
                      <w:vertAlign w:val="subscript"/>
                    </w:rPr>
                    <w:t>A</w:t>
                  </w:r>
                  <w:proofErr w:type="spellEnd"/>
                  <w:r w:rsidRPr="005654A5">
                    <w:rPr>
                      <w:rStyle w:val="Exact0"/>
                      <w:rFonts w:ascii="Times New Roman" w:hAnsi="Times New Roman" w:cs="Times New Roman"/>
                      <w:spacing w:val="0"/>
                    </w:rPr>
                    <w:t>.</w:t>
                  </w:r>
                  <w:r w:rsidR="00250F14">
                    <w:rPr>
                      <w:rStyle w:val="Exact"/>
                      <w:rFonts w:ascii="Times New Roman" w:hAnsi="Times New Roman" w:cs="Times New Roman"/>
                      <w:spacing w:val="0"/>
                    </w:rPr>
                    <w:t xml:space="preserve"> Vibra</w:t>
                  </w:r>
                  <w:r w:rsidRPr="005654A5">
                    <w:rPr>
                      <w:rStyle w:val="Exact"/>
                      <w:rFonts w:ascii="Times New Roman" w:hAnsi="Times New Roman" w:cs="Times New Roman"/>
                      <w:spacing w:val="0"/>
                    </w:rPr>
                    <w:t xml:space="preserve">tion axis coincides with AW displacement direction and forms angle </w:t>
                  </w:r>
                  <w:proofErr w:type="spellStart"/>
                  <w:r w:rsidRPr="005654A5">
                    <w:rPr>
                      <w:rStyle w:val="Exact0"/>
                      <w:rFonts w:ascii="Times New Roman" w:hAnsi="Times New Roman" w:cs="Times New Roman"/>
                      <w:spacing w:val="0"/>
                    </w:rPr>
                    <w:t>ip</w:t>
                  </w:r>
                  <w:proofErr w:type="spellEnd"/>
                  <w:r w:rsidRPr="005654A5">
                    <w:rPr>
                      <w:rStyle w:val="Exact"/>
                      <w:rFonts w:ascii="Times New Roman" w:hAnsi="Times New Roman" w:cs="Times New Roman"/>
                      <w:spacing w:val="0"/>
                    </w:rPr>
                    <w:t xml:space="preserve"> with X-axis. The </w:t>
                  </w:r>
                  <w:ins w:id="267" w:author="Alla" w:date="2017-10-21T19:28:00Z">
                    <w:r>
                      <w:rPr>
                        <w:rStyle w:val="Exact"/>
                        <w:rFonts w:ascii="Times New Roman" w:hAnsi="Times New Roman" w:cs="Times New Roman"/>
                        <w:spacing w:val="0"/>
                      </w:rPr>
                      <w:t xml:space="preserve">defect vibration </w:t>
                    </w:r>
                  </w:ins>
                  <w:r w:rsidRPr="005654A5">
                    <w:rPr>
                      <w:rStyle w:val="Exact"/>
                      <w:rFonts w:ascii="Times New Roman" w:hAnsi="Times New Roman" w:cs="Times New Roman"/>
                      <w:spacing w:val="0"/>
                    </w:rPr>
                    <w:t xml:space="preserve">amplitudes depend on </w:t>
                  </w:r>
                  <w:r w:rsidRPr="005654A5">
                    <w:rPr>
                      <w:rStyle w:val="af"/>
                      <w:rFonts w:ascii="Times New Roman" w:hAnsi="Times New Roman" w:cs="Times New Roman"/>
                      <w:spacing w:val="0"/>
                    </w:rPr>
                    <w:t>£</w:t>
                  </w:r>
                  <w:proofErr w:type="spellStart"/>
                  <w:r w:rsidRPr="005654A5">
                    <w:rPr>
                      <w:rStyle w:val="af"/>
                      <w:rFonts w:ascii="Times New Roman" w:hAnsi="Times New Roman" w:cs="Times New Roman"/>
                      <w:spacing w:val="0"/>
                    </w:rPr>
                    <w:t>js</w:t>
                  </w:r>
                  <w:proofErr w:type="spellEnd"/>
                  <w:r w:rsidRPr="005654A5">
                    <w:rPr>
                      <w:rStyle w:val="Exact"/>
                      <w:rFonts w:ascii="Times New Roman" w:hAnsi="Times New Roman" w:cs="Times New Roman"/>
                      <w:spacing w:val="0"/>
                    </w:rPr>
                    <w:t>, defect elastic strain (</w:t>
                  </w:r>
                  <w:proofErr w:type="spellStart"/>
                  <w:r w:rsidRPr="005654A5">
                    <w:rPr>
                      <w:rStyle w:val="Exact"/>
                      <w:rFonts w:ascii="Times New Roman" w:hAnsi="Times New Roman" w:cs="Times New Roman"/>
                      <w:spacing w:val="0"/>
                    </w:rPr>
                    <w:t>A^d</w:t>
                  </w:r>
                  <w:proofErr w:type="spellEnd"/>
                  <w:r w:rsidRPr="005654A5">
                    <w:rPr>
                      <w:rStyle w:val="Exact"/>
                      <w:rFonts w:ascii="Times New Roman" w:hAnsi="Times New Roman" w:cs="Times New Roman"/>
                      <w:spacing w:val="0"/>
                    </w:rPr>
                    <w:t xml:space="preserve"> and </w:t>
                  </w:r>
                  <w:proofErr w:type="spellStart"/>
                  <w:r w:rsidRPr="005654A5">
                    <w:rPr>
                      <w:rStyle w:val="Exact"/>
                      <w:rFonts w:ascii="Times New Roman" w:hAnsi="Times New Roman" w:cs="Times New Roman"/>
                      <w:spacing w:val="0"/>
                    </w:rPr>
                    <w:t>A^d</w:t>
                  </w:r>
                  <w:proofErr w:type="spellEnd"/>
                  <w:r w:rsidRPr="005654A5">
                    <w:rPr>
                      <w:rStyle w:val="Exact"/>
                      <w:rFonts w:ascii="Times New Roman" w:hAnsi="Times New Roman" w:cs="Times New Roman"/>
                      <w:spacing w:val="0"/>
                    </w:rPr>
                    <w:t xml:space="preserve">), defect coupling and </w:t>
                  </w:r>
                  <w:ins w:id="268" w:author="Alla" w:date="2017-10-21T19:28:00Z">
                    <w:r>
                      <w:rPr>
                        <w:rStyle w:val="Exact"/>
                        <w:rFonts w:ascii="Times New Roman" w:hAnsi="Times New Roman" w:cs="Times New Roman"/>
                        <w:spacing w:val="0"/>
                      </w:rPr>
                      <w:t xml:space="preserve">may have different </w:t>
                    </w:r>
                    <w:proofErr w:type="spellStart"/>
                    <w:r>
                      <w:rPr>
                        <w:rStyle w:val="Exact"/>
                        <w:rFonts w:ascii="Times New Roman" w:hAnsi="Times New Roman" w:cs="Times New Roman"/>
                        <w:spacing w:val="0"/>
                      </w:rPr>
                      <w:t>values</w:t>
                    </w:r>
                  </w:ins>
                  <w:del w:id="269" w:author="Alla" w:date="2017-10-21T19:29:00Z">
                    <w:r w:rsidRPr="005654A5" w:rsidDel="00595385">
                      <w:rPr>
                        <w:rStyle w:val="Exact"/>
                        <w:rFonts w:ascii="Times New Roman" w:hAnsi="Times New Roman" w:cs="Times New Roman"/>
                        <w:spacing w:val="0"/>
                      </w:rPr>
                      <w:delText>can be different</w:delText>
                    </w:r>
                  </w:del>
                  <w:r w:rsidRPr="005654A5">
                    <w:rPr>
                      <w:rStyle w:val="Exact"/>
                      <w:rFonts w:ascii="Times New Roman" w:hAnsi="Times New Roman" w:cs="Times New Roman"/>
                      <w:spacing w:val="0"/>
                    </w:rPr>
                    <w:t>. Accordi</w:t>
                  </w:r>
                  <w:proofErr w:type="spellEnd"/>
                  <w:r w:rsidRPr="005654A5">
                    <w:rPr>
                      <w:rStyle w:val="Exact"/>
                      <w:rFonts w:ascii="Times New Roman" w:hAnsi="Times New Roman" w:cs="Times New Roman"/>
                      <w:spacing w:val="0"/>
                    </w:rPr>
                    <w:t xml:space="preserve">ng to suggested model, the donor-acceptor distance in the sample </w:t>
                  </w:r>
                  <w:ins w:id="270" w:author="Alla" w:date="2017-10-21T19:30:00Z">
                    <w:r>
                      <w:rPr>
                        <w:rStyle w:val="Exact"/>
                        <w:rFonts w:ascii="Times New Roman" w:hAnsi="Times New Roman" w:cs="Times New Roman"/>
                        <w:spacing w:val="0"/>
                      </w:rPr>
                      <w:t>under</w:t>
                    </w:r>
                  </w:ins>
                  <w:del w:id="271" w:author="Alla" w:date="2017-10-21T19:30:00Z">
                    <w:r w:rsidRPr="005654A5" w:rsidDel="00595385">
                      <w:rPr>
                        <w:rStyle w:val="Exact"/>
                        <w:rFonts w:ascii="Times New Roman" w:hAnsi="Times New Roman" w:cs="Times New Roman"/>
                        <w:spacing w:val="0"/>
                      </w:rPr>
                      <w:delText>with</w:delText>
                    </w:r>
                  </w:del>
                  <w:r w:rsidRPr="005654A5">
                    <w:rPr>
                      <w:rStyle w:val="Exact"/>
                      <w:rFonts w:ascii="Times New Roman" w:hAnsi="Times New Roman" w:cs="Times New Roman"/>
                      <w:spacing w:val="0"/>
                    </w:rPr>
                    <w:t xml:space="preserve"> USL </w:t>
                  </w:r>
                  <w:proofErr w:type="spellStart"/>
                  <w:r w:rsidRPr="005654A5">
                    <w:rPr>
                      <w:rStyle w:val="Exact"/>
                      <w:rFonts w:ascii="Times New Roman" w:hAnsi="Times New Roman" w:cs="Times New Roman"/>
                      <w:spacing w:val="0"/>
                    </w:rPr>
                    <w:t>r</w:t>
                  </w:r>
                  <w:r w:rsidRPr="005654A5">
                    <w:rPr>
                      <w:rStyle w:val="Exact"/>
                      <w:rFonts w:ascii="Times New Roman" w:hAnsi="Times New Roman" w:cs="Times New Roman"/>
                      <w:spacing w:val="0"/>
                      <w:vertAlign w:val="subscript"/>
                    </w:rPr>
                    <w:t>US</w:t>
                  </w:r>
                  <w:proofErr w:type="spellEnd"/>
                  <w:r w:rsidR="00250F14">
                    <w:rPr>
                      <w:rStyle w:val="Exact"/>
                      <w:rFonts w:ascii="Times New Roman" w:hAnsi="Times New Roman" w:cs="Times New Roman"/>
                      <w:spacing w:val="0"/>
                    </w:rPr>
                    <w:t xml:space="preserve"> de</w:t>
                  </w:r>
                  <w:r w:rsidRPr="005654A5">
                    <w:rPr>
                      <w:rStyle w:val="Exact"/>
                      <w:rFonts w:ascii="Times New Roman" w:hAnsi="Times New Roman" w:cs="Times New Roman"/>
                      <w:spacing w:val="0"/>
                    </w:rPr>
                    <w:t>pends on time t:</w:t>
                  </w:r>
                </w:p>
                <w:p w:rsidR="00595385" w:rsidRPr="005654A5" w:rsidRDefault="00595385">
                  <w:pPr>
                    <w:pStyle w:val="21"/>
                    <w:shd w:val="clear" w:color="auto" w:fill="auto"/>
                    <w:spacing w:before="0" w:after="116" w:line="170" w:lineRule="exact"/>
                    <w:ind w:left="100" w:firstLine="200"/>
                    <w:rPr>
                      <w:rFonts w:ascii="Times New Roman" w:hAnsi="Times New Roman" w:cs="Times New Roman"/>
                    </w:rPr>
                  </w:pPr>
                  <w:proofErr w:type="spellStart"/>
                  <w:proofErr w:type="gramStart"/>
                  <w:r w:rsidRPr="005654A5">
                    <w:rPr>
                      <w:rStyle w:val="Exact"/>
                      <w:rFonts w:ascii="Times New Roman" w:hAnsi="Times New Roman" w:cs="Times New Roman"/>
                      <w:spacing w:val="0"/>
                    </w:rPr>
                    <w:t>rus</w:t>
                  </w:r>
                  <w:proofErr w:type="spellEnd"/>
                  <w:r w:rsidRPr="005654A5">
                    <w:rPr>
                      <w:rStyle w:val="Exact"/>
                      <w:rFonts w:ascii="Times New Roman" w:hAnsi="Times New Roman" w:cs="Times New Roman"/>
                      <w:spacing w:val="0"/>
                    </w:rPr>
                    <w:t>(</w:t>
                  </w:r>
                  <w:proofErr w:type="gramEnd"/>
                  <w:r w:rsidRPr="005654A5">
                    <w:rPr>
                      <w:rStyle w:val="Exact"/>
                      <w:rFonts w:ascii="Times New Roman" w:hAnsi="Times New Roman" w:cs="Times New Roman"/>
                      <w:spacing w:val="0"/>
                    </w:rPr>
                    <w:t>t) = {[</w:t>
                  </w:r>
                  <w:proofErr w:type="spellStart"/>
                  <w:r w:rsidRPr="005654A5">
                    <w:rPr>
                      <w:rStyle w:val="Exact"/>
                      <w:rFonts w:ascii="Times New Roman" w:hAnsi="Times New Roman" w:cs="Times New Roman"/>
                      <w:spacing w:val="0"/>
                    </w:rPr>
                    <w:t>rjn</w:t>
                  </w:r>
                  <w:proofErr w:type="spellEnd"/>
                  <w:r w:rsidRPr="005654A5">
                    <w:rPr>
                      <w:rStyle w:val="Exact"/>
                      <w:rFonts w:ascii="Times New Roman" w:hAnsi="Times New Roman" w:cs="Times New Roman"/>
                      <w:spacing w:val="0"/>
                    </w:rPr>
                    <w:t xml:space="preserve"> + </w:t>
                  </w:r>
                  <w:proofErr w:type="spellStart"/>
                  <w:r w:rsidRPr="005654A5">
                    <w:rPr>
                      <w:rStyle w:val="Exact"/>
                      <w:rFonts w:ascii="Times New Roman" w:hAnsi="Times New Roman" w:cs="Times New Roman"/>
                      <w:spacing w:val="0"/>
                    </w:rPr>
                    <w:t>Uf</w:t>
                  </w:r>
                  <w:proofErr w:type="spellEnd"/>
                  <w:r w:rsidRPr="005654A5">
                    <w:rPr>
                      <w:rStyle w:val="Exact"/>
                      <w:rFonts w:ascii="Times New Roman" w:hAnsi="Times New Roman" w:cs="Times New Roman"/>
                      <w:spacing w:val="0"/>
                    </w:rPr>
                    <w:t xml:space="preserve"> </w:t>
                  </w:r>
                  <w:proofErr w:type="spellStart"/>
                  <w:r w:rsidRPr="005654A5">
                    <w:rPr>
                      <w:rStyle w:val="Exact"/>
                      <w:rFonts w:ascii="Times New Roman" w:hAnsi="Times New Roman" w:cs="Times New Roman"/>
                      <w:spacing w:val="0"/>
                    </w:rPr>
                    <w:t>cos</w:t>
                  </w:r>
                  <w:proofErr w:type="spellEnd"/>
                  <w:r w:rsidRPr="005654A5">
                    <w:rPr>
                      <w:rStyle w:val="Exact"/>
                      <w:rFonts w:ascii="Times New Roman" w:hAnsi="Times New Roman" w:cs="Times New Roman"/>
                      <w:spacing w:val="0"/>
                    </w:rPr>
                    <w:t>(^</w:t>
                  </w:r>
                  <w:proofErr w:type="spellStart"/>
                  <w:r w:rsidRPr="005654A5">
                    <w:rPr>
                      <w:rStyle w:val="Exact"/>
                      <w:rFonts w:ascii="Times New Roman" w:hAnsi="Times New Roman" w:cs="Times New Roman"/>
                      <w:spacing w:val="0"/>
                    </w:rPr>
                    <w:t>ust</w:t>
                  </w:r>
                  <w:proofErr w:type="spellEnd"/>
                  <w:r w:rsidRPr="005654A5">
                    <w:rPr>
                      <w:rStyle w:val="Exact"/>
                      <w:rFonts w:ascii="Times New Roman" w:hAnsi="Times New Roman" w:cs="Times New Roman"/>
                      <w:spacing w:val="0"/>
                    </w:rPr>
                    <w:t xml:space="preserve"> + </w:t>
                  </w:r>
                  <w:r w:rsidRPr="005654A5">
                    <w:rPr>
                      <w:rStyle w:val="af"/>
                      <w:rFonts w:ascii="Times New Roman" w:hAnsi="Times New Roman" w:cs="Times New Roman"/>
                      <w:spacing w:val="0"/>
                    </w:rPr>
                    <w:t xml:space="preserve">6) - </w:t>
                  </w:r>
                  <w:proofErr w:type="spellStart"/>
                  <w:r w:rsidRPr="005654A5">
                    <w:rPr>
                      <w:rStyle w:val="af"/>
                      <w:rFonts w:ascii="Times New Roman" w:hAnsi="Times New Roman" w:cs="Times New Roman"/>
                      <w:spacing w:val="0"/>
                    </w:rPr>
                    <w:t>Ud</w:t>
                  </w:r>
                  <w:proofErr w:type="spellEnd"/>
                  <w:r w:rsidRPr="005654A5">
                    <w:rPr>
                      <w:rStyle w:val="Exact"/>
                      <w:rFonts w:ascii="Times New Roman" w:hAnsi="Times New Roman" w:cs="Times New Roman"/>
                      <w:spacing w:val="0"/>
                    </w:rPr>
                    <w:t xml:space="preserve"> </w:t>
                  </w:r>
                  <w:proofErr w:type="spellStart"/>
                  <w:r w:rsidRPr="005654A5">
                    <w:rPr>
                      <w:rStyle w:val="Exact"/>
                      <w:rFonts w:ascii="Times New Roman" w:hAnsi="Times New Roman" w:cs="Times New Roman"/>
                      <w:spacing w:val="0"/>
                    </w:rPr>
                    <w:t>cos</w:t>
                  </w:r>
                  <w:proofErr w:type="spellEnd"/>
                  <w:r w:rsidRPr="005654A5">
                    <w:rPr>
                      <w:rStyle w:val="Exact"/>
                      <w:rFonts w:ascii="Times New Roman" w:hAnsi="Times New Roman" w:cs="Times New Roman"/>
                      <w:spacing w:val="0"/>
                    </w:rPr>
                    <w:t>(^</w:t>
                  </w:r>
                  <w:proofErr w:type="spellStart"/>
                  <w:r w:rsidRPr="005654A5">
                    <w:rPr>
                      <w:rStyle w:val="Exact"/>
                      <w:rFonts w:ascii="Times New Roman" w:hAnsi="Times New Roman" w:cs="Times New Roman"/>
                      <w:spacing w:val="0"/>
                    </w:rPr>
                    <w:t>ust</w:t>
                  </w:r>
                  <w:proofErr w:type="spellEnd"/>
                  <w:r w:rsidRPr="005654A5">
                    <w:rPr>
                      <w:rStyle w:val="Exact"/>
                      <w:rFonts w:ascii="Times New Roman" w:hAnsi="Times New Roman" w:cs="Times New Roman"/>
                      <w:spacing w:val="0"/>
                    </w:rPr>
                    <w:t>)]</w:t>
                  </w:r>
                  <w:r w:rsidRPr="005654A5">
                    <w:rPr>
                      <w:rStyle w:val="Corbel1"/>
                      <w:rFonts w:ascii="Times New Roman" w:hAnsi="Times New Roman" w:cs="Times New Roman"/>
                      <w:spacing w:val="0"/>
                      <w:vertAlign w:val="superscript"/>
                    </w:rPr>
                    <w:t>2</w:t>
                  </w:r>
                  <w:r w:rsidRPr="005654A5">
                    <w:rPr>
                      <w:rStyle w:val="Exact"/>
                      <w:rFonts w:ascii="Times New Roman" w:hAnsi="Times New Roman" w:cs="Times New Roman"/>
                      <w:spacing w:val="0"/>
                    </w:rPr>
                    <w:t xml:space="preserve"> cos</w:t>
                  </w:r>
                  <w:r w:rsidRPr="005654A5">
                    <w:rPr>
                      <w:rStyle w:val="Corbel1"/>
                      <w:rFonts w:ascii="Times New Roman" w:hAnsi="Times New Roman" w:cs="Times New Roman"/>
                      <w:spacing w:val="0"/>
                      <w:vertAlign w:val="superscript"/>
                    </w:rPr>
                    <w:t>2</w:t>
                  </w:r>
                  <w:r w:rsidRPr="005654A5">
                    <w:rPr>
                      <w:rStyle w:val="Exact"/>
                      <w:rFonts w:ascii="Times New Roman" w:hAnsi="Times New Roman" w:cs="Times New Roman"/>
                      <w:spacing w:val="0"/>
                    </w:rPr>
                    <w:t xml:space="preserve"> p</w:t>
                  </w:r>
                </w:p>
                <w:p w:rsidR="00595385" w:rsidRPr="005654A5" w:rsidRDefault="00595385">
                  <w:pPr>
                    <w:pStyle w:val="21"/>
                    <w:shd w:val="clear" w:color="auto" w:fill="auto"/>
                    <w:tabs>
                      <w:tab w:val="right" w:pos="4984"/>
                    </w:tabs>
                    <w:spacing w:before="0" w:after="105" w:line="170" w:lineRule="exact"/>
                    <w:ind w:left="520"/>
                    <w:rPr>
                      <w:rFonts w:ascii="Times New Roman" w:hAnsi="Times New Roman" w:cs="Times New Roman"/>
                    </w:rPr>
                  </w:pPr>
                  <w:r w:rsidRPr="005654A5">
                    <w:rPr>
                      <w:rStyle w:val="Exact"/>
                      <w:rFonts w:ascii="Times New Roman" w:hAnsi="Times New Roman" w:cs="Times New Roman"/>
                      <w:spacing w:val="0"/>
                    </w:rPr>
                    <w:t>+ [</w:t>
                  </w:r>
                  <w:proofErr w:type="spellStart"/>
                  <w:r w:rsidRPr="005654A5">
                    <w:rPr>
                      <w:rStyle w:val="Exact"/>
                      <w:rFonts w:ascii="Times New Roman" w:hAnsi="Times New Roman" w:cs="Times New Roman"/>
                      <w:spacing w:val="0"/>
                    </w:rPr>
                    <w:t>ua</w:t>
                  </w:r>
                  <w:proofErr w:type="spellEnd"/>
                  <w:r w:rsidRPr="005654A5">
                    <w:rPr>
                      <w:rStyle w:val="Exact"/>
                      <w:rFonts w:ascii="Times New Roman" w:hAnsi="Times New Roman" w:cs="Times New Roman"/>
                      <w:spacing w:val="0"/>
                    </w:rPr>
                    <w:t xml:space="preserve"> </w:t>
                  </w:r>
                  <w:proofErr w:type="spellStart"/>
                  <w:proofErr w:type="gramStart"/>
                  <w:r w:rsidRPr="005654A5">
                    <w:rPr>
                      <w:rStyle w:val="Exact"/>
                      <w:rFonts w:ascii="Times New Roman" w:hAnsi="Times New Roman" w:cs="Times New Roman"/>
                      <w:spacing w:val="0"/>
                    </w:rPr>
                    <w:t>cos</w:t>
                  </w:r>
                  <w:proofErr w:type="spellEnd"/>
                  <w:r w:rsidRPr="005654A5">
                    <w:rPr>
                      <w:rStyle w:val="Exact"/>
                      <w:rFonts w:ascii="Times New Roman" w:hAnsi="Times New Roman" w:cs="Times New Roman"/>
                      <w:spacing w:val="0"/>
                    </w:rPr>
                    <w:t>(</w:t>
                  </w:r>
                  <w:proofErr w:type="gramEnd"/>
                  <w:r w:rsidRPr="005654A5">
                    <w:rPr>
                      <w:rStyle w:val="Exact"/>
                      <w:rFonts w:ascii="Times New Roman" w:hAnsi="Times New Roman" w:cs="Times New Roman"/>
                      <w:spacing w:val="0"/>
                    </w:rPr>
                    <w:t>^</w:t>
                  </w:r>
                  <w:proofErr w:type="spellStart"/>
                  <w:r w:rsidRPr="005654A5">
                    <w:rPr>
                      <w:rStyle w:val="Exact"/>
                      <w:rFonts w:ascii="Times New Roman" w:hAnsi="Times New Roman" w:cs="Times New Roman"/>
                      <w:spacing w:val="0"/>
                    </w:rPr>
                    <w:t>ust</w:t>
                  </w:r>
                  <w:proofErr w:type="spellEnd"/>
                  <w:r w:rsidRPr="005654A5">
                    <w:rPr>
                      <w:rStyle w:val="Exact"/>
                      <w:rFonts w:ascii="Times New Roman" w:hAnsi="Times New Roman" w:cs="Times New Roman"/>
                      <w:spacing w:val="0"/>
                    </w:rPr>
                    <w:t xml:space="preserve"> + </w:t>
                  </w:r>
                  <w:r w:rsidRPr="005654A5">
                    <w:rPr>
                      <w:rStyle w:val="Corbel1"/>
                      <w:rFonts w:ascii="Times New Roman" w:hAnsi="Times New Roman" w:cs="Times New Roman"/>
                      <w:spacing w:val="0"/>
                    </w:rPr>
                    <w:t>6</w:t>
                  </w:r>
                  <w:r w:rsidRPr="005654A5">
                    <w:rPr>
                      <w:rStyle w:val="Exact"/>
                      <w:rFonts w:ascii="Times New Roman" w:hAnsi="Times New Roman" w:cs="Times New Roman"/>
                      <w:spacing w:val="0"/>
                    </w:rPr>
                    <w:t xml:space="preserve">) - </w:t>
                  </w:r>
                  <w:proofErr w:type="spellStart"/>
                  <w:r w:rsidRPr="005654A5">
                    <w:rPr>
                      <w:rStyle w:val="Exact"/>
                      <w:rFonts w:ascii="Times New Roman" w:hAnsi="Times New Roman" w:cs="Times New Roman"/>
                      <w:spacing w:val="0"/>
                    </w:rPr>
                    <w:t>Ud</w:t>
                  </w:r>
                  <w:proofErr w:type="spellEnd"/>
                  <w:r w:rsidRPr="005654A5">
                    <w:rPr>
                      <w:rStyle w:val="Exact"/>
                      <w:rFonts w:ascii="Times New Roman" w:hAnsi="Times New Roman" w:cs="Times New Roman"/>
                      <w:spacing w:val="0"/>
                    </w:rPr>
                    <w:t xml:space="preserve"> </w:t>
                  </w:r>
                  <w:proofErr w:type="spellStart"/>
                  <w:r w:rsidRPr="005654A5">
                    <w:rPr>
                      <w:rStyle w:val="Exact"/>
                      <w:rFonts w:ascii="Times New Roman" w:hAnsi="Times New Roman" w:cs="Times New Roman"/>
                      <w:spacing w:val="0"/>
                    </w:rPr>
                    <w:t>cos</w:t>
                  </w:r>
                  <w:proofErr w:type="spellEnd"/>
                  <w:r w:rsidRPr="005654A5">
                    <w:rPr>
                      <w:rStyle w:val="Exact"/>
                      <w:rFonts w:ascii="Times New Roman" w:hAnsi="Times New Roman" w:cs="Times New Roman"/>
                      <w:spacing w:val="0"/>
                    </w:rPr>
                    <w:t>(^</w:t>
                  </w:r>
                  <w:proofErr w:type="spellStart"/>
                  <w:r w:rsidRPr="005654A5">
                    <w:rPr>
                      <w:rStyle w:val="Exact"/>
                      <w:rFonts w:ascii="Times New Roman" w:hAnsi="Times New Roman" w:cs="Times New Roman"/>
                      <w:spacing w:val="0"/>
                    </w:rPr>
                    <w:t>ust</w:t>
                  </w:r>
                  <w:proofErr w:type="spellEnd"/>
                  <w:r w:rsidRPr="005654A5">
                    <w:rPr>
                      <w:rStyle w:val="Exact"/>
                      <w:rFonts w:ascii="Times New Roman" w:hAnsi="Times New Roman" w:cs="Times New Roman"/>
                      <w:spacing w:val="0"/>
                    </w:rPr>
                    <w:t>)]</w:t>
                  </w:r>
                  <w:r w:rsidRPr="005654A5">
                    <w:rPr>
                      <w:rStyle w:val="Corbel1"/>
                      <w:rFonts w:ascii="Times New Roman" w:hAnsi="Times New Roman" w:cs="Times New Roman"/>
                      <w:spacing w:val="0"/>
                      <w:vertAlign w:val="superscript"/>
                    </w:rPr>
                    <w:t>2</w:t>
                  </w:r>
                  <w:r w:rsidRPr="005654A5">
                    <w:rPr>
                      <w:rStyle w:val="Exact"/>
                      <w:rFonts w:ascii="Times New Roman" w:hAnsi="Times New Roman" w:cs="Times New Roman"/>
                      <w:spacing w:val="0"/>
                    </w:rPr>
                    <w:t xml:space="preserve"> sin</w:t>
                  </w:r>
                  <w:r w:rsidRPr="005654A5">
                    <w:rPr>
                      <w:rStyle w:val="Corbel1"/>
                      <w:rFonts w:ascii="Times New Roman" w:hAnsi="Times New Roman" w:cs="Times New Roman"/>
                      <w:spacing w:val="0"/>
                      <w:vertAlign w:val="superscript"/>
                    </w:rPr>
                    <w:t>2</w:t>
                  </w:r>
                  <w:r w:rsidRPr="005654A5">
                    <w:rPr>
                      <w:rStyle w:val="Exact"/>
                      <w:rFonts w:ascii="Times New Roman" w:hAnsi="Times New Roman" w:cs="Times New Roman"/>
                      <w:spacing w:val="0"/>
                    </w:rPr>
                    <w:t xml:space="preserve"> p</w:t>
                  </w:r>
                  <w:r w:rsidRPr="005654A5">
                    <w:rPr>
                      <w:rStyle w:val="Corbel1"/>
                      <w:rFonts w:ascii="Times New Roman" w:hAnsi="Times New Roman" w:cs="Times New Roman"/>
                      <w:spacing w:val="0"/>
                    </w:rPr>
                    <w:t>}°'</w:t>
                  </w:r>
                  <w:r w:rsidRPr="005654A5">
                    <w:rPr>
                      <w:rStyle w:val="Corbel1"/>
                      <w:rFonts w:ascii="Times New Roman" w:hAnsi="Times New Roman" w:cs="Times New Roman"/>
                      <w:spacing w:val="0"/>
                      <w:vertAlign w:val="superscript"/>
                    </w:rPr>
                    <w:t>5</w:t>
                  </w:r>
                  <w:r w:rsidRPr="005654A5">
                    <w:rPr>
                      <w:rStyle w:val="Exact"/>
                      <w:rFonts w:ascii="Times New Roman" w:hAnsi="Times New Roman" w:cs="Times New Roman"/>
                      <w:spacing w:val="0"/>
                    </w:rPr>
                    <w:t xml:space="preserve"> ,</w:t>
                  </w:r>
                  <w:r w:rsidRPr="005654A5">
                    <w:rPr>
                      <w:rStyle w:val="Exact"/>
                      <w:rFonts w:ascii="Times New Roman" w:hAnsi="Times New Roman" w:cs="Times New Roman"/>
                      <w:spacing w:val="0"/>
                    </w:rPr>
                    <w:tab/>
                    <w:t>(14)</w:t>
                  </w:r>
                </w:p>
                <w:p w:rsidR="00595385" w:rsidRPr="005654A5" w:rsidRDefault="00595385">
                  <w:pPr>
                    <w:pStyle w:val="21"/>
                    <w:shd w:val="clear" w:color="auto" w:fill="auto"/>
                    <w:spacing w:before="0" w:after="0" w:line="226" w:lineRule="exact"/>
                    <w:ind w:left="100" w:right="120"/>
                    <w:rPr>
                      <w:rFonts w:ascii="Times New Roman" w:hAnsi="Times New Roman" w:cs="Times New Roman"/>
                    </w:rPr>
                  </w:pPr>
                  <w:proofErr w:type="gramStart"/>
                  <w:r w:rsidRPr="005654A5">
                    <w:rPr>
                      <w:rStyle w:val="Exact"/>
                      <w:rFonts w:ascii="Times New Roman" w:hAnsi="Times New Roman" w:cs="Times New Roman"/>
                      <w:spacing w:val="0"/>
                    </w:rPr>
                    <w:t>where</w:t>
                  </w:r>
                  <w:proofErr w:type="gramEnd"/>
                  <w:r w:rsidRPr="005654A5">
                    <w:rPr>
                      <w:rStyle w:val="Exact"/>
                      <w:rFonts w:ascii="Times New Roman" w:hAnsi="Times New Roman" w:cs="Times New Roman"/>
                      <w:spacing w:val="0"/>
                    </w:rPr>
                    <w:t xml:space="preserve"> </w:t>
                  </w:r>
                  <w:proofErr w:type="spellStart"/>
                  <w:r w:rsidRPr="005654A5">
                    <w:rPr>
                      <w:rStyle w:val="Exact"/>
                      <w:rFonts w:ascii="Times New Roman" w:hAnsi="Times New Roman" w:cs="Times New Roman"/>
                      <w:spacing w:val="0"/>
                    </w:rPr>
                    <w:t>w</w:t>
                  </w:r>
                  <w:r w:rsidRPr="005654A5">
                    <w:rPr>
                      <w:rStyle w:val="Exact"/>
                      <w:rFonts w:ascii="Times New Roman" w:hAnsi="Times New Roman" w:cs="Times New Roman"/>
                      <w:spacing w:val="0"/>
                      <w:vertAlign w:val="subscript"/>
                    </w:rPr>
                    <w:t>us</w:t>
                  </w:r>
                  <w:proofErr w:type="spellEnd"/>
                  <w:r w:rsidRPr="005654A5">
                    <w:rPr>
                      <w:rStyle w:val="Exact"/>
                      <w:rFonts w:ascii="Times New Roman" w:hAnsi="Times New Roman" w:cs="Times New Roman"/>
                      <w:spacing w:val="0"/>
                    </w:rPr>
                    <w:t xml:space="preserve"> is the US cyclic frequency, </w:t>
                  </w:r>
                  <w:r w:rsidRPr="005654A5">
                    <w:rPr>
                      <w:rStyle w:val="Corbel1"/>
                      <w:rFonts w:ascii="Times New Roman" w:hAnsi="Times New Roman" w:cs="Times New Roman"/>
                      <w:spacing w:val="0"/>
                    </w:rPr>
                    <w:t>6</w:t>
                  </w:r>
                  <w:r w:rsidRPr="005654A5">
                    <w:rPr>
                      <w:rStyle w:val="Exact"/>
                      <w:rFonts w:ascii="Times New Roman" w:hAnsi="Times New Roman" w:cs="Times New Roman"/>
                      <w:spacing w:val="0"/>
                    </w:rPr>
                    <w:t xml:space="preserve"> is the phase shift between donor and acceptor vibration.</w:t>
                  </w:r>
                </w:p>
                <w:p w:rsidR="00595385" w:rsidRDefault="00595385">
                  <w:pPr>
                    <w:pStyle w:val="21"/>
                    <w:shd w:val="clear" w:color="auto" w:fill="auto"/>
                    <w:spacing w:before="0" w:after="0" w:line="226" w:lineRule="exact"/>
                    <w:ind w:left="100" w:right="120" w:firstLine="200"/>
                    <w:rPr>
                      <w:rFonts w:ascii="Times New Roman" w:hAnsi="Times New Roman" w:cs="Times New Roman"/>
                      <w:lang w:val="uk-UA"/>
                    </w:rPr>
                  </w:pPr>
                  <w:r w:rsidRPr="005654A5">
                    <w:rPr>
                      <w:rStyle w:val="Exact"/>
                      <w:rFonts w:ascii="Times New Roman" w:hAnsi="Times New Roman" w:cs="Times New Roman"/>
                      <w:spacing w:val="0"/>
                    </w:rPr>
                    <w:t xml:space="preserve">We use </w:t>
                  </w:r>
                  <w:proofErr w:type="spellStart"/>
                  <w:r w:rsidRPr="005654A5">
                    <w:rPr>
                      <w:rStyle w:val="Exact"/>
                      <w:rFonts w:ascii="Times New Roman" w:hAnsi="Times New Roman" w:cs="Times New Roman"/>
                      <w:spacing w:val="0"/>
                    </w:rPr>
                    <w:t>Eqs</w:t>
                  </w:r>
                  <w:proofErr w:type="spellEnd"/>
                  <w:r w:rsidRPr="005654A5">
                    <w:rPr>
                      <w:rStyle w:val="Exact"/>
                      <w:rFonts w:ascii="Times New Roman" w:hAnsi="Times New Roman" w:cs="Times New Roman"/>
                      <w:spacing w:val="0"/>
                    </w:rPr>
                    <w:t>. (11)</w:t>
                  </w:r>
                  <w:proofErr w:type="gramStart"/>
                  <w:r w:rsidRPr="005654A5">
                    <w:rPr>
                      <w:rStyle w:val="Exact"/>
                      <w:rFonts w:ascii="Times New Roman" w:hAnsi="Times New Roman" w:cs="Times New Roman"/>
                      <w:spacing w:val="0"/>
                    </w:rPr>
                    <w:t>—(</w:t>
                  </w:r>
                  <w:proofErr w:type="gramEnd"/>
                  <w:r w:rsidRPr="005654A5">
                    <w:rPr>
                      <w:rStyle w:val="Exact"/>
                      <w:rFonts w:ascii="Times New Roman" w:hAnsi="Times New Roman" w:cs="Times New Roman"/>
                      <w:spacing w:val="0"/>
                    </w:rPr>
                    <w:t>12) to estimate AI relative changes of CCS = [</w:t>
                  </w:r>
                  <w:proofErr w:type="spellStart"/>
                  <w:r w:rsidRPr="005654A5">
                    <w:rPr>
                      <w:rStyle w:val="Exact"/>
                      <w:rFonts w:ascii="Times New Roman" w:hAnsi="Times New Roman" w:cs="Times New Roman"/>
                      <w:spacing w:val="0"/>
                    </w:rPr>
                    <w:t>a</w:t>
                  </w:r>
                  <w:r w:rsidRPr="005654A5">
                    <w:rPr>
                      <w:rStyle w:val="Exact"/>
                      <w:rFonts w:ascii="Times New Roman" w:hAnsi="Times New Roman" w:cs="Times New Roman"/>
                      <w:spacing w:val="0"/>
                      <w:vertAlign w:val="subscript"/>
                    </w:rPr>
                    <w:t>us</w:t>
                  </w:r>
                  <w:proofErr w:type="spellEnd"/>
                  <w:r w:rsidRPr="005654A5">
                    <w:rPr>
                      <w:rStyle w:val="Exact"/>
                      <w:rFonts w:ascii="Times New Roman" w:hAnsi="Times New Roman" w:cs="Times New Roman"/>
                      <w:spacing w:val="0"/>
                    </w:rPr>
                    <w:t xml:space="preserve"> — a(</w:t>
                  </w:r>
                  <w:proofErr w:type="spellStart"/>
                  <w:r w:rsidRPr="005654A5">
                    <w:rPr>
                      <w:rStyle w:val="Exact"/>
                      <w:rFonts w:ascii="Times New Roman" w:hAnsi="Times New Roman" w:cs="Times New Roman"/>
                      <w:spacing w:val="0"/>
                    </w:rPr>
                    <w:t>r</w:t>
                  </w:r>
                  <w:r w:rsidRPr="005654A5">
                    <w:rPr>
                      <w:rStyle w:val="Exact"/>
                      <w:rFonts w:ascii="Times New Roman" w:hAnsi="Times New Roman" w:cs="Times New Roman"/>
                      <w:spacing w:val="0"/>
                      <w:vertAlign w:val="subscript"/>
                    </w:rPr>
                    <w:t>in</w:t>
                  </w:r>
                  <w:proofErr w:type="spellEnd"/>
                  <w:r w:rsidRPr="005654A5">
                    <w:rPr>
                      <w:rStyle w:val="Exact"/>
                      <w:rFonts w:ascii="Times New Roman" w:hAnsi="Times New Roman" w:cs="Times New Roman"/>
                      <w:spacing w:val="0"/>
                    </w:rPr>
                    <w:t>)]/a(</w:t>
                  </w:r>
                  <w:proofErr w:type="spellStart"/>
                  <w:r w:rsidRPr="005654A5">
                    <w:rPr>
                      <w:rStyle w:val="Exact"/>
                      <w:rFonts w:ascii="Times New Roman" w:hAnsi="Times New Roman" w:cs="Times New Roman"/>
                      <w:spacing w:val="0"/>
                    </w:rPr>
                    <w:t>r</w:t>
                  </w:r>
                  <w:r w:rsidRPr="005654A5">
                    <w:rPr>
                      <w:rStyle w:val="Exact"/>
                      <w:rFonts w:ascii="Times New Roman" w:hAnsi="Times New Roman" w:cs="Times New Roman"/>
                      <w:spacing w:val="0"/>
                      <w:vertAlign w:val="subscript"/>
                    </w:rPr>
                    <w:t>in</w:t>
                  </w:r>
                  <w:proofErr w:type="spellEnd"/>
                  <w:r w:rsidRPr="005654A5">
                    <w:rPr>
                      <w:rStyle w:val="Exact"/>
                      <w:rFonts w:ascii="Times New Roman" w:hAnsi="Times New Roman" w:cs="Times New Roman"/>
                      <w:spacing w:val="0"/>
                    </w:rPr>
                    <w:t>) and coupling param</w:t>
                  </w:r>
                  <w:r w:rsidRPr="005654A5">
                    <w:rPr>
                      <w:rStyle w:val="Exact"/>
                      <w:rFonts w:ascii="Times New Roman" w:hAnsi="Times New Roman" w:cs="Times New Roman"/>
                      <w:spacing w:val="0"/>
                    </w:rPr>
                    <w:softHyphen/>
                    <w:t xml:space="preserve">eters </w:t>
                  </w:r>
                  <w:r w:rsidRPr="005654A5">
                    <w:rPr>
                      <w:rStyle w:val="Exact1"/>
                      <w:rFonts w:ascii="Times New Roman" w:hAnsi="Times New Roman" w:cs="Times New Roman"/>
                      <w:spacing w:val="0"/>
                    </w:rPr>
                    <w:t>£</w:t>
                  </w:r>
                  <w:proofErr w:type="spellStart"/>
                  <w:r w:rsidRPr="005654A5">
                    <w:rPr>
                      <w:rStyle w:val="Exact1"/>
                      <w:rFonts w:ascii="Times New Roman" w:hAnsi="Times New Roman" w:cs="Times New Roman"/>
                      <w:spacing w:val="0"/>
                    </w:rPr>
                    <w:t>rda</w:t>
                  </w:r>
                  <w:proofErr w:type="spellEnd"/>
                  <w:r w:rsidRPr="005654A5">
                    <w:rPr>
                      <w:rStyle w:val="Exact1"/>
                      <w:rFonts w:ascii="Times New Roman" w:hAnsi="Times New Roman" w:cs="Times New Roman"/>
                      <w:spacing w:val="0"/>
                    </w:rPr>
                    <w:t xml:space="preserve"> = [</w:t>
                  </w:r>
                  <w:proofErr w:type="spellStart"/>
                  <w:r w:rsidRPr="005654A5">
                    <w:rPr>
                      <w:rStyle w:val="Exact1"/>
                      <w:rFonts w:ascii="Times New Roman" w:hAnsi="Times New Roman" w:cs="Times New Roman"/>
                      <w:spacing w:val="0"/>
                    </w:rPr>
                    <w:t>Rda,</w:t>
                  </w:r>
                  <w:r w:rsidRPr="005654A5">
                    <w:rPr>
                      <w:rStyle w:val="Exact"/>
                      <w:rFonts w:ascii="Times New Roman" w:hAnsi="Times New Roman" w:cs="Times New Roman"/>
                      <w:spacing w:val="0"/>
                    </w:rPr>
                    <w:t>us</w:t>
                  </w:r>
                  <w:proofErr w:type="spellEnd"/>
                  <w:r w:rsidRPr="005654A5">
                    <w:rPr>
                      <w:rStyle w:val="Exact"/>
                      <w:rFonts w:ascii="Times New Roman" w:hAnsi="Times New Roman" w:cs="Times New Roman"/>
                      <w:spacing w:val="0"/>
                    </w:rPr>
                    <w:t xml:space="preserve"> — RDA(</w:t>
                  </w:r>
                  <w:proofErr w:type="spellStart"/>
                  <w:r w:rsidRPr="005654A5">
                    <w:rPr>
                      <w:rStyle w:val="Exact"/>
                      <w:rFonts w:ascii="Times New Roman" w:hAnsi="Times New Roman" w:cs="Times New Roman"/>
                      <w:spacing w:val="0"/>
                    </w:rPr>
                    <w:t>rin</w:t>
                  </w:r>
                  <w:proofErr w:type="spellEnd"/>
                  <w:r w:rsidRPr="005654A5">
                    <w:rPr>
                      <w:rStyle w:val="Exact"/>
                      <w:rFonts w:ascii="Times New Roman" w:hAnsi="Times New Roman" w:cs="Times New Roman"/>
                      <w:spacing w:val="0"/>
                    </w:rPr>
                    <w:t>)]/RDA(</w:t>
                  </w:r>
                  <w:proofErr w:type="spellStart"/>
                  <w:r w:rsidRPr="005654A5">
                    <w:rPr>
                      <w:rStyle w:val="Exact"/>
                      <w:rFonts w:ascii="Times New Roman" w:hAnsi="Times New Roman" w:cs="Times New Roman"/>
                      <w:spacing w:val="0"/>
                    </w:rPr>
                    <w:t>rin</w:t>
                  </w:r>
                  <w:proofErr w:type="spellEnd"/>
                  <w:r w:rsidRPr="005654A5">
                    <w:rPr>
                      <w:rStyle w:val="Exact"/>
                      <w:rFonts w:ascii="Times New Roman" w:hAnsi="Times New Roman" w:cs="Times New Roman"/>
                      <w:spacing w:val="0"/>
                    </w:rPr>
                    <w:t xml:space="preserve">), where </w:t>
                  </w:r>
                  <w:proofErr w:type="spellStart"/>
                  <w:r w:rsidRPr="005654A5">
                    <w:rPr>
                      <w:rStyle w:val="Exact"/>
                      <w:rFonts w:ascii="Times New Roman" w:hAnsi="Times New Roman" w:cs="Times New Roman"/>
                      <w:spacing w:val="0"/>
                    </w:rPr>
                    <w:t>aus</w:t>
                  </w:r>
                  <w:proofErr w:type="spellEnd"/>
                  <w:r w:rsidRPr="005654A5">
                    <w:rPr>
                      <w:rStyle w:val="Exact"/>
                      <w:rFonts w:ascii="Times New Roman" w:hAnsi="Times New Roman" w:cs="Times New Roman"/>
                      <w:spacing w:val="0"/>
                    </w:rPr>
                    <w:t xml:space="preserve"> and R</w:t>
                  </w:r>
                  <w:r w:rsidRPr="005654A5">
                    <w:rPr>
                      <w:rStyle w:val="Exact"/>
                      <w:rFonts w:ascii="Times New Roman" w:hAnsi="Times New Roman" w:cs="Times New Roman"/>
                      <w:spacing w:val="0"/>
                      <w:vertAlign w:val="subscript"/>
                    </w:rPr>
                    <w:t>DA us</w:t>
                  </w:r>
                  <w:r w:rsidRPr="005654A5">
                    <w:rPr>
                      <w:rStyle w:val="Exact"/>
                      <w:rFonts w:ascii="Times New Roman" w:hAnsi="Times New Roman" w:cs="Times New Roman"/>
                      <w:spacing w:val="0"/>
                    </w:rPr>
                    <w:t xml:space="preserve"> are averaged over the AW period </w:t>
                  </w:r>
                  <w:proofErr w:type="spellStart"/>
                  <w:r w:rsidRPr="005654A5">
                    <w:rPr>
                      <w:rStyle w:val="Exact"/>
                      <w:rFonts w:ascii="Times New Roman" w:hAnsi="Times New Roman" w:cs="Times New Roman"/>
                      <w:spacing w:val="0"/>
                    </w:rPr>
                    <w:t>T</w:t>
                  </w:r>
                  <w:r w:rsidRPr="005654A5">
                    <w:rPr>
                      <w:rStyle w:val="Exact"/>
                      <w:rFonts w:ascii="Times New Roman" w:hAnsi="Times New Roman" w:cs="Times New Roman"/>
                      <w:spacing w:val="0"/>
                      <w:vertAlign w:val="subscript"/>
                    </w:rPr>
                    <w:t>us</w:t>
                  </w:r>
                  <w:proofErr w:type="spellEnd"/>
                  <w:r w:rsidRPr="005654A5">
                    <w:rPr>
                      <w:rStyle w:val="Exact"/>
                      <w:rFonts w:ascii="Times New Roman" w:hAnsi="Times New Roman" w:cs="Times New Roman"/>
                      <w:spacing w:val="0"/>
                    </w:rPr>
                    <w:t>:</w:t>
                  </w:r>
                  <w:r w:rsidRPr="005654A5">
                    <w:rPr>
                      <w:rFonts w:ascii="Times New Roman" w:hAnsi="Times New Roman" w:cs="Times New Roman"/>
                    </w:rPr>
                    <w:t xml:space="preserve"> </w:t>
                  </w:r>
                </w:p>
                <w:p w:rsidR="00595385" w:rsidRPr="005654A5" w:rsidRDefault="00595385">
                  <w:pPr>
                    <w:pStyle w:val="21"/>
                    <w:shd w:val="clear" w:color="auto" w:fill="auto"/>
                    <w:spacing w:before="0" w:after="0" w:line="226" w:lineRule="exact"/>
                    <w:ind w:left="100" w:right="120" w:firstLine="200"/>
                    <w:rPr>
                      <w:rFonts w:ascii="Times New Roman" w:hAnsi="Times New Roman" w:cs="Times New Roman"/>
                      <w:color w:val="FF0000"/>
                    </w:rPr>
                  </w:pPr>
                  <w:proofErr w:type="gramStart"/>
                  <w:r w:rsidRPr="005654A5">
                    <w:rPr>
                      <w:rFonts w:ascii="Times New Roman" w:hAnsi="Times New Roman" w:cs="Times New Roman"/>
                      <w:color w:val="FF0000"/>
                    </w:rPr>
                    <w:t>equation</w:t>
                  </w:r>
                  <w:proofErr w:type="gramEnd"/>
                </w:p>
                <w:p w:rsidR="00595385" w:rsidRPr="005654A5" w:rsidRDefault="00595385">
                  <w:pPr>
                    <w:pStyle w:val="21"/>
                    <w:shd w:val="clear" w:color="auto" w:fill="auto"/>
                    <w:spacing w:before="0" w:after="0" w:line="226" w:lineRule="exact"/>
                    <w:ind w:left="100" w:right="120" w:firstLine="200"/>
                    <w:rPr>
                      <w:rFonts w:ascii="Times New Roman" w:hAnsi="Times New Roman" w:cs="Times New Roman"/>
                    </w:rPr>
                  </w:pPr>
                  <w:ins w:id="272" w:author="Alla" w:date="2017-10-21T19:31:00Z">
                    <w:r>
                      <w:rPr>
                        <w:rFonts w:ascii="Times New Roman" w:hAnsi="Times New Roman" w:cs="Times New Roman"/>
                      </w:rPr>
                      <w:t>In this</w:t>
                    </w:r>
                  </w:ins>
                  <w:del w:id="273" w:author="Alla" w:date="2017-10-21T19:31:00Z">
                    <w:r w:rsidRPr="00DB6C10" w:rsidDel="00595385">
                      <w:rPr>
                        <w:rFonts w:ascii="Times New Roman" w:hAnsi="Times New Roman" w:cs="Times New Roman"/>
                      </w:rPr>
                      <w:delText>While</w:delText>
                    </w:r>
                  </w:del>
                  <w:r w:rsidRPr="00DB6C10">
                    <w:rPr>
                      <w:rFonts w:ascii="Times New Roman" w:hAnsi="Times New Roman" w:cs="Times New Roman"/>
                    </w:rPr>
                    <w:t xml:space="preserve"> estimati</w:t>
                  </w:r>
                  <w:ins w:id="274" w:author="Alla" w:date="2017-10-21T19:31:00Z">
                    <w:r>
                      <w:rPr>
                        <w:rFonts w:ascii="Times New Roman" w:hAnsi="Times New Roman" w:cs="Times New Roman"/>
                      </w:rPr>
                      <w:t>on</w:t>
                    </w:r>
                  </w:ins>
                  <w:del w:id="275" w:author="Alla" w:date="2017-10-21T19:31:00Z">
                    <w:r w:rsidRPr="00DB6C10" w:rsidDel="00595385">
                      <w:rPr>
                        <w:rFonts w:ascii="Times New Roman" w:hAnsi="Times New Roman" w:cs="Times New Roman"/>
                      </w:rPr>
                      <w:delText>ng</w:delText>
                    </w:r>
                  </w:del>
                  <w:r w:rsidRPr="00DB6C10">
                    <w:rPr>
                      <w:rFonts w:ascii="Times New Roman" w:hAnsi="Times New Roman" w:cs="Times New Roman"/>
                    </w:rPr>
                    <w:t xml:space="preserve">, </w:t>
                  </w:r>
                  <w:ins w:id="276" w:author="Alla" w:date="2017-10-21T19:30:00Z">
                    <w:r>
                      <w:rPr>
                        <w:rFonts w:ascii="Times New Roman" w:hAnsi="Times New Roman" w:cs="Times New Roman"/>
                      </w:rPr>
                      <w:t xml:space="preserve">the </w:t>
                    </w:r>
                  </w:ins>
                  <w:r w:rsidR="00250F14">
                    <w:rPr>
                      <w:rFonts w:ascii="Times New Roman" w:hAnsi="Times New Roman" w:cs="Times New Roman"/>
                    </w:rPr>
                    <w:t>relaxation time in the CDLR sub</w:t>
                  </w:r>
                  <w:r w:rsidRPr="00DB6C10">
                    <w:rPr>
                      <w:rFonts w:ascii="Times New Roman" w:hAnsi="Times New Roman" w:cs="Times New Roman"/>
                    </w:rPr>
                    <w:t xml:space="preserve">system is assumed to be considerably less than </w:t>
                  </w:r>
                  <w:proofErr w:type="spellStart"/>
                  <w:r w:rsidRPr="00DB6C10">
                    <w:rPr>
                      <w:rFonts w:ascii="Times New Roman" w:hAnsi="Times New Roman" w:cs="Times New Roman"/>
                    </w:rPr>
                    <w:t>T</w:t>
                  </w:r>
                  <w:r w:rsidRPr="00DB6C10">
                    <w:rPr>
                      <w:rFonts w:ascii="Times New Roman" w:hAnsi="Times New Roman" w:cs="Times New Roman"/>
                      <w:vertAlign w:val="subscript"/>
                    </w:rPr>
                    <w:t>us</w:t>
                  </w:r>
                  <w:proofErr w:type="spellEnd"/>
                  <w:r w:rsidRPr="00DB6C10">
                    <w:rPr>
                      <w:rFonts w:ascii="Times New Roman" w:hAnsi="Times New Roman" w:cs="Times New Roman"/>
                    </w:rPr>
                    <w:t xml:space="preserve"> and</w:t>
                  </w:r>
                </w:p>
              </w:txbxContent>
            </v:textbox>
            <w10:wrap anchorx="margin"/>
          </v:shape>
        </w:pict>
      </w:r>
      <w:r w:rsidRPr="00DB6C10">
        <w:rPr>
          <w:rFonts w:ascii="Times New Roman" w:hAnsi="Times New Roman" w:cs="Times New Roman"/>
        </w:rPr>
        <w:pict>
          <v:shape id="_x0000_s2101" type="#_x0000_t202" style="position:absolute;margin-left:388.1pt;margin-top:217.45pt;width:43.6pt;height:22.15pt;z-index:251657772;mso-wrap-distance-left:5pt;mso-wrap-distance-right:5pt;mso-position-horizontal-relative:margin" filled="f" stroked="f">
            <v:textbox style="mso-fit-shape-to-text:t" inset="0,0,0,0">
              <w:txbxContent>
                <w:p w:rsidR="00595385" w:rsidRDefault="00595385">
                  <w:pPr>
                    <w:pStyle w:val="40"/>
                    <w:shd w:val="clear" w:color="auto" w:fill="auto"/>
                    <w:spacing w:line="150" w:lineRule="exact"/>
                    <w:ind w:left="140"/>
                    <w:jc w:val="left"/>
                  </w:pPr>
                  <w:proofErr w:type="spellStart"/>
                  <w:proofErr w:type="gramStart"/>
                  <w:r>
                    <w:rPr>
                      <w:rStyle w:val="4Exact2"/>
                      <w:i/>
                      <w:iCs/>
                      <w:spacing w:val="0"/>
                    </w:rPr>
                    <w:t>dgz,</w:t>
                  </w:r>
                  <w:proofErr w:type="gramEnd"/>
                  <w:r>
                    <w:rPr>
                      <w:rStyle w:val="4Exact2"/>
                      <w:i/>
                      <w:iCs/>
                      <w:spacing w:val="0"/>
                    </w:rPr>
                    <w:t>t</w:t>
                  </w:r>
                  <w:proofErr w:type="spellEnd"/>
                  <w:r>
                    <w:rPr>
                      <w:rStyle w:val="4Exact2"/>
                      <w:i/>
                      <w:iCs/>
                      <w:spacing w:val="0"/>
                    </w:rPr>
                    <w:t>)</w:t>
                  </w:r>
                </w:p>
                <w:p w:rsidR="00595385" w:rsidRDefault="00595385">
                  <w:pPr>
                    <w:pStyle w:val="40"/>
                    <w:shd w:val="clear" w:color="auto" w:fill="auto"/>
                    <w:spacing w:line="150" w:lineRule="exact"/>
                    <w:ind w:left="140"/>
                    <w:jc w:val="left"/>
                  </w:pPr>
                  <w:proofErr w:type="gramStart"/>
                  <w:r>
                    <w:rPr>
                      <w:rStyle w:val="4Exact"/>
                      <w:i/>
                      <w:iCs/>
                      <w:spacing w:val="0"/>
                    </w:rPr>
                    <w:t xml:space="preserve">' </w:t>
                  </w:r>
                  <w:proofErr w:type="spellStart"/>
                  <w:r>
                    <w:rPr>
                      <w:rStyle w:val="4Exact"/>
                      <w:i/>
                      <w:iCs/>
                      <w:spacing w:val="0"/>
                    </w:rPr>
                    <w:t>dz</w:t>
                  </w:r>
                  <w:proofErr w:type="spellEnd"/>
                  <w:proofErr w:type="gramEnd"/>
                </w:p>
              </w:txbxContent>
            </v:textbox>
            <w10:wrap anchorx="margin"/>
          </v:shape>
        </w:pict>
      </w:r>
      <w:r w:rsidRPr="00DB6C10">
        <w:rPr>
          <w:rFonts w:ascii="Times New Roman" w:hAnsi="Times New Roman" w:cs="Times New Roman"/>
        </w:rPr>
        <w:pict>
          <v:shape id="_x0000_s2099" type="#_x0000_t202" style="position:absolute;margin-left:268.45pt;margin-top:0;width:228.95pt;height:157.9pt;z-index:251657773;mso-wrap-distance-left:5pt;mso-wrap-distance-right:5pt;mso-position-horizontal-relative:margin" wrapcoords="0 0 21600 0 21600 21600 0 21600 0 0" filled="f" stroked="f">
            <v:textbox style="mso-fit-shape-to-text:t" inset="0,0,0,0">
              <w:txbxContent>
                <w:p w:rsidR="00595385" w:rsidRDefault="00595385">
                  <w:pPr>
                    <w:jc w:val="center"/>
                    <w:rPr>
                      <w:sz w:val="2"/>
                      <w:szCs w:val="2"/>
                    </w:rPr>
                  </w:pPr>
                  <w:r>
                    <w:pict>
                      <v:shape id="_x0000_i1031" type="#_x0000_t75" style="width:228.9pt;height:158.15pt">
                        <v:imagedata r:id="rId15" r:href="rId16"/>
                      </v:shape>
                    </w:pict>
                  </w:r>
                </w:p>
                <w:p w:rsidR="00595385" w:rsidRDefault="00595385">
                  <w:pPr>
                    <w:pStyle w:val="ae"/>
                    <w:shd w:val="clear" w:color="auto" w:fill="auto"/>
                    <w:spacing w:line="150" w:lineRule="exact"/>
                    <w:jc w:val="left"/>
                  </w:pPr>
                  <w:proofErr w:type="gramStart"/>
                  <w:r>
                    <w:rPr>
                      <w:rStyle w:val="Exact3"/>
                      <w:spacing w:val="0"/>
                    </w:rPr>
                    <w:t>FIG. 4.</w:t>
                  </w:r>
                  <w:proofErr w:type="gramEnd"/>
                  <w:r>
                    <w:rPr>
                      <w:rStyle w:val="Exact3"/>
                      <w:spacing w:val="0"/>
                    </w:rPr>
                    <w:t xml:space="preserve"> </w:t>
                  </w:r>
                  <w:proofErr w:type="gramStart"/>
                  <w:r>
                    <w:rPr>
                      <w:rStyle w:val="Exact3"/>
                      <w:spacing w:val="0"/>
                    </w:rPr>
                    <w:t>Model of CDLR center behavior under US action.</w:t>
                  </w:r>
                  <w:proofErr w:type="gramEnd"/>
                </w:p>
              </w:txbxContent>
            </v:textbox>
            <w10:wrap anchorx="margin"/>
          </v:shape>
        </w:pict>
      </w: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526" w:lineRule="exact"/>
        <w:rPr>
          <w:rFonts w:ascii="Times New Roman" w:hAnsi="Times New Roman" w:cs="Times New Roman"/>
        </w:rPr>
      </w:pPr>
    </w:p>
    <w:p w:rsidR="00D93675" w:rsidRPr="00DB6C10" w:rsidRDefault="00D93675">
      <w:pPr>
        <w:rPr>
          <w:rFonts w:ascii="Times New Roman" w:hAnsi="Times New Roman" w:cs="Times New Roman"/>
          <w:sz w:val="2"/>
          <w:szCs w:val="2"/>
        </w:rPr>
        <w:sectPr w:rsidR="00D93675" w:rsidRPr="00DB6C10">
          <w:pgSz w:w="12240" w:h="15840"/>
          <w:pgMar w:top="1165" w:right="1008" w:bottom="935" w:left="1008" w:header="0" w:footer="3" w:gutter="0"/>
          <w:cols w:space="720"/>
          <w:noEndnote/>
          <w:docGrid w:linePitch="360"/>
        </w:sectPr>
      </w:pPr>
    </w:p>
    <w:p w:rsidR="00D93675" w:rsidRPr="00DB6C10" w:rsidRDefault="00D93675">
      <w:pPr>
        <w:rPr>
          <w:rFonts w:ascii="Times New Roman" w:hAnsi="Times New Roman" w:cs="Times New Roman"/>
          <w:sz w:val="2"/>
          <w:szCs w:val="2"/>
        </w:rPr>
      </w:pPr>
    </w:p>
    <w:p w:rsidR="00D93675" w:rsidRPr="00DB6C10" w:rsidRDefault="008531DB">
      <w:pPr>
        <w:pStyle w:val="21"/>
        <w:shd w:val="clear" w:color="auto" w:fill="auto"/>
        <w:spacing w:before="0" w:after="0" w:line="226" w:lineRule="exact"/>
        <w:ind w:firstLine="200"/>
        <w:rPr>
          <w:rFonts w:ascii="Times New Roman" w:hAnsi="Times New Roman" w:cs="Times New Roman"/>
        </w:rPr>
      </w:pPr>
      <w:r w:rsidRPr="00DB6C10">
        <w:rPr>
          <w:rFonts w:ascii="Times New Roman" w:hAnsi="Times New Roman" w:cs="Times New Roman"/>
        </w:rPr>
        <w:t xml:space="preserve">In our opinion, the observed reversible AI </w:t>
      </w:r>
      <w:proofErr w:type="spellStart"/>
      <w:r w:rsidRPr="00DB6C10">
        <w:rPr>
          <w:rFonts w:ascii="Times New Roman" w:hAnsi="Times New Roman" w:cs="Times New Roman"/>
        </w:rPr>
        <w:t>n</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g</w:t>
      </w:r>
      <w:proofErr w:type="spellEnd"/>
      <w:proofErr w:type="gramEnd"/>
      <w:r w:rsidRPr="00DB6C10">
        <w:rPr>
          <w:rFonts w:ascii="Times New Roman" w:hAnsi="Times New Roman" w:cs="Times New Roman"/>
        </w:rPr>
        <w:t xml:space="preserve"> modifications are induced by donor-acceptor distance alteration in samples under USL. Really, according to data</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21,22</w:t>
      </w:r>
      <w:proofErr w:type="gramEnd"/>
      <w:r w:rsidRPr="00DB6C10">
        <w:rPr>
          <w:rFonts w:ascii="Times New Roman" w:hAnsi="Times New Roman" w:cs="Times New Roman"/>
        </w:rPr>
        <w:t xml:space="preserve"> the force acting on the point defect during USL</w:t>
      </w:r>
    </w:p>
    <w:p w:rsidR="00D93675" w:rsidRPr="00DB6C10" w:rsidRDefault="008531DB">
      <w:pPr>
        <w:pStyle w:val="21"/>
        <w:shd w:val="clear" w:color="auto" w:fill="auto"/>
        <w:spacing w:before="0" w:after="0" w:line="230" w:lineRule="exact"/>
        <w:ind w:right="60"/>
        <w:rPr>
          <w:rFonts w:ascii="Times New Roman" w:hAnsi="Times New Roman" w:cs="Times New Roman"/>
        </w:rPr>
      </w:pPr>
      <w:r w:rsidRPr="00DB6C10">
        <w:rPr>
          <w:rFonts w:ascii="Times New Roman" w:hAnsi="Times New Roman" w:cs="Times New Roman"/>
        </w:rPr>
        <w:br w:type="page"/>
      </w:r>
    </w:p>
    <w:p w:rsidR="00D93675" w:rsidRPr="00DB6C10" w:rsidRDefault="008531DB">
      <w:pPr>
        <w:framePr w:h="3542" w:wrap="notBeside" w:vAnchor="text" w:hAnchor="text" w:xAlign="center" w:y="1"/>
        <w:jc w:val="center"/>
        <w:rPr>
          <w:rFonts w:ascii="Times New Roman" w:hAnsi="Times New Roman" w:cs="Times New Roman"/>
          <w:sz w:val="2"/>
          <w:szCs w:val="2"/>
        </w:rPr>
      </w:pPr>
      <w:r w:rsidRPr="00DB6C10">
        <w:rPr>
          <w:rFonts w:ascii="Times New Roman" w:hAnsi="Times New Roman" w:cs="Times New Roman"/>
        </w:rPr>
        <w:pict>
          <v:shape id="_x0000_i1028" type="#_x0000_t75" style="width:228.9pt;height:176.9pt">
            <v:imagedata r:id="rId17" r:href="rId18"/>
          </v:shape>
        </w:pict>
      </w:r>
    </w:p>
    <w:p w:rsidR="00D93675" w:rsidRPr="00DB6C10" w:rsidRDefault="008531DB">
      <w:pPr>
        <w:pStyle w:val="ae"/>
        <w:framePr w:h="3542" w:wrap="notBeside" w:vAnchor="text" w:hAnchor="text" w:xAlign="center" w:y="1"/>
        <w:shd w:val="clear" w:color="auto" w:fill="auto"/>
        <w:rPr>
          <w:rFonts w:ascii="Times New Roman" w:hAnsi="Times New Roman" w:cs="Times New Roman"/>
        </w:rPr>
      </w:pPr>
      <w:proofErr w:type="gramStart"/>
      <w:r w:rsidRPr="00DB6C10">
        <w:rPr>
          <w:rFonts w:ascii="Times New Roman" w:hAnsi="Times New Roman" w:cs="Times New Roman"/>
        </w:rPr>
        <w:t>FIG. 5.</w:t>
      </w:r>
      <w:proofErr w:type="gramEnd"/>
      <w:r w:rsidRPr="00DB6C10">
        <w:rPr>
          <w:rFonts w:ascii="Times New Roman" w:hAnsi="Times New Roman" w:cs="Times New Roman"/>
        </w:rPr>
        <w:t xml:space="preserve"> </w:t>
      </w:r>
      <w:proofErr w:type="gramStart"/>
      <w:r w:rsidRPr="00DB6C10">
        <w:rPr>
          <w:rFonts w:ascii="Times New Roman" w:hAnsi="Times New Roman" w:cs="Times New Roman"/>
        </w:rPr>
        <w:t>Simulated dependencies of AI changes of coupling parameter on the vibration amplitudes.</w:t>
      </w:r>
      <w:proofErr w:type="gramEnd"/>
      <w:r w:rsidRPr="00DB6C10">
        <w:rPr>
          <w:rFonts w:ascii="Times New Roman" w:hAnsi="Times New Roman" w:cs="Times New Roman"/>
        </w:rPr>
        <w:t xml:space="preserve"> Axis |</w:t>
      </w:r>
      <w:proofErr w:type="spellStart"/>
      <w:r w:rsidRPr="00DB6C10">
        <w:rPr>
          <w:rStyle w:val="af0"/>
          <w:rFonts w:ascii="Times New Roman" w:hAnsi="Times New Roman" w:cs="Times New Roman"/>
        </w:rPr>
        <w:t>u</w:t>
      </w:r>
      <w:r w:rsidRPr="00DB6C10">
        <w:rPr>
          <w:rStyle w:val="af0"/>
          <w:rFonts w:ascii="Times New Roman" w:hAnsi="Times New Roman" w:cs="Times New Roman"/>
          <w:vertAlign w:val="subscript"/>
        </w:rPr>
        <w:t>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u</w:t>
      </w:r>
      <w:r w:rsidRPr="00DB6C10">
        <w:rPr>
          <w:rFonts w:ascii="Times New Roman" w:hAnsi="Times New Roman" w:cs="Times New Roman"/>
          <w:vertAlign w:val="subscript"/>
        </w:rPr>
        <w:t>A</w:t>
      </w:r>
      <w:proofErr w:type="spellEnd"/>
      <w:r w:rsidRPr="00DB6C10">
        <w:rPr>
          <w:rFonts w:ascii="Times New Roman" w:hAnsi="Times New Roman" w:cs="Times New Roman"/>
        </w:rPr>
        <w:t xml:space="preserve"> | cor</w:t>
      </w:r>
      <w:r w:rsidRPr="00DB6C10">
        <w:rPr>
          <w:rFonts w:ascii="Times New Roman" w:hAnsi="Times New Roman" w:cs="Times New Roman"/>
        </w:rPr>
        <w:softHyphen/>
        <w:t xml:space="preserve">responds to </w:t>
      </w:r>
      <w:r w:rsidRPr="00DB6C10">
        <w:rPr>
          <w:rStyle w:val="af0"/>
          <w:rFonts w:ascii="Times New Roman" w:hAnsi="Times New Roman" w:cs="Times New Roman"/>
        </w:rPr>
        <w:t>ô =</w:t>
      </w:r>
      <w:r w:rsidRPr="00DB6C10">
        <w:rPr>
          <w:rFonts w:ascii="Times New Roman" w:hAnsi="Times New Roman" w:cs="Times New Roman"/>
        </w:rPr>
        <w:t xml:space="preserve"> </w:t>
      </w:r>
      <w:r w:rsidRPr="00DB6C10">
        <w:rPr>
          <w:rStyle w:val="Corbel2"/>
          <w:rFonts w:ascii="Times New Roman" w:hAnsi="Times New Roman" w:cs="Times New Roman"/>
        </w:rPr>
        <w:t>0</w:t>
      </w:r>
      <w:r w:rsidRPr="00DB6C10">
        <w:rPr>
          <w:rFonts w:ascii="Times New Roman" w:hAnsi="Times New Roman" w:cs="Times New Roman"/>
          <w:vertAlign w:val="superscript"/>
        </w:rPr>
        <w:t>o</w:t>
      </w:r>
      <w:r w:rsidRPr="00DB6C10">
        <w:rPr>
          <w:rFonts w:ascii="Times New Roman" w:hAnsi="Times New Roman" w:cs="Times New Roman"/>
        </w:rPr>
        <w:t xml:space="preserve"> case, whereas axis |</w:t>
      </w:r>
      <w:proofErr w:type="spellStart"/>
      <w:r w:rsidRPr="00DB6C10">
        <w:rPr>
          <w:rStyle w:val="af0"/>
          <w:rFonts w:ascii="Times New Roman" w:hAnsi="Times New Roman" w:cs="Times New Roman"/>
        </w:rPr>
        <w:t>u</w:t>
      </w:r>
      <w:r w:rsidRPr="00DB6C10">
        <w:rPr>
          <w:rStyle w:val="af0"/>
          <w:rFonts w:ascii="Times New Roman" w:hAnsi="Times New Roman" w:cs="Times New Roman"/>
          <w:vertAlign w:val="subscript"/>
        </w:rPr>
        <w:t>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u</w:t>
      </w:r>
      <w:r w:rsidRPr="00DB6C10">
        <w:rPr>
          <w:rFonts w:ascii="Times New Roman" w:hAnsi="Times New Roman" w:cs="Times New Roman"/>
          <w:vertAlign w:val="subscript"/>
        </w:rPr>
        <w:t>A</w:t>
      </w:r>
      <w:proofErr w:type="spellEnd"/>
      <w:r w:rsidRPr="00DB6C10">
        <w:rPr>
          <w:rFonts w:ascii="Times New Roman" w:hAnsi="Times New Roman" w:cs="Times New Roman"/>
        </w:rPr>
        <w:t xml:space="preserve"> | corresponds to </w:t>
      </w:r>
      <w:r w:rsidRPr="00DB6C10">
        <w:rPr>
          <w:rStyle w:val="af0"/>
          <w:rFonts w:ascii="Times New Roman" w:hAnsi="Times New Roman" w:cs="Times New Roman"/>
        </w:rPr>
        <w:t>ô =</w:t>
      </w:r>
      <w:r w:rsidRPr="00DB6C10">
        <w:rPr>
          <w:rFonts w:ascii="Times New Roman" w:hAnsi="Times New Roman" w:cs="Times New Roman"/>
        </w:rPr>
        <w:t xml:space="preserve"> 180</w:t>
      </w:r>
      <w:r w:rsidRPr="00DB6C10">
        <w:rPr>
          <w:rFonts w:ascii="Times New Roman" w:hAnsi="Times New Roman" w:cs="Times New Roman"/>
          <w:vertAlign w:val="superscript"/>
        </w:rPr>
        <w:t>o</w:t>
      </w:r>
      <w:r w:rsidRPr="00DB6C10">
        <w:rPr>
          <w:rFonts w:ascii="Times New Roman" w:hAnsi="Times New Roman" w:cs="Times New Roman"/>
        </w:rPr>
        <w:t xml:space="preserve"> case. The parameters are set to </w:t>
      </w:r>
      <w:proofErr w:type="spellStart"/>
      <w:r w:rsidRPr="00DB6C10">
        <w:rPr>
          <w:rFonts w:ascii="Times New Roman" w:hAnsi="Times New Roman" w:cs="Times New Roman"/>
        </w:rPr>
        <w:t>ao</w:t>
      </w:r>
      <w:proofErr w:type="spellEnd"/>
      <w:r w:rsidRPr="00DB6C10">
        <w:rPr>
          <w:rFonts w:ascii="Times New Roman" w:hAnsi="Times New Roman" w:cs="Times New Roman"/>
        </w:rPr>
        <w:t xml:space="preserve"> </w:t>
      </w:r>
      <w:r w:rsidRPr="00DB6C10">
        <w:rPr>
          <w:rStyle w:val="af0"/>
          <w:rFonts w:ascii="Times New Roman" w:hAnsi="Times New Roman" w:cs="Times New Roman"/>
        </w:rPr>
        <w:t>=</w:t>
      </w:r>
      <w:r w:rsidRPr="00DB6C10">
        <w:rPr>
          <w:rFonts w:ascii="Times New Roman" w:hAnsi="Times New Roman" w:cs="Times New Roman"/>
        </w:rPr>
        <w:t xml:space="preserve"> 3.23 nm, </w:t>
      </w:r>
      <w:r w:rsidRPr="00DB6C10">
        <w:rPr>
          <w:rStyle w:val="af0"/>
          <w:rFonts w:ascii="Times New Roman" w:hAnsi="Times New Roman" w:cs="Times New Roman"/>
        </w:rPr>
        <w:t>Tin =</w:t>
      </w:r>
      <w:r w:rsidRPr="00DB6C10">
        <w:rPr>
          <w:rFonts w:ascii="Times New Roman" w:hAnsi="Times New Roman" w:cs="Times New Roman"/>
        </w:rPr>
        <w:t xml:space="preserve"> 5 nm (open marks), 15 nm (semi-filled marks), and 25 nm (filled marks), ^ = 0</w:t>
      </w:r>
      <w:r w:rsidRPr="00DB6C10">
        <w:rPr>
          <w:rFonts w:ascii="Times New Roman" w:hAnsi="Times New Roman" w:cs="Times New Roman"/>
          <w:vertAlign w:val="superscript"/>
        </w:rPr>
        <w:t>o</w:t>
      </w:r>
      <w:r w:rsidRPr="00DB6C10">
        <w:rPr>
          <w:rFonts w:ascii="Times New Roman" w:hAnsi="Times New Roman" w:cs="Times New Roman"/>
        </w:rPr>
        <w:t xml:space="preserve"> (circles), 90</w:t>
      </w:r>
      <w:r w:rsidRPr="00DB6C10">
        <w:rPr>
          <w:rFonts w:ascii="Times New Roman" w:hAnsi="Times New Roman" w:cs="Times New Roman"/>
          <w:vertAlign w:val="superscript"/>
        </w:rPr>
        <w:t>o</w:t>
      </w:r>
      <w:r w:rsidRPr="00DB6C10">
        <w:rPr>
          <w:rFonts w:ascii="Times New Roman" w:hAnsi="Times New Roman" w:cs="Times New Roman"/>
        </w:rPr>
        <w:t xml:space="preserve"> (squares). Trian</w:t>
      </w:r>
      <w:r w:rsidRPr="00DB6C10">
        <w:rPr>
          <w:rFonts w:ascii="Times New Roman" w:hAnsi="Times New Roman" w:cs="Times New Roman"/>
        </w:rPr>
        <w:softHyphen/>
        <w:t xml:space="preserve">gles correspond to mean </w:t>
      </w:r>
      <w:proofErr w:type="spellStart"/>
      <w:r w:rsidRPr="00DB6C10">
        <w:rPr>
          <w:rStyle w:val="af0"/>
          <w:rFonts w:ascii="Times New Roman" w:hAnsi="Times New Roman" w:cs="Times New Roman"/>
        </w:rPr>
        <w:t>e</w:t>
      </w:r>
      <w:r w:rsidRPr="00DB6C10">
        <w:rPr>
          <w:rStyle w:val="af0"/>
          <w:rFonts w:ascii="Times New Roman" w:hAnsi="Times New Roman" w:cs="Times New Roman"/>
          <w:vertAlign w:val="subscript"/>
        </w:rPr>
        <w:t>RDA</w:t>
      </w:r>
      <w:proofErr w:type="spellEnd"/>
      <w:r w:rsidRPr="00DB6C10">
        <w:rPr>
          <w:rFonts w:ascii="Times New Roman" w:hAnsi="Times New Roman" w:cs="Times New Roman"/>
        </w:rPr>
        <w:t xml:space="preserve"> value for [</w:t>
      </w:r>
      <w:r w:rsidRPr="00DB6C10">
        <w:rPr>
          <w:rStyle w:val="Corbel2"/>
          <w:rFonts w:ascii="Times New Roman" w:hAnsi="Times New Roman" w:cs="Times New Roman"/>
        </w:rPr>
        <w:t>0</w:t>
      </w:r>
      <w:r w:rsidRPr="00DB6C10">
        <w:rPr>
          <w:rFonts w:ascii="Times New Roman" w:hAnsi="Times New Roman" w:cs="Times New Roman"/>
          <w:vertAlign w:val="superscript"/>
        </w:rPr>
        <w:t>o</w:t>
      </w:r>
      <w:r w:rsidRPr="00DB6C10">
        <w:rPr>
          <w:rFonts w:ascii="Times New Roman" w:hAnsi="Times New Roman" w:cs="Times New Roman"/>
        </w:rPr>
        <w:t xml:space="preserve"> ^ 180</w:t>
      </w:r>
      <w:r w:rsidRPr="00DB6C10">
        <w:rPr>
          <w:rFonts w:ascii="Times New Roman" w:hAnsi="Times New Roman" w:cs="Times New Roman"/>
          <w:vertAlign w:val="superscript"/>
        </w:rPr>
        <w:t>o</w:t>
      </w:r>
      <w:r w:rsidRPr="00DB6C10">
        <w:rPr>
          <w:rFonts w:ascii="Times New Roman" w:hAnsi="Times New Roman" w:cs="Times New Roman"/>
        </w:rPr>
        <w:t>] ^ range.</w:t>
      </w:r>
    </w:p>
    <w:p w:rsidR="00D93675" w:rsidRPr="00DB6C10" w:rsidRDefault="00D93675">
      <w:pPr>
        <w:rPr>
          <w:rFonts w:ascii="Times New Roman" w:hAnsi="Times New Roman" w:cs="Times New Roman"/>
          <w:sz w:val="2"/>
          <w:szCs w:val="2"/>
        </w:rPr>
      </w:pPr>
    </w:p>
    <w:p w:rsidR="00D93675" w:rsidRPr="00DB6C10" w:rsidRDefault="008531DB">
      <w:pPr>
        <w:pStyle w:val="21"/>
        <w:shd w:val="clear" w:color="auto" w:fill="auto"/>
        <w:spacing w:before="411" w:after="0" w:line="228" w:lineRule="exact"/>
        <w:ind w:right="20"/>
        <w:rPr>
          <w:rFonts w:ascii="Times New Roman" w:hAnsi="Times New Roman" w:cs="Times New Roman"/>
        </w:rPr>
      </w:pPr>
      <w:proofErr w:type="gramStart"/>
      <w:r w:rsidRPr="00DB6C10">
        <w:rPr>
          <w:rFonts w:ascii="Times New Roman" w:hAnsi="Times New Roman" w:cs="Times New Roman"/>
        </w:rPr>
        <w:t>the</w:t>
      </w:r>
      <w:proofErr w:type="gramEnd"/>
      <w:r w:rsidRPr="00DB6C10">
        <w:rPr>
          <w:rFonts w:ascii="Times New Roman" w:hAnsi="Times New Roman" w:cs="Times New Roman"/>
        </w:rPr>
        <w:t xml:space="preserve"> previously used</w:t>
      </w:r>
      <w:r w:rsidRPr="00DB6C10">
        <w:rPr>
          <w:rStyle w:val="Corbel"/>
          <w:rFonts w:ascii="Times New Roman" w:hAnsi="Times New Roman" w:cs="Times New Roman"/>
          <w:vertAlign w:val="superscript"/>
        </w:rPr>
        <w:t>41</w:t>
      </w:r>
      <w:r w:rsidRPr="00DB6C10">
        <w:rPr>
          <w:rFonts w:ascii="Times New Roman" w:hAnsi="Times New Roman" w:cs="Times New Roman"/>
        </w:rPr>
        <w:t xml:space="preserve"> value a</w:t>
      </w:r>
      <w:r w:rsidRPr="00DB6C10">
        <w:rPr>
          <w:rStyle w:val="Corbel"/>
          <w:rFonts w:ascii="Times New Roman" w:hAnsi="Times New Roman" w:cs="Times New Roman"/>
          <w:vertAlign w:val="subscript"/>
        </w:rPr>
        <w:t>0</w:t>
      </w:r>
      <w:r w:rsidRPr="00DB6C10">
        <w:rPr>
          <w:rFonts w:ascii="Times New Roman" w:hAnsi="Times New Roman" w:cs="Times New Roman"/>
        </w:rPr>
        <w:t xml:space="preserve"> — 3.23 nm is </w:t>
      </w:r>
      <w:ins w:id="277" w:author="Alla" w:date="2017-10-21T19:31:00Z">
        <w:r w:rsidR="00595385">
          <w:rPr>
            <w:rFonts w:ascii="Times New Roman" w:hAnsi="Times New Roman" w:cs="Times New Roman"/>
          </w:rPr>
          <w:t>applied</w:t>
        </w:r>
      </w:ins>
      <w:del w:id="278" w:author="Alla" w:date="2017-10-21T19:31:00Z">
        <w:r w:rsidRPr="00DB6C10" w:rsidDel="00595385">
          <w:rPr>
            <w:rFonts w:ascii="Times New Roman" w:hAnsi="Times New Roman" w:cs="Times New Roman"/>
          </w:rPr>
          <w:delText>utilized</w:delText>
        </w:r>
      </w:del>
      <w:r w:rsidRPr="00DB6C10">
        <w:rPr>
          <w:rFonts w:ascii="Times New Roman" w:hAnsi="Times New Roman" w:cs="Times New Roman"/>
        </w:rPr>
        <w:t>. Be</w:t>
      </w:r>
      <w:r w:rsidRPr="00DB6C10">
        <w:rPr>
          <w:rFonts w:ascii="Times New Roman" w:hAnsi="Times New Roman" w:cs="Times New Roman"/>
        </w:rPr>
        <w:softHyphen/>
        <w:t xml:space="preserve">sides, the chosen </w:t>
      </w:r>
      <w:proofErr w:type="spellStart"/>
      <w:r w:rsidRPr="00DB6C10">
        <w:rPr>
          <w:rStyle w:val="a5"/>
          <w:rFonts w:ascii="Times New Roman" w:hAnsi="Times New Roman" w:cs="Times New Roman"/>
        </w:rPr>
        <w:t>u</w:t>
      </w:r>
      <w:r w:rsidRPr="00DB6C10">
        <w:rPr>
          <w:rStyle w:val="a5"/>
          <w:rFonts w:ascii="Times New Roman" w:hAnsi="Times New Roman" w:cs="Times New Roman"/>
          <w:vertAlign w:val="subscript"/>
        </w:rPr>
        <w:t>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u</w:t>
      </w:r>
      <w:r w:rsidRPr="00DB6C10">
        <w:rPr>
          <w:rStyle w:val="a5"/>
          <w:rFonts w:ascii="Times New Roman" w:hAnsi="Times New Roman" w:cs="Times New Roman"/>
          <w:vertAlign w:val="subscript"/>
        </w:rPr>
        <w:t>A</w:t>
      </w:r>
      <w:proofErr w:type="spellEnd"/>
      <w:r w:rsidRPr="00DB6C10">
        <w:rPr>
          <w:rFonts w:ascii="Times New Roman" w:hAnsi="Times New Roman" w:cs="Times New Roman"/>
        </w:rPr>
        <w:t xml:space="preserve"> values are commensurate with </w:t>
      </w:r>
      <w:proofErr w:type="spellStart"/>
      <w:r w:rsidRPr="00DB6C10">
        <w:rPr>
          <w:rStyle w:val="a5"/>
          <w:rFonts w:ascii="Times New Roman" w:hAnsi="Times New Roman" w:cs="Times New Roman"/>
        </w:rPr>
        <w:t>uus</w:t>
      </w:r>
      <w:proofErr w:type="spellEnd"/>
      <w:r w:rsidRPr="00DB6C10">
        <w:rPr>
          <w:rFonts w:ascii="Times New Roman" w:hAnsi="Times New Roman" w:cs="Times New Roman"/>
        </w:rPr>
        <w:t xml:space="preserve">. But it is taken into account, that a displacement of the point defect without covalent bond could exceed a matrix atom displacement. At last, no US absorption by defect is assumed. In this simple case </w:t>
      </w:r>
      <w:r w:rsidRPr="00DB6C10">
        <w:rPr>
          <w:rStyle w:val="a5"/>
          <w:rFonts w:ascii="Times New Roman" w:hAnsi="Times New Roman" w:cs="Times New Roman"/>
        </w:rPr>
        <w:t>5</w:t>
      </w:r>
      <w:r w:rsidRPr="00DB6C10">
        <w:rPr>
          <w:rFonts w:ascii="Times New Roman" w:hAnsi="Times New Roman" w:cs="Times New Roman"/>
        </w:rPr>
        <w:t xml:space="preserve"> equals to 0°, if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&gt; 0, or to 180°, if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&lt; 0. In ad</w:t>
      </w:r>
      <w:r w:rsidRPr="00DB6C10">
        <w:rPr>
          <w:rFonts w:ascii="Times New Roman" w:hAnsi="Times New Roman" w:cs="Times New Roman"/>
        </w:rPr>
        <w:softHyphen/>
        <w:t xml:space="preserve">dition,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RDA</w:t>
      </w:r>
      <w:proofErr w:type="spellEnd"/>
      <w:r w:rsidRPr="00DB6C10">
        <w:rPr>
          <w:rFonts w:ascii="Times New Roman" w:hAnsi="Times New Roman" w:cs="Times New Roman"/>
        </w:rPr>
        <w:t xml:space="preserve"> dependence on </w:t>
      </w:r>
      <w:proofErr w:type="spellStart"/>
      <w:r w:rsidRPr="00DB6C10">
        <w:rPr>
          <w:rFonts w:ascii="Times New Roman" w:hAnsi="Times New Roman" w:cs="Times New Roman"/>
        </w:rPr>
        <w:t>u</w:t>
      </w:r>
      <w:r w:rsidRPr="00DB6C10">
        <w:rPr>
          <w:rFonts w:ascii="Times New Roman" w:hAnsi="Times New Roman" w:cs="Times New Roman"/>
          <w:vertAlign w:val="subscript"/>
        </w:rPr>
        <w:t>D</w:t>
      </w:r>
      <w:proofErr w:type="spellEnd"/>
      <w:r w:rsidRPr="00DB6C10">
        <w:rPr>
          <w:rFonts w:ascii="Times New Roman" w:hAnsi="Times New Roman" w:cs="Times New Roman"/>
        </w:rPr>
        <w:t xml:space="preserve"> and </w:t>
      </w:r>
      <w:proofErr w:type="spellStart"/>
      <w:r w:rsidRPr="00DB6C10">
        <w:rPr>
          <w:rFonts w:ascii="Times New Roman" w:hAnsi="Times New Roman" w:cs="Times New Roman"/>
        </w:rPr>
        <w:t>u</w:t>
      </w:r>
      <w:r w:rsidRPr="00DB6C10">
        <w:rPr>
          <w:rFonts w:ascii="Times New Roman" w:hAnsi="Times New Roman" w:cs="Times New Roman"/>
          <w:vertAlign w:val="subscript"/>
        </w:rPr>
        <w:t>A</w:t>
      </w:r>
      <w:proofErr w:type="spellEnd"/>
      <w:r w:rsidRPr="00DB6C10">
        <w:rPr>
          <w:rFonts w:ascii="Times New Roman" w:hAnsi="Times New Roman" w:cs="Times New Roman"/>
        </w:rPr>
        <w:t xml:space="preserve"> is only determined by |</w:t>
      </w:r>
      <w:proofErr w:type="spellStart"/>
      <w:r w:rsidRPr="00DB6C10">
        <w:rPr>
          <w:rFonts w:ascii="Times New Roman" w:hAnsi="Times New Roman" w:cs="Times New Roman"/>
        </w:rPr>
        <w:t>u</w:t>
      </w:r>
      <w:r w:rsidRPr="00DB6C10">
        <w:rPr>
          <w:rFonts w:ascii="Times New Roman" w:hAnsi="Times New Roman" w:cs="Times New Roman"/>
          <w:vertAlign w:val="subscript"/>
        </w:rPr>
        <w:t>D</w:t>
      </w:r>
      <w:proofErr w:type="spellEnd"/>
      <w:r w:rsidRPr="00DB6C10">
        <w:rPr>
          <w:rFonts w:ascii="Times New Roman" w:hAnsi="Times New Roman" w:cs="Times New Roman"/>
        </w:rPr>
        <w:t xml:space="preserve"> — </w:t>
      </w:r>
      <w:proofErr w:type="spellStart"/>
      <w:r w:rsidRPr="00DB6C10">
        <w:rPr>
          <w:rStyle w:val="a5"/>
          <w:rFonts w:ascii="Times New Roman" w:hAnsi="Times New Roman" w:cs="Times New Roman"/>
        </w:rPr>
        <w:t>u</w:t>
      </w:r>
      <w:r w:rsidRPr="00DB6C10">
        <w:rPr>
          <w:rStyle w:val="a5"/>
          <w:rFonts w:ascii="Times New Roman" w:hAnsi="Times New Roman" w:cs="Times New Roman"/>
          <w:vertAlign w:val="subscript"/>
        </w:rPr>
        <w:t>A</w:t>
      </w:r>
      <w:proofErr w:type="spellEnd"/>
      <w:r w:rsidRPr="00DB6C10">
        <w:rPr>
          <w:rFonts w:ascii="Times New Roman" w:hAnsi="Times New Roman" w:cs="Times New Roman"/>
        </w:rPr>
        <w:t xml:space="preserve">| (5 — </w:t>
      </w:r>
      <w:r w:rsidRPr="00DB6C10">
        <w:rPr>
          <w:rStyle w:val="Corbel"/>
          <w:rFonts w:ascii="Times New Roman" w:hAnsi="Times New Roman" w:cs="Times New Roman"/>
        </w:rPr>
        <w:t>0</w:t>
      </w:r>
      <w:r w:rsidRPr="00DB6C10">
        <w:rPr>
          <w:rFonts w:ascii="Times New Roman" w:hAnsi="Times New Roman" w:cs="Times New Roman"/>
        </w:rPr>
        <w:t>° case) or |</w:t>
      </w:r>
      <w:proofErr w:type="spellStart"/>
      <w:r w:rsidRPr="00DB6C10">
        <w:rPr>
          <w:rFonts w:ascii="Times New Roman" w:hAnsi="Times New Roman" w:cs="Times New Roman"/>
        </w:rPr>
        <w:t>u</w:t>
      </w:r>
      <w:r w:rsidRPr="00DB6C10">
        <w:rPr>
          <w:rFonts w:ascii="Times New Roman" w:hAnsi="Times New Roman" w:cs="Times New Roman"/>
          <w:vertAlign w:val="subscript"/>
        </w:rPr>
        <w:t>D</w:t>
      </w:r>
      <w:proofErr w:type="spellEnd"/>
      <w:r w:rsidRPr="00DB6C10">
        <w:rPr>
          <w:rFonts w:ascii="Times New Roman" w:hAnsi="Times New Roman" w:cs="Times New Roman"/>
        </w:rPr>
        <w:t xml:space="preserve"> + </w:t>
      </w:r>
      <w:proofErr w:type="spellStart"/>
      <w:r w:rsidRPr="00DB6C10">
        <w:rPr>
          <w:rStyle w:val="a5"/>
          <w:rFonts w:ascii="Times New Roman" w:hAnsi="Times New Roman" w:cs="Times New Roman"/>
        </w:rPr>
        <w:t>u</w:t>
      </w:r>
      <w:r w:rsidRPr="00DB6C10">
        <w:rPr>
          <w:rStyle w:val="a5"/>
          <w:rFonts w:ascii="Times New Roman" w:hAnsi="Times New Roman" w:cs="Times New Roman"/>
          <w:vertAlign w:val="subscript"/>
        </w:rPr>
        <w:t>A</w:t>
      </w:r>
      <w:proofErr w:type="spellEnd"/>
      <w:r w:rsidRPr="00DB6C10">
        <w:rPr>
          <w:rFonts w:ascii="Times New Roman" w:hAnsi="Times New Roman" w:cs="Times New Roman"/>
        </w:rPr>
        <w:t xml:space="preserve">| (5 — 180° case). Moreover, these dependences are identical in both cases. The typical simulation results </w:t>
      </w:r>
      <w:ins w:id="279" w:author="Alla" w:date="2017-10-21T19:37:00Z">
        <w:r w:rsidR="00A23B57">
          <w:rPr>
            <w:rFonts w:ascii="Times New Roman" w:hAnsi="Times New Roman" w:cs="Times New Roman"/>
          </w:rPr>
          <w:t xml:space="preserve">of </w:t>
        </w:r>
        <w:r w:rsidR="00A23B57" w:rsidRPr="00A23B57">
          <w:rPr>
            <w:rFonts w:ascii="Times New Roman" w:hAnsi="Times New Roman" w:cs="Times New Roman"/>
            <w:highlight w:val="yellow"/>
            <w:rPrChange w:id="280" w:author="Alla" w:date="2017-10-21T19:38:00Z">
              <w:rPr>
                <w:rFonts w:ascii="Times New Roman" w:hAnsi="Times New Roman" w:cs="Times New Roman"/>
              </w:rPr>
            </w:rPrChange>
          </w:rPr>
          <w:t>____</w:t>
        </w:r>
        <w:r w:rsidR="00A23B57">
          <w:rPr>
            <w:rFonts w:ascii="Times New Roman" w:hAnsi="Times New Roman" w:cs="Times New Roman"/>
          </w:rPr>
          <w:t xml:space="preserve"> </w:t>
        </w:r>
      </w:ins>
      <w:r w:rsidRPr="00DB6C10">
        <w:rPr>
          <w:rFonts w:ascii="Times New Roman" w:hAnsi="Times New Roman" w:cs="Times New Roman"/>
        </w:rPr>
        <w:t>are shown in Fig. 5.</w:t>
      </w:r>
    </w:p>
    <w:p w:rsidR="00310BD4" w:rsidRDefault="00310BD4" w:rsidP="00310BD4">
      <w:pPr>
        <w:pStyle w:val="21"/>
        <w:shd w:val="clear" w:color="auto" w:fill="auto"/>
        <w:spacing w:before="0" w:after="162" w:line="180" w:lineRule="exact"/>
        <w:ind w:right="20"/>
        <w:rPr>
          <w:rFonts w:ascii="Times New Roman" w:hAnsi="Times New Roman" w:cs="Times New Roman"/>
          <w:color w:val="FF0000"/>
        </w:rPr>
      </w:pPr>
      <w:r w:rsidRPr="00310BD4">
        <w:rPr>
          <w:rFonts w:ascii="Times New Roman" w:hAnsi="Times New Roman" w:cs="Times New Roman"/>
          <w:color w:val="FF0000"/>
        </w:rPr>
        <w:t xml:space="preserve"> Epsilon</w:t>
      </w:r>
      <w:r>
        <w:rPr>
          <w:rFonts w:ascii="Times New Roman" w:hAnsi="Times New Roman" w:cs="Times New Roman"/>
        </w:rPr>
        <w:t xml:space="preserve"> </w:t>
      </w:r>
      <w:r w:rsidR="008531DB" w:rsidRPr="00DB6C10">
        <w:rPr>
          <w:rFonts w:ascii="Times New Roman" w:hAnsi="Times New Roman" w:cs="Times New Roman"/>
        </w:rPr>
        <w:t xml:space="preserve">depends on oscillation amplitudes </w:t>
      </w:r>
      <w:proofErr w:type="gramStart"/>
      <w:r w:rsidR="008531DB" w:rsidRPr="00DB6C10">
        <w:rPr>
          <w:rFonts w:ascii="Times New Roman" w:hAnsi="Times New Roman" w:cs="Times New Roman"/>
        </w:rPr>
        <w:t>with a similar features</w:t>
      </w:r>
      <w:proofErr w:type="gramEnd"/>
      <w:r w:rsidR="008531DB" w:rsidRPr="00DB6C10">
        <w:rPr>
          <w:rFonts w:ascii="Times New Roman" w:hAnsi="Times New Roman" w:cs="Times New Roman"/>
        </w:rPr>
        <w:t xml:space="preserve"> and does not depend on f:</w:t>
      </w:r>
      <w:r w:rsidRPr="00310BD4">
        <w:rPr>
          <w:rFonts w:ascii="Times New Roman" w:hAnsi="Times New Roman" w:cs="Times New Roman"/>
          <w:color w:val="FF0000"/>
        </w:rPr>
        <w:t xml:space="preserve"> </w:t>
      </w:r>
    </w:p>
    <w:p w:rsidR="00310BD4" w:rsidRPr="00DB6C10" w:rsidRDefault="00310BD4" w:rsidP="00310BD4">
      <w:pPr>
        <w:pStyle w:val="21"/>
        <w:shd w:val="clear" w:color="auto" w:fill="auto"/>
        <w:spacing w:before="0" w:after="162" w:line="180" w:lineRule="exact"/>
        <w:ind w:right="20"/>
        <w:jc w:val="center"/>
        <w:rPr>
          <w:rFonts w:ascii="Times New Roman" w:hAnsi="Times New Roman" w:cs="Times New Roman"/>
        </w:rPr>
      </w:pPr>
      <w:r w:rsidRPr="00DB6C10">
        <w:rPr>
          <w:rFonts w:ascii="Times New Roman" w:hAnsi="Times New Roman" w:cs="Times New Roman"/>
        </w:rPr>
        <w:pict>
          <v:shape id="_x0000_s2096" type="#_x0000_t202" style="position:absolute;left:0;text-align:left;margin-left:205.1pt;margin-top:2pt;width:26.3pt;height:7.5pt;z-index:-125829375;mso-wrap-distance-left:29.9pt;mso-wrap-distance-right:5pt;mso-wrap-distance-bottom:12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(15)</w:t>
                  </w:r>
                </w:p>
              </w:txbxContent>
            </v:textbox>
            <w10:wrap type="square" anchorx="margin"/>
          </v:shape>
        </w:pict>
      </w:r>
      <w:proofErr w:type="gramStart"/>
      <w:r>
        <w:rPr>
          <w:rFonts w:ascii="Times New Roman" w:hAnsi="Times New Roman" w:cs="Times New Roman"/>
          <w:color w:val="FF0000"/>
        </w:rPr>
        <w:t>epsilon</w:t>
      </w:r>
      <w:proofErr w:type="gramEnd"/>
      <w:r w:rsidRPr="00DB6C10">
        <w:rPr>
          <w:rFonts w:ascii="Times New Roman" w:hAnsi="Times New Roman" w:cs="Times New Roman"/>
        </w:rPr>
        <w:t>= (</w:t>
      </w:r>
      <w:proofErr w:type="spellStart"/>
      <w:r w:rsidRPr="00DB6C10">
        <w:rPr>
          <w:rFonts w:ascii="Times New Roman" w:hAnsi="Times New Roman" w:cs="Times New Roman"/>
        </w:rPr>
        <w:t>ud</w:t>
      </w:r>
      <w:proofErr w:type="spellEnd"/>
      <w:r w:rsidRPr="00DB6C10">
        <w:rPr>
          <w:rFonts w:ascii="Times New Roman" w:hAnsi="Times New Roman" w:cs="Times New Roman"/>
        </w:rPr>
        <w:t xml:space="preserve"> ± </w:t>
      </w:r>
      <w:r w:rsidRPr="00DB6C10">
        <w:rPr>
          <w:rStyle w:val="a5"/>
          <w:rFonts w:ascii="Times New Roman" w:hAnsi="Times New Roman" w:cs="Times New Roman"/>
        </w:rPr>
        <w:t>UA</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2</w:t>
      </w:r>
      <w:r w:rsidRPr="00DB6C10">
        <w:rPr>
          <w:rStyle w:val="Corbel"/>
          <w:rFonts w:ascii="Times New Roman" w:hAnsi="Times New Roman" w:cs="Times New Roman"/>
        </w:rPr>
        <w:t>/2</w:t>
      </w:r>
      <w:r w:rsidRPr="00DB6C10">
        <w:rPr>
          <w:rFonts w:ascii="Times New Roman" w:hAnsi="Times New Roman" w:cs="Times New Roman"/>
        </w:rPr>
        <w:t xml:space="preserve"> </w:t>
      </w:r>
      <w:proofErr w:type="spellStart"/>
      <w:r w:rsidRPr="00DB6C10">
        <w:rPr>
          <w:rFonts w:ascii="Times New Roman" w:hAnsi="Times New Roman" w:cs="Times New Roman"/>
        </w:rPr>
        <w:t>r?</w:t>
      </w:r>
      <w:r w:rsidRPr="00DB6C10">
        <w:rPr>
          <w:rFonts w:ascii="Times New Roman" w:hAnsi="Times New Roman" w:cs="Times New Roman"/>
          <w:vertAlign w:val="subscript"/>
        </w:rPr>
        <w:t>n</w:t>
      </w:r>
      <w:proofErr w:type="spellEnd"/>
      <w:r w:rsidRPr="00DB6C10">
        <w:rPr>
          <w:rFonts w:ascii="Times New Roman" w:hAnsi="Times New Roman" w:cs="Times New Roman"/>
        </w:rPr>
        <w:t xml:space="preserve"> = </w:t>
      </w:r>
      <w:proofErr w:type="spellStart"/>
      <w:r w:rsidRPr="00DB6C10">
        <w:rPr>
          <w:rStyle w:val="a5"/>
          <w:rFonts w:ascii="Times New Roman" w:hAnsi="Times New Roman" w:cs="Times New Roman"/>
        </w:rPr>
        <w:t>KDA</w:t>
      </w:r>
      <w:r w:rsidRPr="00DB6C10">
        <w:rPr>
          <w:rFonts w:ascii="Times New Roman" w:hAnsi="Times New Roman" w:cs="Times New Roman"/>
        </w:rPr>
        <w:t>W</w:t>
      </w:r>
      <w:r w:rsidRPr="00DB6C10">
        <w:rPr>
          <w:rFonts w:ascii="Times New Roman" w:hAnsi="Times New Roman" w:cs="Times New Roman"/>
          <w:vertAlign w:val="subscript"/>
        </w:rPr>
        <w:t>us</w:t>
      </w:r>
      <w:proofErr w:type="spellEnd"/>
      <w:r w:rsidRPr="00DB6C10">
        <w:rPr>
          <w:rFonts w:ascii="Times New Roman" w:hAnsi="Times New Roman" w:cs="Times New Roman"/>
        </w:rPr>
        <w:t xml:space="preserve"> ,</w:t>
      </w:r>
    </w:p>
    <w:p w:rsidR="00310BD4" w:rsidRPr="00DB6C10" w:rsidRDefault="00310BD4" w:rsidP="00310BD4">
      <w:pPr>
        <w:pStyle w:val="21"/>
        <w:shd w:val="clear" w:color="auto" w:fill="auto"/>
        <w:spacing w:before="0" w:after="0" w:line="233" w:lineRule="exact"/>
        <w:ind w:right="20"/>
        <w:rPr>
          <w:rFonts w:ascii="Times New Roman" w:hAnsi="Times New Roman" w:cs="Times New Roman"/>
        </w:rPr>
      </w:pPr>
      <w:r w:rsidRPr="00DB6C10">
        <w:rPr>
          <w:rFonts w:ascii="Times New Roman" w:hAnsi="Times New Roman" w:cs="Times New Roman"/>
        </w:rPr>
        <w:t xml:space="preserve">where“+” and “—” correspond to </w:t>
      </w:r>
      <w:r w:rsidRPr="00DB6C10">
        <w:rPr>
          <w:rStyle w:val="a5"/>
          <w:rFonts w:ascii="Times New Roman" w:hAnsi="Times New Roman" w:cs="Times New Roman"/>
        </w:rPr>
        <w:t>5</w:t>
      </w:r>
      <w:r w:rsidRPr="00DB6C10">
        <w:rPr>
          <w:rFonts w:ascii="Times New Roman" w:hAnsi="Times New Roman" w:cs="Times New Roman"/>
        </w:rPr>
        <w:t xml:space="preserve"> — 180° and </w:t>
      </w:r>
      <w:r w:rsidRPr="00DB6C10">
        <w:rPr>
          <w:rStyle w:val="a5"/>
          <w:rFonts w:ascii="Times New Roman" w:hAnsi="Times New Roman" w:cs="Times New Roman"/>
        </w:rPr>
        <w:t>5</w:t>
      </w:r>
      <w:r w:rsidRPr="00DB6C10">
        <w:rPr>
          <w:rFonts w:ascii="Times New Roman" w:hAnsi="Times New Roman" w:cs="Times New Roman"/>
        </w:rPr>
        <w:t xml:space="preserve"> — </w:t>
      </w:r>
      <w:r w:rsidRPr="00DB6C10">
        <w:rPr>
          <w:rStyle w:val="Corbel"/>
          <w:rFonts w:ascii="Times New Roman" w:hAnsi="Times New Roman" w:cs="Times New Roman"/>
        </w:rPr>
        <w:t>0</w:t>
      </w:r>
      <w:r w:rsidRPr="00DB6C10">
        <w:rPr>
          <w:rFonts w:ascii="Times New Roman" w:hAnsi="Times New Roman" w:cs="Times New Roman"/>
        </w:rPr>
        <w:t xml:space="preserve">° respectively, </w:t>
      </w:r>
      <w:r w:rsidRPr="00DB6C10">
        <w:rPr>
          <w:rStyle w:val="a5"/>
          <w:rFonts w:ascii="Times New Roman" w:hAnsi="Times New Roman" w:cs="Times New Roman"/>
        </w:rPr>
        <w:t>KUDAA</w:t>
      </w:r>
      <w:r w:rsidRPr="00DB6C10">
        <w:rPr>
          <w:rFonts w:ascii="Times New Roman" w:hAnsi="Times New Roman" w:cs="Times New Roman"/>
        </w:rPr>
        <w:t xml:space="preserve"> characterizes defect couple-ultrasound interaction and depends on properties defects as well as crystal matrix. It is taken into account in Eq. (15), that </w:t>
      </w:r>
      <w:proofErr w:type="spellStart"/>
      <w:r w:rsidRPr="00DB6C10">
        <w:rPr>
          <w:rStyle w:val="7pt"/>
          <w:rFonts w:ascii="Times New Roman" w:hAnsi="Times New Roman" w:cs="Times New Roman"/>
        </w:rPr>
        <w:t>Ud</w:t>
      </w:r>
      <w:proofErr w:type="spellEnd"/>
      <w:r w:rsidRPr="00DB6C10">
        <w:rPr>
          <w:rStyle w:val="7pt"/>
          <w:rFonts w:ascii="Times New Roman" w:hAnsi="Times New Roman" w:cs="Times New Roman"/>
        </w:rPr>
        <w:t xml:space="preserve">, &lt;^US OC </w:t>
      </w:r>
      <w:proofErr w:type="spellStart"/>
      <w:r w:rsidRPr="00DB6C10">
        <w:rPr>
          <w:rStyle w:val="7pt"/>
          <w:rFonts w:ascii="Times New Roman" w:hAnsi="Times New Roman" w:cs="Times New Roman"/>
        </w:rPr>
        <w:t>V^us</w:t>
      </w:r>
      <w:proofErr w:type="spellEnd"/>
      <w:r w:rsidRPr="00DB6C10">
        <w:rPr>
          <w:rStyle w:val="7pt"/>
          <w:rFonts w:ascii="Times New Roman" w:hAnsi="Times New Roman" w:cs="Times New Roman"/>
        </w:rPr>
        <w:t>-</w:t>
      </w:r>
    </w:p>
    <w:p w:rsidR="00310BD4" w:rsidRPr="00DB6C10" w:rsidRDefault="00310BD4" w:rsidP="00A23B57">
      <w:pPr>
        <w:pStyle w:val="21"/>
        <w:shd w:val="clear" w:color="auto" w:fill="auto"/>
        <w:spacing w:before="0" w:after="0" w:line="228" w:lineRule="exact"/>
        <w:ind w:right="20"/>
        <w:rPr>
          <w:rFonts w:ascii="Times New Roman" w:hAnsi="Times New Roman" w:cs="Times New Roman"/>
        </w:rPr>
        <w:pPrChange w:id="281" w:author="Alla" w:date="2017-10-21T19:40:00Z">
          <w:pPr>
            <w:pStyle w:val="21"/>
            <w:shd w:val="clear" w:color="auto" w:fill="auto"/>
            <w:spacing w:before="0" w:after="0" w:line="228" w:lineRule="exact"/>
            <w:ind w:right="20" w:firstLine="200"/>
          </w:pPr>
        </w:pPrChange>
      </w:pPr>
      <w:del w:id="282" w:author="Alla" w:date="2017-10-21T19:40:00Z">
        <w:r w:rsidRPr="00DB6C10" w:rsidDel="00A23B57">
          <w:rPr>
            <w:rFonts w:ascii="Times New Roman" w:hAnsi="Times New Roman" w:cs="Times New Roman"/>
          </w:rPr>
          <w:delText>Before analysing, i</w:delText>
        </w:r>
      </w:del>
      <w:ins w:id="283" w:author="Alla" w:date="2017-10-21T19:40:00Z">
        <w:r w:rsidR="00A23B57">
          <w:rPr>
            <w:rFonts w:ascii="Times New Roman" w:hAnsi="Times New Roman" w:cs="Times New Roman"/>
          </w:rPr>
          <w:t>I</w:t>
        </w:r>
      </w:ins>
      <w:r w:rsidRPr="00DB6C10">
        <w:rPr>
          <w:rFonts w:ascii="Times New Roman" w:hAnsi="Times New Roman" w:cs="Times New Roman"/>
        </w:rPr>
        <w:t>t is worth keeping in mind, that CLDR current flows locally in the locations of extended defects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41</w:t>
      </w:r>
      <w:proofErr w:type="gramStart"/>
      <w:r w:rsidRPr="00DB6C10">
        <w:rPr>
          <w:rStyle w:val="Corbel"/>
          <w:rFonts w:ascii="Times New Roman" w:hAnsi="Times New Roman" w:cs="Times New Roman"/>
          <w:vertAlign w:val="superscript"/>
        </w:rPr>
        <w:t>,58</w:t>
      </w:r>
      <w:proofErr w:type="gramEnd"/>
      <w:r w:rsidRPr="00DB6C10">
        <w:rPr>
          <w:rFonts w:ascii="Times New Roman" w:hAnsi="Times New Roman" w:cs="Times New Roman"/>
        </w:rPr>
        <w:t xml:space="preserve"> On the other hand, dislocations are often sit</w:t>
      </w:r>
      <w:r w:rsidRPr="00DB6C10">
        <w:rPr>
          <w:rFonts w:ascii="Times New Roman" w:hAnsi="Times New Roman" w:cs="Times New Roman"/>
        </w:rPr>
        <w:softHyphen/>
        <w:t xml:space="preserve">uated in the SCR region perpendicularly to </w:t>
      </w:r>
      <w:r w:rsidRPr="00DB6C10">
        <w:rPr>
          <w:rStyle w:val="a5"/>
          <w:rFonts w:ascii="Times New Roman" w:hAnsi="Times New Roman" w:cs="Times New Roman"/>
        </w:rPr>
        <w:t>p—n</w:t>
      </w:r>
      <w:r w:rsidRPr="00DB6C10">
        <w:rPr>
          <w:rFonts w:ascii="Times New Roman" w:hAnsi="Times New Roman" w:cs="Times New Roman"/>
        </w:rPr>
        <w:t xml:space="preserve"> junction plane and investigated samples are not exception (see Section IIIC). If CDLR in the dislocation locations is assumed, then dislocations with edge component would </w:t>
      </w:r>
      <w:ins w:id="284" w:author="Alla" w:date="2017-10-21T19:40:00Z">
        <w:r w:rsidR="00A23B57">
          <w:rPr>
            <w:rFonts w:ascii="Times New Roman" w:hAnsi="Times New Roman" w:cs="Times New Roman"/>
          </w:rPr>
          <w:t>affect</w:t>
        </w:r>
      </w:ins>
      <w:ins w:id="285" w:author="Alla" w:date="2017-10-21T19:39:00Z">
        <w:r w:rsidR="00A23B57">
          <w:rPr>
            <w:rFonts w:ascii="Times New Roman" w:hAnsi="Times New Roman" w:cs="Times New Roman"/>
          </w:rPr>
          <w:t xml:space="preserve"> </w:t>
        </w:r>
      </w:ins>
      <w:del w:id="286" w:author="Alla" w:date="2017-10-21T19:39:00Z">
        <w:r w:rsidRPr="00DB6C10" w:rsidDel="00A23B57">
          <w:rPr>
            <w:rFonts w:ascii="Times New Roman" w:hAnsi="Times New Roman" w:cs="Times New Roman"/>
          </w:rPr>
          <w:delText>influence on</w:delText>
        </w:r>
      </w:del>
      <w:ins w:id="287" w:author="Alla" w:date="2017-10-21T19:39:00Z">
        <w:r w:rsidR="00A23B57">
          <w:rPr>
            <w:rFonts w:ascii="Times New Roman" w:hAnsi="Times New Roman" w:cs="Times New Roman"/>
          </w:rPr>
          <w:t xml:space="preserve"> the</w:t>
        </w:r>
      </w:ins>
      <w:r w:rsidRPr="00DB6C10">
        <w:rPr>
          <w:rFonts w:ascii="Times New Roman" w:hAnsi="Times New Roman" w:cs="Times New Roman"/>
        </w:rPr>
        <w:t xml:space="preserve"> pair spatial orientation. Thus axis of donor- acceptor pair with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&gt; </w:t>
      </w:r>
      <w:r w:rsidRPr="00DB6C10">
        <w:rPr>
          <w:rStyle w:val="Corbel"/>
          <w:rFonts w:ascii="Times New Roman" w:hAnsi="Times New Roman" w:cs="Times New Roman"/>
        </w:rPr>
        <w:t>0</w:t>
      </w:r>
      <w:r w:rsidR="00250F14">
        <w:rPr>
          <w:rFonts w:ascii="Times New Roman" w:hAnsi="Times New Roman" w:cs="Times New Roman"/>
        </w:rPr>
        <w:t>) should be predomi</w:t>
      </w:r>
      <w:r w:rsidRPr="00DB6C10">
        <w:rPr>
          <w:rFonts w:ascii="Times New Roman" w:hAnsi="Times New Roman" w:cs="Times New Roman"/>
        </w:rPr>
        <w:t xml:space="preserve">nantly </w:t>
      </w:r>
      <w:del w:id="288" w:author="Alla" w:date="2017-10-21T19:41:00Z">
        <w:r w:rsidRPr="00DB6C10" w:rsidDel="00A23B57">
          <w:rPr>
            <w:rFonts w:ascii="Times New Roman" w:hAnsi="Times New Roman" w:cs="Times New Roman"/>
          </w:rPr>
          <w:delText>situated</w:delText>
        </w:r>
      </w:del>
      <w:r w:rsidRPr="00DB6C10">
        <w:rPr>
          <w:rFonts w:ascii="Times New Roman" w:hAnsi="Times New Roman" w:cs="Times New Roman"/>
        </w:rPr>
        <w:t xml:space="preserve"> parallel to </w:t>
      </w:r>
      <w:del w:id="289" w:author="Alla" w:date="2017-10-21T19:41:00Z">
        <w:r w:rsidRPr="00DB6C10" w:rsidDel="00A23B57">
          <w:rPr>
            <w:rFonts w:ascii="Times New Roman" w:hAnsi="Times New Roman" w:cs="Times New Roman"/>
          </w:rPr>
          <w:delText>a</w:delText>
        </w:r>
      </w:del>
      <w:r w:rsidRPr="00DB6C10">
        <w:rPr>
          <w:rFonts w:ascii="Times New Roman" w:hAnsi="Times New Roman" w:cs="Times New Roman"/>
        </w:rPr>
        <w:t xml:space="preserve"> dislocation line, whereas </w:t>
      </w:r>
      <w:ins w:id="290" w:author="Alla" w:date="2017-10-21T19:45:00Z">
        <w:r w:rsidR="00E83E00">
          <w:rPr>
            <w:rFonts w:ascii="Times New Roman" w:hAnsi="Times New Roman" w:cs="Times New Roman"/>
          </w:rPr>
          <w:t xml:space="preserve">the axis of the </w:t>
        </w:r>
      </w:ins>
      <w:r w:rsidRPr="00DB6C10">
        <w:rPr>
          <w:rFonts w:ascii="Times New Roman" w:hAnsi="Times New Roman" w:cs="Times New Roman"/>
        </w:rPr>
        <w:t>pair of coupled defects with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&lt; </w:t>
      </w:r>
      <w:r w:rsidRPr="00DB6C10">
        <w:rPr>
          <w:rStyle w:val="Corbel"/>
          <w:rFonts w:ascii="Times New Roman" w:hAnsi="Times New Roman" w:cs="Times New Roman"/>
        </w:rPr>
        <w:t>0</w:t>
      </w:r>
      <w:r w:rsidRPr="00DB6C10">
        <w:rPr>
          <w:rFonts w:ascii="Times New Roman" w:hAnsi="Times New Roman" w:cs="Times New Roman"/>
        </w:rPr>
        <w:t xml:space="preserve">) should </w:t>
      </w:r>
      <w:ins w:id="291" w:author="Alla" w:date="2017-10-21T19:45:00Z">
        <w:r w:rsidR="00E83E00">
          <w:rPr>
            <w:rFonts w:ascii="Times New Roman" w:hAnsi="Times New Roman" w:cs="Times New Roman"/>
          </w:rPr>
          <w:t>make a right angle wi</w:t>
        </w:r>
      </w:ins>
      <w:ins w:id="292" w:author="Alla" w:date="2017-10-21T19:46:00Z">
        <w:r w:rsidR="00E83E00">
          <w:rPr>
            <w:rFonts w:ascii="Times New Roman" w:hAnsi="Times New Roman" w:cs="Times New Roman"/>
          </w:rPr>
          <w:t>t</w:t>
        </w:r>
      </w:ins>
      <w:ins w:id="293" w:author="Alla" w:date="2017-10-21T19:45:00Z">
        <w:r w:rsidR="00E83E00">
          <w:rPr>
            <w:rFonts w:ascii="Times New Roman" w:hAnsi="Times New Roman" w:cs="Times New Roman"/>
          </w:rPr>
          <w:t>h it</w:t>
        </w:r>
      </w:ins>
      <w:del w:id="294" w:author="Alla" w:date="2017-10-21T19:46:00Z">
        <w:r w:rsidRPr="00DB6C10" w:rsidDel="00E83E00">
          <w:rPr>
            <w:rFonts w:ascii="Times New Roman" w:hAnsi="Times New Roman" w:cs="Times New Roman"/>
          </w:rPr>
          <w:delText>be nor</w:delText>
        </w:r>
        <w:r w:rsidRPr="00DB6C10" w:rsidDel="00E83E00">
          <w:rPr>
            <w:rFonts w:ascii="Times New Roman" w:hAnsi="Times New Roman" w:cs="Times New Roman"/>
          </w:rPr>
          <w:softHyphen/>
          <w:delText>mal</w:delText>
        </w:r>
      </w:del>
      <w:r w:rsidRPr="00DB6C10">
        <w:rPr>
          <w:rFonts w:ascii="Times New Roman" w:hAnsi="Times New Roman" w:cs="Times New Roman"/>
        </w:rPr>
        <w:t>.</w:t>
      </w:r>
      <w:proofErr w:type="spellStart"/>
      <w:r w:rsidRPr="00DB6C10">
        <w:rPr>
          <w:rFonts w:ascii="Times New Roman" w:hAnsi="Times New Roman" w:cs="Times New Roman"/>
        </w:rPr>
        <w:t xml:space="preserve"> As AW</w:t>
      </w:r>
      <w:proofErr w:type="spellEnd"/>
      <w:r w:rsidRPr="00DB6C10">
        <w:rPr>
          <w:rFonts w:ascii="Times New Roman" w:hAnsi="Times New Roman" w:cs="Times New Roman"/>
        </w:rPr>
        <w:t xml:space="preserve"> displacement is parallel to the </w:t>
      </w:r>
      <w:r w:rsidRPr="00DB6C10">
        <w:rPr>
          <w:rStyle w:val="a5"/>
          <w:rFonts w:ascii="Times New Roman" w:hAnsi="Times New Roman" w:cs="Times New Roman"/>
        </w:rPr>
        <w:t>p — n</w:t>
      </w:r>
      <w:r w:rsidRPr="00DB6C10">
        <w:rPr>
          <w:rFonts w:ascii="Times New Roman" w:hAnsi="Times New Roman" w:cs="Times New Roman"/>
        </w:rPr>
        <w:t xml:space="preserve"> junction plane, </w:t>
      </w:r>
      <w:r w:rsidRPr="00E83E00">
        <w:rPr>
          <w:rFonts w:ascii="Times New Roman" w:hAnsi="Times New Roman" w:cs="Times New Roman"/>
          <w:highlight w:val="yellow"/>
          <w:rPrChange w:id="295" w:author="Alla" w:date="2017-10-21T19:47:00Z">
            <w:rPr>
              <w:rFonts w:ascii="Times New Roman" w:hAnsi="Times New Roman" w:cs="Times New Roman"/>
            </w:rPr>
          </w:rPrChange>
        </w:rPr>
        <w:t xml:space="preserve">the </w:t>
      </w:r>
      <w:ins w:id="296" w:author="Alla" w:date="2017-10-21T19:47:00Z">
        <w:r w:rsidR="00E83E00">
          <w:rPr>
            <w:rFonts w:ascii="Times New Roman" w:hAnsi="Times New Roman" w:cs="Times New Roman"/>
            <w:highlight w:val="yellow"/>
          </w:rPr>
          <w:t xml:space="preserve">cases of </w:t>
        </w:r>
      </w:ins>
      <w:r w:rsidRPr="00E83E00">
        <w:rPr>
          <w:rFonts w:ascii="Times New Roman" w:hAnsi="Times New Roman" w:cs="Times New Roman"/>
          <w:highlight w:val="yellow"/>
          <w:rPrChange w:id="297" w:author="Alla" w:date="2017-10-21T19:47:00Z">
            <w:rPr>
              <w:rFonts w:ascii="Times New Roman" w:hAnsi="Times New Roman" w:cs="Times New Roman"/>
            </w:rPr>
          </w:rPrChange>
        </w:rPr>
        <w:t>most excit</w:t>
      </w:r>
      <w:ins w:id="298" w:author="Alla" w:date="2017-10-21T19:48:00Z">
        <w:r w:rsidR="00E83E00">
          <w:rPr>
            <w:rFonts w:ascii="Times New Roman" w:hAnsi="Times New Roman" w:cs="Times New Roman"/>
            <w:highlight w:val="yellow"/>
          </w:rPr>
          <w:t>ing interest</w:t>
        </w:r>
      </w:ins>
      <w:del w:id="299" w:author="Alla" w:date="2017-10-21T19:48:00Z">
        <w:r w:rsidRPr="00E83E00" w:rsidDel="00E83E00">
          <w:rPr>
            <w:rFonts w:ascii="Times New Roman" w:hAnsi="Times New Roman" w:cs="Times New Roman"/>
            <w:highlight w:val="yellow"/>
            <w:rPrChange w:id="300" w:author="Alla" w:date="2017-10-21T19:47:00Z">
              <w:rPr>
                <w:rFonts w:ascii="Times New Roman" w:hAnsi="Times New Roman" w:cs="Times New Roman"/>
              </w:rPr>
            </w:rPrChange>
          </w:rPr>
          <w:delText>ed curiosity variants</w:delText>
        </w:r>
      </w:del>
      <w:r w:rsidRPr="00E83E00">
        <w:rPr>
          <w:rFonts w:ascii="Times New Roman" w:hAnsi="Times New Roman" w:cs="Times New Roman"/>
          <w:highlight w:val="yellow"/>
          <w:rPrChange w:id="301" w:author="Alla" w:date="2017-10-21T19:47:00Z">
            <w:rPr>
              <w:rFonts w:ascii="Times New Roman" w:hAnsi="Times New Roman" w:cs="Times New Roman"/>
            </w:rPr>
          </w:rPrChange>
        </w:rPr>
        <w:t xml:space="preserve"> are following</w:t>
      </w:r>
      <w:r w:rsidRPr="00DB6C10">
        <w:rPr>
          <w:rFonts w:ascii="Times New Roman" w:hAnsi="Times New Roman" w:cs="Times New Roman"/>
        </w:rPr>
        <w:t>:</w:t>
      </w:r>
    </w:p>
    <w:p w:rsidR="00D93675" w:rsidRPr="00DB6C10" w:rsidRDefault="00D93675" w:rsidP="00310BD4">
      <w:pPr>
        <w:pStyle w:val="21"/>
        <w:shd w:val="clear" w:color="auto" w:fill="auto"/>
        <w:spacing w:before="0" w:after="0" w:line="228" w:lineRule="exact"/>
        <w:ind w:right="20"/>
        <w:jc w:val="left"/>
        <w:rPr>
          <w:rFonts w:ascii="Times New Roman" w:hAnsi="Times New Roman" w:cs="Times New Roman"/>
        </w:rPr>
      </w:pPr>
    </w:p>
    <w:p w:rsidR="00D93675" w:rsidRPr="00DB6C10" w:rsidRDefault="008531DB">
      <w:pPr>
        <w:pStyle w:val="21"/>
        <w:shd w:val="clear" w:color="auto" w:fill="auto"/>
        <w:spacing w:before="0" w:after="0" w:line="228" w:lineRule="exact"/>
        <w:rPr>
          <w:rFonts w:ascii="Times New Roman" w:hAnsi="Times New Roman" w:cs="Times New Roman"/>
        </w:rPr>
      </w:pPr>
      <w:r w:rsidRPr="00DB6C10">
        <w:rPr>
          <w:rStyle w:val="a5"/>
          <w:rFonts w:ascii="Times New Roman" w:hAnsi="Times New Roman" w:cs="Times New Roman"/>
        </w:rPr>
        <w:lastRenderedPageBreak/>
        <w:t>5</w:t>
      </w:r>
      <w:r w:rsidRPr="00DB6C10">
        <w:rPr>
          <w:rFonts w:ascii="Times New Roman" w:hAnsi="Times New Roman" w:cs="Times New Roman"/>
        </w:rPr>
        <w:t xml:space="preserve"> — 0°, </w:t>
      </w:r>
      <w:r w:rsidRPr="00DB6C10">
        <w:rPr>
          <w:rStyle w:val="a5"/>
          <w:rFonts w:ascii="Times New Roman" w:hAnsi="Times New Roman" w:cs="Times New Roman"/>
        </w:rPr>
        <w:t>f</w:t>
      </w:r>
      <w:r w:rsidRPr="00DB6C10">
        <w:rPr>
          <w:rFonts w:ascii="Times New Roman" w:hAnsi="Times New Roman" w:cs="Times New Roman"/>
        </w:rPr>
        <w:t xml:space="preserve"> — 90°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&gt; 0 case);</w:t>
      </w:r>
    </w:p>
    <w:p w:rsidR="00D93675" w:rsidRPr="00DB6C10" w:rsidRDefault="008531DB">
      <w:pPr>
        <w:pStyle w:val="21"/>
        <w:shd w:val="clear" w:color="auto" w:fill="auto"/>
        <w:spacing w:before="0" w:after="0" w:line="228" w:lineRule="exact"/>
        <w:rPr>
          <w:rFonts w:ascii="Times New Roman" w:hAnsi="Times New Roman" w:cs="Times New Roman"/>
        </w:rPr>
      </w:pPr>
      <w:proofErr w:type="gramStart"/>
      <w:r w:rsidRPr="00DB6C10">
        <w:rPr>
          <w:rFonts w:ascii="Times New Roman" w:hAnsi="Times New Roman" w:cs="Times New Roman"/>
        </w:rPr>
        <w:t xml:space="preserve">5 — 180°, </w:t>
      </w:r>
      <w:r w:rsidRPr="00DB6C10">
        <w:rPr>
          <w:rStyle w:val="a5"/>
          <w:rFonts w:ascii="Times New Roman" w:hAnsi="Times New Roman" w:cs="Times New Roman"/>
        </w:rPr>
        <w:t>f e</w:t>
      </w:r>
      <w:r w:rsidRPr="00DB6C10">
        <w:rPr>
          <w:rFonts w:ascii="Times New Roman" w:hAnsi="Times New Roman" w:cs="Times New Roman"/>
        </w:rPr>
        <w:t xml:space="preserve"> [</w:t>
      </w:r>
      <w:r w:rsidRPr="00DB6C10">
        <w:rPr>
          <w:rStyle w:val="Corbel"/>
          <w:rFonts w:ascii="Times New Roman" w:hAnsi="Times New Roman" w:cs="Times New Roman"/>
        </w:rPr>
        <w:t>0</w:t>
      </w:r>
      <w:r w:rsidRPr="00DB6C10">
        <w:rPr>
          <w:rFonts w:ascii="Times New Roman" w:hAnsi="Times New Roman" w:cs="Times New Roman"/>
        </w:rPr>
        <w:t>° ^ 180°]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&lt; 0 case).</w:t>
      </w:r>
      <w:proofErr w:type="gramEnd"/>
    </w:p>
    <w:p w:rsidR="00D93675" w:rsidRPr="00DB6C10" w:rsidRDefault="008531DB">
      <w:pPr>
        <w:pStyle w:val="21"/>
        <w:shd w:val="clear" w:color="auto" w:fill="auto"/>
        <w:spacing w:before="0" w:after="0" w:line="228" w:lineRule="exact"/>
        <w:ind w:right="20"/>
        <w:rPr>
          <w:rFonts w:ascii="Times New Roman" w:hAnsi="Times New Roman" w:cs="Times New Roman"/>
        </w:rPr>
      </w:pPr>
      <w:r w:rsidRPr="00DB6C10">
        <w:rPr>
          <w:rFonts w:ascii="Times New Roman" w:hAnsi="Times New Roman" w:cs="Times New Roman"/>
        </w:rPr>
        <w:t xml:space="preserve">In other words, all curves in Fig. 5 can be realized if defect volume relaxation of donor-like defect </w:t>
      </w:r>
      <w:ins w:id="302" w:author="Alla" w:date="2017-10-21T19:49:00Z">
        <w:r w:rsidR="00E83E00">
          <w:rPr>
            <w:rFonts w:ascii="Times New Roman" w:hAnsi="Times New Roman" w:cs="Times New Roman"/>
          </w:rPr>
          <w:t xml:space="preserve">has the </w:t>
        </w:r>
      </w:ins>
      <w:del w:id="303" w:author="Alla" w:date="2017-10-21T19:49:00Z">
        <w:r w:rsidRPr="00DB6C10" w:rsidDel="00E83E00">
          <w:rPr>
            <w:rFonts w:ascii="Times New Roman" w:hAnsi="Times New Roman" w:cs="Times New Roman"/>
          </w:rPr>
          <w:delText>opposites in</w:delText>
        </w:r>
      </w:del>
      <w:r w:rsidRPr="00DB6C10">
        <w:rPr>
          <w:rFonts w:ascii="Times New Roman" w:hAnsi="Times New Roman" w:cs="Times New Roman"/>
        </w:rPr>
        <w:t xml:space="preserve"> sign </w:t>
      </w:r>
      <w:ins w:id="304" w:author="Alla" w:date="2017-10-21T19:49:00Z">
        <w:r w:rsidR="00E83E00">
          <w:rPr>
            <w:rFonts w:ascii="Times New Roman" w:hAnsi="Times New Roman" w:cs="Times New Roman"/>
          </w:rPr>
          <w:t xml:space="preserve">opposite </w:t>
        </w:r>
      </w:ins>
      <w:r w:rsidRPr="00DB6C10">
        <w:rPr>
          <w:rFonts w:ascii="Times New Roman" w:hAnsi="Times New Roman" w:cs="Times New Roman"/>
        </w:rPr>
        <w:t xml:space="preserve">to that of acceptor-like defect. </w:t>
      </w:r>
      <w:proofErr w:type="gramStart"/>
      <w:r w:rsidRPr="00DB6C10">
        <w:rPr>
          <w:rFonts w:ascii="Times New Roman" w:hAnsi="Times New Roman" w:cs="Times New Roman"/>
        </w:rPr>
        <w:t xml:space="preserve">And only squares have to be under consideration in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w:t>
      </w:r>
      <w:r w:rsidRPr="00DB6C10">
        <w:rPr>
          <w:rStyle w:val="a5"/>
          <w:rFonts w:ascii="Times New Roman" w:hAnsi="Times New Roman" w:cs="Times New Roman"/>
        </w:rPr>
        <w:t>&gt;</w:t>
      </w:r>
      <w:r w:rsidRPr="00DB6C10">
        <w:rPr>
          <w:rFonts w:ascii="Times New Roman" w:hAnsi="Times New Roman" w:cs="Times New Roman"/>
        </w:rPr>
        <w:t xml:space="preserve"> </w:t>
      </w:r>
      <w:r w:rsidRPr="00DB6C10">
        <w:rPr>
          <w:rStyle w:val="Corbel"/>
          <w:rFonts w:ascii="Times New Roman" w:hAnsi="Times New Roman" w:cs="Times New Roman"/>
        </w:rPr>
        <w:t>0</w:t>
      </w:r>
      <w:r w:rsidRPr="00DB6C10">
        <w:rPr>
          <w:rFonts w:ascii="Times New Roman" w:hAnsi="Times New Roman" w:cs="Times New Roman"/>
        </w:rPr>
        <w:t xml:space="preserve"> case.</w:t>
      </w:r>
      <w:proofErr w:type="gramEnd"/>
    </w:p>
    <w:p w:rsidR="00D93675" w:rsidRPr="00DB6C10" w:rsidRDefault="008531DB">
      <w:pPr>
        <w:pStyle w:val="21"/>
        <w:shd w:val="clear" w:color="auto" w:fill="auto"/>
        <w:spacing w:before="0" w:after="0" w:line="228" w:lineRule="exact"/>
        <w:ind w:right="20" w:firstLine="200"/>
        <w:jc w:val="left"/>
        <w:rPr>
          <w:rFonts w:ascii="Times New Roman" w:hAnsi="Times New Roman" w:cs="Times New Roman"/>
        </w:rPr>
      </w:pPr>
      <w:del w:id="305" w:author="Alla" w:date="2017-10-21T19:50:00Z">
        <w:r w:rsidRPr="00DB6C10" w:rsidDel="00E83E00">
          <w:rPr>
            <w:rFonts w:ascii="Times New Roman" w:hAnsi="Times New Roman" w:cs="Times New Roman"/>
          </w:rPr>
          <w:delText>In our opinion, t</w:delText>
        </w:r>
      </w:del>
      <w:ins w:id="306" w:author="Alla" w:date="2017-10-21T19:50:00Z">
        <w:r w:rsidR="00E83E00">
          <w:rPr>
            <w:rFonts w:ascii="Times New Roman" w:hAnsi="Times New Roman" w:cs="Times New Roman"/>
          </w:rPr>
          <w:t>T</w:t>
        </w:r>
      </w:ins>
      <w:r w:rsidRPr="00DB6C10">
        <w:rPr>
          <w:rFonts w:ascii="Times New Roman" w:hAnsi="Times New Roman" w:cs="Times New Roman"/>
        </w:rPr>
        <w:t xml:space="preserve">aking into account </w:t>
      </w:r>
      <w:ins w:id="307" w:author="Alla" w:date="2017-10-21T19:51:00Z">
        <w:r w:rsidR="00E83E00">
          <w:rPr>
            <w:rFonts w:ascii="Times New Roman" w:hAnsi="Times New Roman" w:cs="Times New Roman"/>
          </w:rPr>
          <w:t xml:space="preserve">the </w:t>
        </w:r>
      </w:ins>
      <w:r w:rsidR="00250F14">
        <w:rPr>
          <w:rFonts w:ascii="Times New Roman" w:hAnsi="Times New Roman" w:cs="Times New Roman"/>
        </w:rPr>
        <w:t>experimental re</w:t>
      </w:r>
      <w:r w:rsidRPr="00DB6C10">
        <w:rPr>
          <w:rFonts w:ascii="Times New Roman" w:hAnsi="Times New Roman" w:cs="Times New Roman"/>
        </w:rPr>
        <w:t>sults and suggested model estimation</w:t>
      </w:r>
      <w:ins w:id="308" w:author="Alla" w:date="2017-10-21T19:51:00Z">
        <w:r w:rsidR="00E83E00">
          <w:rPr>
            <w:rFonts w:ascii="Times New Roman" w:hAnsi="Times New Roman" w:cs="Times New Roman"/>
          </w:rPr>
          <w:t xml:space="preserve"> we can state that</w:t>
        </w:r>
      </w:ins>
      <w:r w:rsidRPr="00DB6C10">
        <w:rPr>
          <w:rFonts w:ascii="Times New Roman" w:hAnsi="Times New Roman" w:cs="Times New Roman"/>
        </w:rPr>
        <w:t>:</w:t>
      </w:r>
    </w:p>
    <w:p w:rsidR="00D93675" w:rsidRPr="00DB6C10" w:rsidRDefault="008531DB">
      <w:pPr>
        <w:pStyle w:val="21"/>
        <w:numPr>
          <w:ilvl w:val="0"/>
          <w:numId w:val="5"/>
        </w:numPr>
        <w:shd w:val="clear" w:color="auto" w:fill="auto"/>
        <w:tabs>
          <w:tab w:val="left" w:pos="356"/>
        </w:tabs>
        <w:spacing w:before="0" w:after="0" w:line="228" w:lineRule="exact"/>
        <w:ind w:right="20"/>
        <w:rPr>
          <w:rFonts w:ascii="Times New Roman" w:hAnsi="Times New Roman" w:cs="Times New Roman"/>
        </w:rPr>
      </w:pP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and </w:t>
      </w:r>
      <w:proofErr w:type="spellStart"/>
      <w:r w:rsidRPr="00DB6C10">
        <w:rPr>
          <w:rFonts w:ascii="Times New Roman" w:hAnsi="Times New Roman" w:cs="Times New Roman"/>
        </w:rPr>
        <w:t>Tid</w:t>
      </w:r>
      <w:proofErr w:type="spellEnd"/>
      <w:r w:rsidRPr="00DB6C10">
        <w:rPr>
          <w:rFonts w:ascii="Times New Roman" w:hAnsi="Times New Roman" w:cs="Times New Roman"/>
        </w:rPr>
        <w:t xml:space="preserve"> are </w:t>
      </w:r>
      <w:r w:rsidR="00250F14">
        <w:rPr>
          <w:rFonts w:ascii="Times New Roman" w:hAnsi="Times New Roman" w:cs="Times New Roman"/>
        </w:rPr>
        <w:t>mainly determined by couple com</w:t>
      </w:r>
      <w:r w:rsidRPr="00DB6C10">
        <w:rPr>
          <w:rFonts w:ascii="Times New Roman" w:hAnsi="Times New Roman" w:cs="Times New Roman"/>
        </w:rPr>
        <w:t xml:space="preserve">ponent energy levels. The alteration of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and </w:t>
      </w:r>
      <w:proofErr w:type="spellStart"/>
      <w:r w:rsidRPr="00DB6C10">
        <w:rPr>
          <w:rFonts w:ascii="Times New Roman" w:hAnsi="Times New Roman" w:cs="Times New Roman"/>
        </w:rPr>
        <w:t>T</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for </w:t>
      </w:r>
      <w:proofErr w:type="spellStart"/>
      <w:r w:rsidRPr="00DB6C10">
        <w:rPr>
          <w:rFonts w:ascii="Times New Roman" w:hAnsi="Times New Roman" w:cs="Times New Roman"/>
        </w:rPr>
        <w:t>nSC</w:t>
      </w:r>
      <w:proofErr w:type="spellEnd"/>
      <w:r w:rsidRPr="00DB6C10">
        <w:rPr>
          <w:rFonts w:ascii="Times New Roman" w:hAnsi="Times New Roman" w:cs="Times New Roman"/>
        </w:rPr>
        <w:t>, g</w:t>
      </w:r>
      <w:r w:rsidRPr="00DB6C10">
        <w:rPr>
          <w:rStyle w:val="Corbel"/>
          <w:rFonts w:ascii="Times New Roman" w:hAnsi="Times New Roman" w:cs="Times New Roman"/>
        </w:rPr>
        <w:t>6</w:t>
      </w:r>
      <w:r w:rsidRPr="00DB6C10">
        <w:rPr>
          <w:rFonts w:ascii="Times New Roman" w:hAnsi="Times New Roman" w:cs="Times New Roman"/>
        </w:rPr>
        <w:t xml:space="preserve">SC, and g7SC in comparison with </w:t>
      </w:r>
      <w:proofErr w:type="spellStart"/>
      <w:r w:rsidRPr="00DB6C10">
        <w:rPr>
          <w:rFonts w:ascii="Times New Roman" w:hAnsi="Times New Roman" w:cs="Times New Roman"/>
        </w:rPr>
        <w:t>iSC</w:t>
      </w:r>
      <w:proofErr w:type="spellEnd"/>
      <w:r w:rsidRPr="00DB6C10">
        <w:rPr>
          <w:rFonts w:ascii="Times New Roman" w:hAnsi="Times New Roman" w:cs="Times New Roman"/>
        </w:rPr>
        <w:t xml:space="preserve"> </w:t>
      </w:r>
      <w:proofErr w:type="gramStart"/>
      <w:r w:rsidRPr="00DB6C10">
        <w:rPr>
          <w:rFonts w:ascii="Times New Roman" w:hAnsi="Times New Roman" w:cs="Times New Roman"/>
        </w:rPr>
        <w:t xml:space="preserve">testifies </w:t>
      </w:r>
      <w:ins w:id="309" w:author="Alla" w:date="2017-10-21T19:53:00Z">
        <w:r w:rsidR="00E83E00">
          <w:rPr>
            <w:rFonts w:ascii="Times New Roman" w:hAnsi="Times New Roman" w:cs="Times New Roman"/>
          </w:rPr>
          <w:t xml:space="preserve"> on</w:t>
        </w:r>
        <w:proofErr w:type="gramEnd"/>
        <w:r w:rsidR="00E83E00">
          <w:rPr>
            <w:rFonts w:ascii="Times New Roman" w:hAnsi="Times New Roman" w:cs="Times New Roman"/>
          </w:rPr>
          <w:t xml:space="preserve"> the </w:t>
        </w:r>
      </w:ins>
      <w:ins w:id="310" w:author="Alla" w:date="2017-10-21T19:54:00Z">
        <w:r w:rsidR="0002409D">
          <w:rPr>
            <w:rFonts w:ascii="Times New Roman" w:hAnsi="Times New Roman" w:cs="Times New Roman"/>
          </w:rPr>
          <w:t xml:space="preserve">change </w:t>
        </w:r>
      </w:ins>
      <w:del w:id="311" w:author="Alla" w:date="2017-10-21T19:53:00Z">
        <w:r w:rsidRPr="00DB6C10" w:rsidDel="00E83E00">
          <w:rPr>
            <w:rFonts w:ascii="Times New Roman" w:hAnsi="Times New Roman" w:cs="Times New Roman"/>
          </w:rPr>
          <w:delText>to change</w:delText>
        </w:r>
      </w:del>
      <w:r w:rsidRPr="00DB6C10">
        <w:rPr>
          <w:rFonts w:ascii="Times New Roman" w:hAnsi="Times New Roman" w:cs="Times New Roman"/>
        </w:rPr>
        <w:t xml:space="preserve"> of defect (donor, acceptor, or both), which take</w:t>
      </w:r>
      <w:ins w:id="312" w:author="Alla" w:date="2017-10-21T19:53:00Z">
        <w:r w:rsidR="0002409D">
          <w:rPr>
            <w:rFonts w:ascii="Times New Roman" w:hAnsi="Times New Roman" w:cs="Times New Roman"/>
          </w:rPr>
          <w:t>s</w:t>
        </w:r>
      </w:ins>
      <w:r w:rsidRPr="00DB6C10">
        <w:rPr>
          <w:rFonts w:ascii="Times New Roman" w:hAnsi="Times New Roman" w:cs="Times New Roman"/>
        </w:rPr>
        <w:t xml:space="preserve"> part in CDLR, after irradiation. And g</w:t>
      </w:r>
      <w:r w:rsidRPr="00DB6C10">
        <w:rPr>
          <w:rStyle w:val="Corbel"/>
          <w:rFonts w:ascii="Times New Roman" w:hAnsi="Times New Roman" w:cs="Times New Roman"/>
        </w:rPr>
        <w:t>6</w:t>
      </w:r>
      <w:r w:rsidRPr="00DB6C10">
        <w:rPr>
          <w:rFonts w:ascii="Times New Roman" w:hAnsi="Times New Roman" w:cs="Times New Roman"/>
        </w:rPr>
        <w:t>SC defect is coin</w:t>
      </w:r>
      <w:r w:rsidRPr="00DB6C10">
        <w:rPr>
          <w:rFonts w:ascii="Times New Roman" w:hAnsi="Times New Roman" w:cs="Times New Roman"/>
        </w:rPr>
        <w:softHyphen/>
        <w:t>cident to g7SC defect and differs from neutron-irradiated sample defect.</w:t>
      </w:r>
    </w:p>
    <w:p w:rsidR="00D93675" w:rsidRPr="00DB6C10" w:rsidRDefault="008531DB">
      <w:pPr>
        <w:pStyle w:val="21"/>
        <w:numPr>
          <w:ilvl w:val="0"/>
          <w:numId w:val="5"/>
        </w:numPr>
        <w:shd w:val="clear" w:color="auto" w:fill="auto"/>
        <w:tabs>
          <w:tab w:val="left" w:pos="356"/>
        </w:tabs>
        <w:spacing w:before="0" w:after="0" w:line="228" w:lineRule="exact"/>
        <w:ind w:right="20"/>
        <w:rPr>
          <w:rFonts w:ascii="Times New Roman" w:hAnsi="Times New Roman" w:cs="Times New Roman"/>
        </w:rPr>
      </w:pPr>
      <w:r w:rsidRPr="00DB6C10">
        <w:rPr>
          <w:rFonts w:ascii="Times New Roman" w:hAnsi="Times New Roman" w:cs="Times New Roman"/>
        </w:rPr>
        <w:t>USL causes donor-</w:t>
      </w:r>
      <w:r w:rsidR="00250F14">
        <w:rPr>
          <w:rFonts w:ascii="Times New Roman" w:hAnsi="Times New Roman" w:cs="Times New Roman"/>
        </w:rPr>
        <w:t>acceptor distance change and re</w:t>
      </w:r>
      <w:r w:rsidRPr="00DB6C10">
        <w:rPr>
          <w:rFonts w:ascii="Times New Roman" w:hAnsi="Times New Roman" w:cs="Times New Roman"/>
        </w:rPr>
        <w:t xml:space="preserve">sults in and </w:t>
      </w:r>
      <w:proofErr w:type="spellStart"/>
      <w:r w:rsidRPr="00DB6C10">
        <w:rPr>
          <w:rFonts w:ascii="Times New Roman" w:hAnsi="Times New Roman" w:cs="Times New Roman"/>
        </w:rPr>
        <w:t>e</w:t>
      </w:r>
      <w:r w:rsidRPr="00DB6C10">
        <w:rPr>
          <w:rFonts w:ascii="Times New Roman" w:hAnsi="Times New Roman" w:cs="Times New Roman"/>
          <w:vertAlign w:val="subscript"/>
        </w:rPr>
        <w:t>RDA</w:t>
      </w:r>
      <w:proofErr w:type="spellEnd"/>
      <w:r w:rsidRPr="00DB6C10">
        <w:rPr>
          <w:rFonts w:ascii="Times New Roman" w:hAnsi="Times New Roman" w:cs="Times New Roman"/>
        </w:rPr>
        <w:t xml:space="preserve">, which increase with </w:t>
      </w:r>
      <w:proofErr w:type="spellStart"/>
      <w:r w:rsidRPr="00DB6C10">
        <w:rPr>
          <w:rStyle w:val="a5"/>
          <w:rFonts w:ascii="Times New Roman" w:hAnsi="Times New Roman" w:cs="Times New Roman"/>
        </w:rPr>
        <w:t>W</w:t>
      </w:r>
      <w:r w:rsidRPr="00DB6C10">
        <w:rPr>
          <w:rStyle w:val="a5"/>
          <w:rFonts w:ascii="Times New Roman" w:hAnsi="Times New Roman" w:cs="Times New Roman"/>
          <w:vertAlign w:val="subscript"/>
        </w:rPr>
        <w:t>us</w:t>
      </w:r>
      <w:proofErr w:type="spellEnd"/>
      <w:r w:rsidRPr="00DB6C10">
        <w:rPr>
          <w:rFonts w:ascii="Times New Roman" w:hAnsi="Times New Roman" w:cs="Times New Roman"/>
        </w:rPr>
        <w:t>.</w:t>
      </w:r>
    </w:p>
    <w:p w:rsidR="00D93675" w:rsidRPr="00DB6C10" w:rsidRDefault="008531DB">
      <w:pPr>
        <w:pStyle w:val="21"/>
        <w:numPr>
          <w:ilvl w:val="0"/>
          <w:numId w:val="5"/>
        </w:numPr>
        <w:shd w:val="clear" w:color="auto" w:fill="auto"/>
        <w:tabs>
          <w:tab w:val="left" w:pos="356"/>
        </w:tabs>
        <w:spacing w:before="0" w:after="0" w:line="228" w:lineRule="exact"/>
        <w:ind w:right="20"/>
        <w:rPr>
          <w:rFonts w:ascii="Times New Roman" w:hAnsi="Times New Roman" w:cs="Times New Roman"/>
        </w:rPr>
      </w:pPr>
      <w:r w:rsidRPr="00DB6C10">
        <w:rPr>
          <w:rFonts w:ascii="Times New Roman" w:hAnsi="Times New Roman" w:cs="Times New Roman"/>
        </w:rPr>
        <w:t xml:space="preserve">Acoustically induced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(and </w:t>
      </w:r>
      <w:proofErr w:type="spellStart"/>
      <w:r w:rsidRPr="00DB6C10">
        <w:rPr>
          <w:rFonts w:ascii="Times New Roman" w:hAnsi="Times New Roman" w:cs="Times New Roman"/>
        </w:rPr>
        <w:t>T</w:t>
      </w:r>
      <w:r w:rsidRPr="00DB6C10">
        <w:rPr>
          <w:rFonts w:ascii="Times New Roman" w:hAnsi="Times New Roman" w:cs="Times New Roman"/>
          <w:vertAlign w:val="subscript"/>
        </w:rPr>
        <w:t>id</w:t>
      </w:r>
      <w:proofErr w:type="spellEnd"/>
      <w:r w:rsidRPr="00DB6C10">
        <w:rPr>
          <w:rFonts w:ascii="Times New Roman" w:hAnsi="Times New Roman" w:cs="Times New Roman"/>
        </w:rPr>
        <w:t>) modification, which is observed in g</w:t>
      </w:r>
      <w:r w:rsidRPr="00DB6C10">
        <w:rPr>
          <w:rStyle w:val="Corbel"/>
          <w:rFonts w:ascii="Times New Roman" w:hAnsi="Times New Roman" w:cs="Times New Roman"/>
        </w:rPr>
        <w:t>6</w:t>
      </w:r>
      <w:r w:rsidRPr="00DB6C10">
        <w:rPr>
          <w:rFonts w:ascii="Times New Roman" w:hAnsi="Times New Roman" w:cs="Times New Roman"/>
        </w:rPr>
        <w:t xml:space="preserve">SC, and g7SC only, testifies </w:t>
      </w:r>
      <w:ins w:id="313" w:author="Alla" w:date="2017-10-21T19:55:00Z">
        <w:r w:rsidR="0002409D">
          <w:rPr>
            <w:rFonts w:ascii="Times New Roman" w:hAnsi="Times New Roman" w:cs="Times New Roman"/>
          </w:rPr>
          <w:t xml:space="preserve">on </w:t>
        </w:r>
      </w:ins>
      <w:del w:id="314" w:author="Alla" w:date="2017-10-21T19:54:00Z">
        <w:r w:rsidRPr="00DB6C10" w:rsidDel="0002409D">
          <w:rPr>
            <w:rFonts w:ascii="Times New Roman" w:hAnsi="Times New Roman" w:cs="Times New Roman"/>
          </w:rPr>
          <w:delText>a</w:delText>
        </w:r>
      </w:del>
      <w:ins w:id="315" w:author="Alla" w:date="2017-10-21T19:55:00Z">
        <w:r w:rsidR="0002409D">
          <w:rPr>
            <w:rFonts w:ascii="Times New Roman" w:hAnsi="Times New Roman" w:cs="Times New Roman"/>
          </w:rPr>
          <w:t xml:space="preserve">the </w:t>
        </w:r>
      </w:ins>
      <w:r w:rsidR="00250F14">
        <w:rPr>
          <w:rFonts w:ascii="Times New Roman" w:hAnsi="Times New Roman" w:cs="Times New Roman"/>
        </w:rPr>
        <w:t xml:space="preserve"> re</w:t>
      </w:r>
      <w:r w:rsidRPr="00DB6C10">
        <w:rPr>
          <w:rFonts w:ascii="Times New Roman" w:hAnsi="Times New Roman" w:cs="Times New Roman"/>
        </w:rPr>
        <w:t xml:space="preserve">building of Y-induced RD. I.e., Y-induced RD is </w:t>
      </w:r>
      <w:proofErr w:type="spellStart"/>
      <w:r w:rsidRPr="00DB6C10">
        <w:rPr>
          <w:rFonts w:ascii="Times New Roman" w:hAnsi="Times New Roman" w:cs="Times New Roman"/>
        </w:rPr>
        <w:t>congu</w:t>
      </w:r>
      <w:proofErr w:type="spellEnd"/>
      <w:r w:rsidRPr="00DB6C10">
        <w:rPr>
          <w:rFonts w:ascii="Times New Roman" w:hAnsi="Times New Roman" w:cs="Times New Roman"/>
        </w:rPr>
        <w:t xml:space="preserve">- rationally </w:t>
      </w:r>
      <w:proofErr w:type="spellStart"/>
      <w:r w:rsidRPr="00DB6C10">
        <w:rPr>
          <w:rFonts w:ascii="Times New Roman" w:hAnsi="Times New Roman" w:cs="Times New Roman"/>
        </w:rPr>
        <w:t>bistable</w:t>
      </w:r>
      <w:proofErr w:type="spellEnd"/>
      <w:r w:rsidRPr="00DB6C10">
        <w:rPr>
          <w:rFonts w:ascii="Times New Roman" w:hAnsi="Times New Roman" w:cs="Times New Roman"/>
        </w:rPr>
        <w:t xml:space="preserve"> (or </w:t>
      </w:r>
      <w:proofErr w:type="spellStart"/>
      <w:r w:rsidRPr="00DB6C10">
        <w:rPr>
          <w:rFonts w:ascii="Times New Roman" w:hAnsi="Times New Roman" w:cs="Times New Roman"/>
        </w:rPr>
        <w:t>metastable</w:t>
      </w:r>
      <w:proofErr w:type="spellEnd"/>
      <w:r w:rsidRPr="00DB6C10">
        <w:rPr>
          <w:rFonts w:ascii="Times New Roman" w:hAnsi="Times New Roman" w:cs="Times New Roman"/>
        </w:rPr>
        <w:t>) and transform</w:t>
      </w:r>
      <w:ins w:id="316" w:author="Alla" w:date="2017-10-21T19:56:00Z">
        <w:r w:rsidR="0002409D">
          <w:rPr>
            <w:rFonts w:ascii="Times New Roman" w:hAnsi="Times New Roman" w:cs="Times New Roman"/>
          </w:rPr>
          <w:t>s</w:t>
        </w:r>
      </w:ins>
      <w:r w:rsidRPr="00DB6C10">
        <w:rPr>
          <w:rFonts w:ascii="Times New Roman" w:hAnsi="Times New Roman" w:cs="Times New Roman"/>
        </w:rPr>
        <w:t xml:space="preserve"> from ground state to another under US action. Similar AI defect variations were also reported previously.</w:t>
      </w:r>
      <w:r w:rsidRPr="00DB6C10">
        <w:rPr>
          <w:rStyle w:val="Corbel"/>
          <w:rFonts w:ascii="Times New Roman" w:hAnsi="Times New Roman" w:cs="Times New Roman"/>
          <w:vertAlign w:val="superscript"/>
        </w:rPr>
        <w:t>3,5,32,59</w:t>
      </w:r>
    </w:p>
    <w:p w:rsidR="00D93675" w:rsidRDefault="008531DB">
      <w:pPr>
        <w:pStyle w:val="21"/>
        <w:numPr>
          <w:ilvl w:val="0"/>
          <w:numId w:val="5"/>
        </w:numPr>
        <w:shd w:val="clear" w:color="auto" w:fill="auto"/>
        <w:tabs>
          <w:tab w:val="left" w:pos="682"/>
        </w:tabs>
        <w:spacing w:before="0" w:after="0" w:line="228" w:lineRule="exact"/>
        <w:ind w:right="20"/>
        <w:rPr>
          <w:rFonts w:ascii="Times New Roman" w:hAnsi="Times New Roman" w:cs="Times New Roman"/>
        </w:rPr>
      </w:pPr>
      <w:proofErr w:type="gramStart"/>
      <w:r w:rsidRPr="00DB6C10">
        <w:rPr>
          <w:rFonts w:ascii="Times New Roman" w:hAnsi="Times New Roman" w:cs="Times New Roman"/>
        </w:rPr>
        <w:t>sign</w:t>
      </w:r>
      <w:proofErr w:type="gramEnd"/>
      <w:r w:rsidRPr="00DB6C10">
        <w:rPr>
          <w:rFonts w:ascii="Times New Roman" w:hAnsi="Times New Roman" w:cs="Times New Roman"/>
        </w:rPr>
        <w:t xml:space="preserve"> is immutable — see Eq. (15), whereas </w:t>
      </w:r>
      <w:proofErr w:type="spellStart"/>
      <w:r w:rsidRPr="00DB6C10">
        <w:rPr>
          <w:rFonts w:ascii="Times New Roman" w:hAnsi="Times New Roman" w:cs="Times New Roman"/>
        </w:rPr>
        <w:t>e</w:t>
      </w:r>
      <w:r w:rsidRPr="00DB6C10">
        <w:rPr>
          <w:rFonts w:ascii="Times New Roman" w:hAnsi="Times New Roman" w:cs="Times New Roman"/>
          <w:vertAlign w:val="subscript"/>
        </w:rPr>
        <w:t>RDA</w:t>
      </w:r>
      <w:proofErr w:type="spellEnd"/>
      <w:r w:rsidRPr="00DB6C10">
        <w:rPr>
          <w:rFonts w:ascii="Times New Roman" w:hAnsi="Times New Roman" w:cs="Times New Roman"/>
        </w:rPr>
        <w:t xml:space="preserve"> sign can vary for </w:t>
      </w:r>
      <w:ins w:id="317" w:author="Alla" w:date="2017-10-21T19:56:00Z">
        <w:r w:rsidR="0002409D">
          <w:rPr>
            <w:rFonts w:ascii="Times New Roman" w:hAnsi="Times New Roman" w:cs="Times New Roman"/>
          </w:rPr>
          <w:t xml:space="preserve">a </w:t>
        </w:r>
      </w:ins>
      <w:r w:rsidRPr="00DB6C10">
        <w:rPr>
          <w:rFonts w:ascii="Times New Roman" w:hAnsi="Times New Roman" w:cs="Times New Roman"/>
        </w:rPr>
        <w:t xml:space="preserve">pair with opposite relaxation volume component </w:t>
      </w:r>
      <w:del w:id="318" w:author="Alla" w:date="2017-10-21T19:56:00Z">
        <w:r w:rsidRPr="00DB6C10" w:rsidDel="0002409D">
          <w:rPr>
            <w:rFonts w:ascii="Times New Roman" w:hAnsi="Times New Roman" w:cs="Times New Roman"/>
          </w:rPr>
          <w:delText>—</w:delText>
        </w:r>
      </w:del>
      <w:r w:rsidRPr="00DB6C10">
        <w:rPr>
          <w:rFonts w:ascii="Times New Roman" w:hAnsi="Times New Roman" w:cs="Times New Roman"/>
        </w:rPr>
        <w:t xml:space="preserve"> </w:t>
      </w:r>
      <w:ins w:id="319" w:author="Alla" w:date="2017-10-21T19:56:00Z">
        <w:r w:rsidR="0002409D">
          <w:rPr>
            <w:rFonts w:ascii="Times New Roman" w:hAnsi="Times New Roman" w:cs="Times New Roman"/>
          </w:rPr>
          <w:t>(</w:t>
        </w:r>
      </w:ins>
      <w:r w:rsidRPr="00DB6C10">
        <w:rPr>
          <w:rFonts w:ascii="Times New Roman" w:hAnsi="Times New Roman" w:cs="Times New Roman"/>
        </w:rPr>
        <w:t>see Fig. 5</w:t>
      </w:r>
      <w:ins w:id="320" w:author="Alla" w:date="2017-10-21T19:56:00Z">
        <w:r w:rsidR="0002409D">
          <w:rPr>
            <w:rFonts w:ascii="Times New Roman" w:hAnsi="Times New Roman" w:cs="Times New Roman"/>
          </w:rPr>
          <w:t>)</w:t>
        </w:r>
      </w:ins>
      <w:r w:rsidRPr="00DB6C10">
        <w:rPr>
          <w:rFonts w:ascii="Times New Roman" w:hAnsi="Times New Roman" w:cs="Times New Roman"/>
        </w:rPr>
        <w:t xml:space="preserve">. Therefore </w:t>
      </w:r>
      <w:proofErr w:type="spellStart"/>
      <w:r w:rsidRPr="00DB6C10">
        <w:rPr>
          <w:rFonts w:ascii="Times New Roman" w:hAnsi="Times New Roman" w:cs="Times New Roman"/>
        </w:rPr>
        <w:t>An</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Tg</w:t>
      </w:r>
      <w:proofErr w:type="spellEnd"/>
      <w:r w:rsidRPr="00DB6C10">
        <w:rPr>
          <w:rFonts w:ascii="Times New Roman" w:hAnsi="Times New Roman" w:cs="Times New Roman"/>
        </w:rPr>
        <w:t xml:space="preserve"> sign change is </w:t>
      </w:r>
      <w:ins w:id="321" w:author="Alla" w:date="2017-10-21T19:57:00Z">
        <w:r w:rsidR="0002409D">
          <w:rPr>
            <w:rFonts w:ascii="Times New Roman" w:hAnsi="Times New Roman" w:cs="Times New Roman"/>
          </w:rPr>
          <w:t xml:space="preserve">an </w:t>
        </w:r>
      </w:ins>
      <w:r w:rsidRPr="00DB6C10">
        <w:rPr>
          <w:rFonts w:ascii="Times New Roman" w:hAnsi="Times New Roman" w:cs="Times New Roman"/>
        </w:rPr>
        <w:t>evidence of transformation from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&gt; 0) to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&lt; 0) after irradiation. </w:t>
      </w:r>
      <w:r w:rsidRPr="0002409D">
        <w:rPr>
          <w:rFonts w:ascii="Times New Roman" w:hAnsi="Times New Roman" w:cs="Times New Roman"/>
          <w:highlight w:val="yellow"/>
          <w:rPrChange w:id="322" w:author="Alla" w:date="2017-10-21T19:59:00Z">
            <w:rPr>
              <w:rFonts w:ascii="Times New Roman" w:hAnsi="Times New Roman" w:cs="Times New Roman"/>
            </w:rPr>
          </w:rPrChange>
        </w:rPr>
        <w:t>Transformation</w:t>
      </w:r>
      <w:r w:rsidRPr="00DB6C10">
        <w:rPr>
          <w:rFonts w:ascii="Times New Roman" w:hAnsi="Times New Roman" w:cs="Times New Roman"/>
        </w:rPr>
        <w:t xml:space="preserve"> is confirmed by </w:t>
      </w:r>
      <w:r w:rsidRPr="0002409D">
        <w:rPr>
          <w:rFonts w:ascii="Times New Roman" w:hAnsi="Times New Roman" w:cs="Times New Roman"/>
          <w:highlight w:val="yellow"/>
          <w:rPrChange w:id="323" w:author="Alla" w:date="2017-10-21T19:59:00Z">
            <w:rPr>
              <w:rFonts w:ascii="Times New Roman" w:hAnsi="Times New Roman" w:cs="Times New Roman"/>
            </w:rPr>
          </w:rPrChange>
        </w:rPr>
        <w:t>US influence efficiency rise</w:t>
      </w:r>
      <w:r w:rsidRPr="00DB6C10">
        <w:rPr>
          <w:rFonts w:ascii="Times New Roman" w:hAnsi="Times New Roman" w:cs="Times New Roman"/>
        </w:rPr>
        <w:t xml:space="preserve"> in irradiated samples. Really, in the case of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AQd</w:t>
      </w:r>
      <w:proofErr w:type="spellEnd"/>
      <w:r w:rsidRPr="00DB6C10">
        <w:rPr>
          <w:rFonts w:ascii="Times New Roman" w:hAnsi="Times New Roman" w:cs="Times New Roman"/>
        </w:rPr>
        <w:t xml:space="preserve"> &lt; 0) the US efficiency is determined by </w:t>
      </w:r>
      <w:ins w:id="324" w:author="Alla" w:date="2017-10-21T19:59:00Z">
        <w:r w:rsidR="0002409D">
          <w:rPr>
            <w:rFonts w:ascii="Times New Roman" w:hAnsi="Times New Roman" w:cs="Times New Roman"/>
          </w:rPr>
          <w:t xml:space="preserve">the </w:t>
        </w:r>
      </w:ins>
      <w:r w:rsidRPr="00DB6C10">
        <w:rPr>
          <w:rFonts w:ascii="Times New Roman" w:hAnsi="Times New Roman" w:cs="Times New Roman"/>
        </w:rPr>
        <w:t>sum of pair component dis</w:t>
      </w:r>
      <w:r w:rsidRPr="00DB6C10">
        <w:rPr>
          <w:rFonts w:ascii="Times New Roman" w:hAnsi="Times New Roman" w:cs="Times New Roman"/>
        </w:rPr>
        <w:softHyphen/>
        <w:t>placements, whereas in the contrary case — by</w:t>
      </w:r>
      <w:ins w:id="325" w:author="Alla" w:date="2017-10-21T20:00:00Z">
        <w:r w:rsidR="0002409D">
          <w:rPr>
            <w:rFonts w:ascii="Times New Roman" w:hAnsi="Times New Roman" w:cs="Times New Roman"/>
          </w:rPr>
          <w:t xml:space="preserve"> their</w:t>
        </w:r>
      </w:ins>
      <w:r w:rsidRPr="00DB6C10">
        <w:rPr>
          <w:rFonts w:ascii="Times New Roman" w:hAnsi="Times New Roman" w:cs="Times New Roman"/>
        </w:rPr>
        <w:t xml:space="preserve"> difference. Conceivably, both donor and acceptor are </w:t>
      </w:r>
      <w:ins w:id="326" w:author="Alla" w:date="2017-10-21T20:00:00Z">
        <w:r w:rsidR="0002409D">
          <w:rPr>
            <w:rFonts w:ascii="Times New Roman" w:hAnsi="Times New Roman" w:cs="Times New Roman"/>
          </w:rPr>
          <w:t xml:space="preserve">of </w:t>
        </w:r>
      </w:ins>
      <w:r w:rsidRPr="00DB6C10">
        <w:rPr>
          <w:rFonts w:ascii="Times New Roman" w:hAnsi="Times New Roman" w:cs="Times New Roman"/>
        </w:rPr>
        <w:t>interstitial- type at non-irradiate</w:t>
      </w:r>
      <w:r w:rsidR="00250F14">
        <w:rPr>
          <w:rFonts w:ascii="Times New Roman" w:hAnsi="Times New Roman" w:cs="Times New Roman"/>
        </w:rPr>
        <w:t xml:space="preserve">d </w:t>
      </w:r>
      <w:proofErr w:type="gramStart"/>
      <w:r w:rsidR="00250F14">
        <w:rPr>
          <w:rFonts w:ascii="Times New Roman" w:hAnsi="Times New Roman" w:cs="Times New Roman"/>
        </w:rPr>
        <w:t>sample,</w:t>
      </w:r>
      <w:proofErr w:type="gramEnd"/>
      <w:r w:rsidR="00250F14">
        <w:rPr>
          <w:rFonts w:ascii="Times New Roman" w:hAnsi="Times New Roman" w:cs="Times New Roman"/>
        </w:rPr>
        <w:t xml:space="preserve"> and one of pair compo</w:t>
      </w:r>
      <w:r w:rsidRPr="00DB6C10">
        <w:rPr>
          <w:rFonts w:ascii="Times New Roman" w:hAnsi="Times New Roman" w:cs="Times New Roman"/>
        </w:rPr>
        <w:t xml:space="preserve">nent is </w:t>
      </w:r>
      <w:ins w:id="327" w:author="Alla" w:date="2017-10-21T20:00:00Z">
        <w:r w:rsidR="0002409D">
          <w:rPr>
            <w:rFonts w:ascii="Times New Roman" w:hAnsi="Times New Roman" w:cs="Times New Roman"/>
          </w:rPr>
          <w:t xml:space="preserve">of </w:t>
        </w:r>
      </w:ins>
      <w:r w:rsidRPr="00DB6C10">
        <w:rPr>
          <w:rFonts w:ascii="Times New Roman" w:hAnsi="Times New Roman" w:cs="Times New Roman"/>
        </w:rPr>
        <w:t xml:space="preserve">vacancy-type at irradiated samples. The defect </w:t>
      </w:r>
      <w:proofErr w:type="gramStart"/>
      <w:r w:rsidRPr="00DB6C10">
        <w:rPr>
          <w:rFonts w:ascii="Times New Roman" w:hAnsi="Times New Roman" w:cs="Times New Roman"/>
        </w:rPr>
        <w:t>configuration are</w:t>
      </w:r>
      <w:proofErr w:type="gramEnd"/>
      <w:r w:rsidRPr="00DB6C10">
        <w:rPr>
          <w:rFonts w:ascii="Times New Roman" w:hAnsi="Times New Roman" w:cs="Times New Roman"/>
        </w:rPr>
        <w:t xml:space="preserve"> discussed below, in Section III D.</w:t>
      </w:r>
    </w:p>
    <w:p w:rsidR="00310BD4" w:rsidRDefault="00310BD4" w:rsidP="00310BD4">
      <w:pPr>
        <w:pStyle w:val="21"/>
        <w:shd w:val="clear" w:color="auto" w:fill="auto"/>
        <w:tabs>
          <w:tab w:val="left" w:pos="682"/>
        </w:tabs>
        <w:spacing w:before="0" w:after="0" w:line="228" w:lineRule="exact"/>
        <w:ind w:right="20"/>
        <w:rPr>
          <w:rFonts w:ascii="Times New Roman" w:hAnsi="Times New Roman" w:cs="Times New Roman"/>
        </w:rPr>
      </w:pPr>
    </w:p>
    <w:p w:rsidR="00310BD4" w:rsidRPr="00DB6C10" w:rsidRDefault="00310BD4" w:rsidP="00310BD4">
      <w:pPr>
        <w:pStyle w:val="60"/>
        <w:numPr>
          <w:ilvl w:val="0"/>
          <w:numId w:val="3"/>
        </w:numPr>
        <w:shd w:val="clear" w:color="auto" w:fill="auto"/>
        <w:tabs>
          <w:tab w:val="left" w:pos="377"/>
        </w:tabs>
        <w:spacing w:after="225" w:line="160" w:lineRule="exact"/>
        <w:jc w:val="both"/>
        <w:rPr>
          <w:rFonts w:ascii="Times New Roman" w:hAnsi="Times New Roman" w:cs="Times New Roman"/>
        </w:rPr>
      </w:pPr>
      <w:r w:rsidRPr="00DB6C10">
        <w:rPr>
          <w:rFonts w:ascii="Times New Roman" w:hAnsi="Times New Roman" w:cs="Times New Roman"/>
        </w:rPr>
        <w:t>Quasi-neutral region</w:t>
      </w:r>
    </w:p>
    <w:p w:rsidR="00310BD4" w:rsidRPr="00DB6C10" w:rsidRDefault="00310BD4" w:rsidP="00310BD4">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 xml:space="preserve">Base lifetime mirrors the processes, which occur in the quasi-neutral region of </w:t>
      </w:r>
      <w:r w:rsidRPr="00DB6C10">
        <w:rPr>
          <w:rStyle w:val="a5"/>
          <w:rFonts w:ascii="Times New Roman" w:hAnsi="Times New Roman" w:cs="Times New Roman"/>
        </w:rPr>
        <w:t>p</w:t>
      </w:r>
      <w:r w:rsidRPr="00DB6C10">
        <w:rPr>
          <w:rFonts w:ascii="Times New Roman" w:hAnsi="Times New Roman" w:cs="Times New Roman"/>
        </w:rPr>
        <w:t>-</w:t>
      </w:r>
      <w:r w:rsidRPr="00DB6C10">
        <w:rPr>
          <w:rStyle w:val="a5"/>
          <w:rFonts w:ascii="Times New Roman" w:hAnsi="Times New Roman" w:cs="Times New Roman"/>
        </w:rPr>
        <w:t>n</w:t>
      </w:r>
      <w:r w:rsidRPr="00DB6C10">
        <w:rPr>
          <w:rFonts w:ascii="Times New Roman" w:hAnsi="Times New Roman" w:cs="Times New Roman"/>
        </w:rPr>
        <w:t xml:space="preserve">-structure. Fig. </w:t>
      </w:r>
      <w:r w:rsidRPr="00DB6C10">
        <w:rPr>
          <w:rStyle w:val="Corbel"/>
          <w:rFonts w:ascii="Times New Roman" w:hAnsi="Times New Roman" w:cs="Times New Roman"/>
        </w:rPr>
        <w:t>6</w:t>
      </w:r>
      <w:r w:rsidRPr="00DB6C10">
        <w:rPr>
          <w:rFonts w:ascii="Times New Roman" w:hAnsi="Times New Roman" w:cs="Times New Roman"/>
        </w:rPr>
        <w:t xml:space="preserve"> shows the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spellEnd"/>
      <w:r w:rsidRPr="00DB6C10">
        <w:rPr>
          <w:rFonts w:ascii="Times New Roman" w:hAnsi="Times New Roman" w:cs="Times New Roman"/>
        </w:rPr>
        <w:t xml:space="preserve"> </w:t>
      </w:r>
      <w:ins w:id="328" w:author="Alla" w:date="2017-10-21T21:50:00Z">
        <w:r w:rsidR="0046250C">
          <w:rPr>
            <w:rFonts w:ascii="Times New Roman" w:hAnsi="Times New Roman" w:cs="Times New Roman"/>
          </w:rPr>
          <w:t xml:space="preserve"> </w:t>
        </w:r>
        <w:proofErr w:type="spellStart"/>
        <w:r w:rsidR="0046250C">
          <w:rPr>
            <w:rFonts w:ascii="Times New Roman" w:hAnsi="Times New Roman" w:cs="Times New Roman"/>
          </w:rPr>
          <w:t>behavoiur</w:t>
        </w:r>
        <w:proofErr w:type="spellEnd"/>
        <w:proofErr w:type="gramEnd"/>
        <w:r w:rsidR="0046250C">
          <w:rPr>
            <w:rFonts w:ascii="Times New Roman" w:hAnsi="Times New Roman" w:cs="Times New Roman"/>
          </w:rPr>
          <w:t xml:space="preserve"> </w:t>
        </w:r>
      </w:ins>
      <w:ins w:id="329" w:author="Alla" w:date="2017-10-21T21:51:00Z">
        <w:r w:rsidR="0046250C">
          <w:rPr>
            <w:rFonts w:ascii="Times New Roman" w:hAnsi="Times New Roman" w:cs="Times New Roman"/>
          </w:rPr>
          <w:t xml:space="preserve">in </w:t>
        </w:r>
      </w:ins>
      <w:del w:id="330" w:author="Alla" w:date="2017-10-21T21:51:00Z">
        <w:r w:rsidRPr="00DB6C10" w:rsidDel="0046250C">
          <w:rPr>
            <w:rFonts w:ascii="Times New Roman" w:hAnsi="Times New Roman" w:cs="Times New Roman"/>
          </w:rPr>
          <w:delText>over</w:delText>
        </w:r>
      </w:del>
      <w:r w:rsidRPr="00DB6C10">
        <w:rPr>
          <w:rFonts w:ascii="Times New Roman" w:hAnsi="Times New Roman" w:cs="Times New Roman"/>
        </w:rPr>
        <w:t xml:space="preserve"> the explored temperature range. Minority carrier lifetime expectedly rises with temperature increase and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spellEnd"/>
      <w:proofErr w:type="gramEnd"/>
      <w:r w:rsidRPr="00DB6C10">
        <w:rPr>
          <w:rFonts w:ascii="Times New Roman" w:hAnsi="Times New Roman" w:cs="Times New Roman"/>
        </w:rPr>
        <w:t xml:space="preserve"> values equal to 2 ^ 5 </w:t>
      </w:r>
      <w:r w:rsidRPr="00DB6C10">
        <w:rPr>
          <w:rStyle w:val="a5"/>
          <w:rFonts w:ascii="Times New Roman" w:hAnsi="Times New Roman" w:cs="Times New Roman"/>
        </w:rPr>
        <w:t>n</w:t>
      </w:r>
      <w:r w:rsidRPr="00DB6C10">
        <w:rPr>
          <w:rFonts w:ascii="Times New Roman" w:hAnsi="Times New Roman" w:cs="Times New Roman"/>
        </w:rPr>
        <w:t xml:space="preserve">s for different samples at 320 K. These values correspond to 80 ^ 130 ^m range of diffusion length. In our opinion, the observed </w:t>
      </w:r>
      <w:proofErr w:type="spellStart"/>
      <w:r w:rsidRPr="00DB6C10">
        <w:rPr>
          <w:rStyle w:val="a5"/>
          <w:rFonts w:ascii="Times New Roman" w:hAnsi="Times New Roman" w:cs="Times New Roman"/>
        </w:rPr>
        <w:t>Tn</w:t>
      </w:r>
      <w:proofErr w:type="spellEnd"/>
      <w:r w:rsidRPr="00DB6C10">
        <w:rPr>
          <w:rFonts w:ascii="Times New Roman" w:hAnsi="Times New Roman" w:cs="Times New Roman"/>
        </w:rPr>
        <w:t xml:space="preserve"> dispersion is not defined by irradiation, but deals with sample-ancestor wafer </w:t>
      </w:r>
      <w:proofErr w:type="spellStart"/>
      <w:r w:rsidRPr="00DB6C10">
        <w:rPr>
          <w:rFonts w:ascii="Times New Roman" w:hAnsi="Times New Roman" w:cs="Times New Roman"/>
        </w:rPr>
        <w:t>inhomogeneity</w:t>
      </w:r>
      <w:proofErr w:type="spellEnd"/>
      <w:r w:rsidRPr="00DB6C10">
        <w:rPr>
          <w:rFonts w:ascii="Times New Roman" w:hAnsi="Times New Roman" w:cs="Times New Roman"/>
        </w:rPr>
        <w:t>, which is revealed quite often</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60</w:t>
      </w:r>
      <w:proofErr w:type="gramStart"/>
      <w:r w:rsidRPr="00DB6C10">
        <w:rPr>
          <w:rStyle w:val="Corbel"/>
          <w:rFonts w:ascii="Times New Roman" w:hAnsi="Times New Roman" w:cs="Times New Roman"/>
          <w:vertAlign w:val="superscript"/>
        </w:rPr>
        <w:t>,61</w:t>
      </w:r>
      <w:proofErr w:type="gramEnd"/>
    </w:p>
    <w:p w:rsidR="00310BD4" w:rsidRPr="00DB6C10" w:rsidRDefault="00310BD4" w:rsidP="00310BD4">
      <w:pPr>
        <w:pStyle w:val="21"/>
        <w:shd w:val="clear" w:color="auto" w:fill="auto"/>
        <w:spacing w:before="0" w:after="114" w:line="228" w:lineRule="exact"/>
        <w:ind w:right="20" w:firstLine="200"/>
        <w:rPr>
          <w:rFonts w:ascii="Times New Roman" w:hAnsi="Times New Roman" w:cs="Times New Roman"/>
        </w:rPr>
      </w:pPr>
      <w:r w:rsidRPr="00DB6C10">
        <w:rPr>
          <w:rFonts w:ascii="Times New Roman" w:hAnsi="Times New Roman" w:cs="Times New Roman"/>
        </w:rPr>
        <w:t>Really, the irradiation i</w:t>
      </w:r>
      <w:r w:rsidR="00250F14">
        <w:rPr>
          <w:rFonts w:ascii="Times New Roman" w:hAnsi="Times New Roman" w:cs="Times New Roman"/>
        </w:rPr>
        <w:t>nduced lifetime reduction is de</w:t>
      </w:r>
      <w:r w:rsidRPr="00DB6C10">
        <w:rPr>
          <w:rFonts w:ascii="Times New Roman" w:hAnsi="Times New Roman" w:cs="Times New Roman"/>
        </w:rPr>
        <w:t>scribed by the Messenger-Spratt equation</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48</w:t>
      </w:r>
      <w:proofErr w:type="gramEnd"/>
    </w:p>
    <w:p w:rsidR="00310BD4" w:rsidRPr="00DB6C10" w:rsidRDefault="00310BD4" w:rsidP="00310BD4">
      <w:pPr>
        <w:pStyle w:val="40"/>
        <w:shd w:val="clear" w:color="auto" w:fill="auto"/>
        <w:spacing w:after="108" w:line="160" w:lineRule="exact"/>
        <w:rPr>
          <w:rFonts w:ascii="Times New Roman" w:hAnsi="Times New Roman" w:cs="Times New Roman"/>
        </w:rPr>
      </w:pPr>
      <w:r>
        <w:rPr>
          <w:rFonts w:ascii="Times New Roman" w:hAnsi="Times New Roman" w:cs="Times New Roman"/>
        </w:rPr>
        <w:t>(16)</w:t>
      </w:r>
    </w:p>
    <w:p w:rsidR="00310BD4" w:rsidRPr="00DB6C10" w:rsidRDefault="00310BD4" w:rsidP="00310BD4">
      <w:pPr>
        <w:pStyle w:val="21"/>
        <w:shd w:val="clear" w:color="auto" w:fill="auto"/>
        <w:tabs>
          <w:tab w:val="left" w:pos="682"/>
        </w:tabs>
        <w:spacing w:before="0" w:after="0" w:line="228" w:lineRule="exact"/>
        <w:ind w:right="20"/>
        <w:rPr>
          <w:rFonts w:ascii="Times New Roman" w:hAnsi="Times New Roman" w:cs="Times New Roman"/>
        </w:rPr>
        <w:sectPr w:rsidR="00310BD4" w:rsidRPr="00DB6C10">
          <w:type w:val="continuous"/>
          <w:pgSz w:w="12240" w:h="15840"/>
          <w:pgMar w:top="1399" w:right="1022" w:bottom="943" w:left="1041" w:header="0" w:footer="3" w:gutter="0"/>
          <w:cols w:num="2" w:space="344"/>
          <w:noEndnote/>
          <w:docGrid w:linePitch="360"/>
        </w:sect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T</w:t>
      </w:r>
      <w:r w:rsidRPr="00DB6C10">
        <w:rPr>
          <w:rStyle w:val="Corbel"/>
          <w:rFonts w:ascii="Times New Roman" w:hAnsi="Times New Roman" w:cs="Times New Roman"/>
          <w:vertAlign w:val="subscript"/>
        </w:rPr>
        <w:t>n0</w:t>
      </w:r>
      <w:r w:rsidRPr="00DB6C10">
        <w:rPr>
          <w:rFonts w:ascii="Times New Roman" w:hAnsi="Times New Roman" w:cs="Times New Roman"/>
        </w:rPr>
        <w:t xml:space="preserve"> is the minority</w:t>
      </w:r>
      <w:r w:rsidR="00250F14">
        <w:rPr>
          <w:rFonts w:ascii="Times New Roman" w:hAnsi="Times New Roman" w:cs="Times New Roman"/>
        </w:rPr>
        <w:t xml:space="preserve"> carrier lifetime in the </w:t>
      </w:r>
      <w:proofErr w:type="spellStart"/>
      <w:r w:rsidR="00250F14">
        <w:rPr>
          <w:rFonts w:ascii="Times New Roman" w:hAnsi="Times New Roman" w:cs="Times New Roman"/>
        </w:rPr>
        <w:t>non</w:t>
      </w:r>
      <w:r w:rsidRPr="00DB6C10">
        <w:rPr>
          <w:rFonts w:ascii="Times New Roman" w:hAnsi="Times New Roman" w:cs="Times New Roman"/>
        </w:rPr>
        <w:t>irradiated</w:t>
      </w:r>
      <w:proofErr w:type="spellEnd"/>
      <w:r w:rsidRPr="00DB6C10">
        <w:rPr>
          <w:rFonts w:ascii="Times New Roman" w:hAnsi="Times New Roman" w:cs="Times New Roman"/>
        </w:rPr>
        <w:t xml:space="preserve"> sample, and </w:t>
      </w:r>
      <w:r w:rsidRPr="00DB6C10">
        <w:rPr>
          <w:rStyle w:val="a5"/>
          <w:rFonts w:ascii="Times New Roman" w:hAnsi="Times New Roman" w:cs="Times New Roman"/>
        </w:rPr>
        <w:t>K</w:t>
      </w:r>
      <w:r w:rsidRPr="00DB6C10">
        <w:rPr>
          <w:rStyle w:val="a5"/>
          <w:rFonts w:ascii="Times New Roman" w:hAnsi="Times New Roman" w:cs="Times New Roman"/>
          <w:vertAlign w:val="subscript"/>
        </w:rPr>
        <w:t>T</w:t>
      </w:r>
      <w:r>
        <w:rPr>
          <w:rStyle w:val="a5"/>
          <w:rFonts w:ascii="Times New Roman" w:hAnsi="Times New Roman" w:cs="Times New Roman"/>
          <w:vertAlign w:val="subscript"/>
        </w:rPr>
        <w:t xml:space="preserve"> </w:t>
      </w:r>
      <w:r w:rsidRPr="00DB6C10">
        <w:rPr>
          <w:rFonts w:ascii="Times New Roman" w:hAnsi="Times New Roman" w:cs="Times New Roman"/>
        </w:rPr>
        <w:t xml:space="preserve">is a lifetime damage- constants. The known </w:t>
      </w:r>
      <w:r w:rsidRPr="00DB6C10">
        <w:rPr>
          <w:rStyle w:val="a5"/>
          <w:rFonts w:ascii="Times New Roman" w:hAnsi="Times New Roman" w:cs="Times New Roman"/>
        </w:rPr>
        <w:t>K</w:t>
      </w:r>
      <w:r w:rsidRPr="00DB6C10">
        <w:rPr>
          <w:rStyle w:val="a5"/>
          <w:rFonts w:ascii="Times New Roman" w:hAnsi="Times New Roman" w:cs="Times New Roman"/>
          <w:vertAlign w:val="subscript"/>
        </w:rPr>
        <w:t>T</w:t>
      </w:r>
      <w:r w:rsidRPr="00DB6C10">
        <w:rPr>
          <w:rFonts w:ascii="Times New Roman" w:hAnsi="Times New Roman" w:cs="Times New Roman"/>
        </w:rPr>
        <w:t xml:space="preserve"> values and estimated changes of reciprocal base lifetime </w:t>
      </w:r>
      <w:r w:rsidRPr="00DB6C10">
        <w:rPr>
          <w:rStyle w:val="a5"/>
          <w:rFonts w:ascii="Times New Roman" w:hAnsi="Times New Roman" w:cs="Times New Roman"/>
        </w:rPr>
        <w:t>K</w:t>
      </w:r>
      <w:r w:rsidRPr="00DB6C10">
        <w:rPr>
          <w:rFonts w:ascii="Times New Roman" w:hAnsi="Times New Roman" w:cs="Times New Roman"/>
          <w:vertAlign w:val="subscript"/>
        </w:rPr>
        <w:t>T</w:t>
      </w:r>
      <w:r w:rsidRPr="00DB6C10">
        <w:rPr>
          <w:rFonts w:ascii="Times New Roman" w:hAnsi="Times New Roman" w:cs="Times New Roman"/>
        </w:rPr>
        <w:t xml:space="preserve">Ф are shown in </w:t>
      </w:r>
      <w:ins w:id="331" w:author="Alla" w:date="2017-10-21T21:52:00Z">
        <w:r w:rsidR="0046250C">
          <w:rPr>
            <w:rFonts w:ascii="Times New Roman" w:hAnsi="Times New Roman" w:cs="Times New Roman"/>
          </w:rPr>
          <w:t xml:space="preserve">the </w:t>
        </w:r>
      </w:ins>
      <w:r w:rsidRPr="00DB6C10">
        <w:rPr>
          <w:rFonts w:ascii="Times New Roman" w:hAnsi="Times New Roman" w:cs="Times New Roman"/>
        </w:rPr>
        <w:t xml:space="preserve">Table V. </w:t>
      </w:r>
      <w:proofErr w:type="spellStart"/>
      <w:ins w:id="332" w:author="Alla" w:date="2017-10-21T21:53:00Z">
        <w:r w:rsidR="0046250C">
          <w:rPr>
            <w:rFonts w:ascii="Times New Roman" w:hAnsi="Times New Roman" w:cs="Times New Roman"/>
          </w:rPr>
          <w:t>iT</w:t>
        </w:r>
        <w:proofErr w:type="spellEnd"/>
        <w:r w:rsidR="0046250C">
          <w:rPr>
            <w:rFonts w:ascii="Times New Roman" w:hAnsi="Times New Roman" w:cs="Times New Roman"/>
          </w:rPr>
          <w:t xml:space="preserve"> sh</w:t>
        </w:r>
      </w:ins>
      <w:ins w:id="333" w:author="Alla" w:date="2017-10-21T21:55:00Z">
        <w:r w:rsidR="0046250C">
          <w:rPr>
            <w:rFonts w:ascii="Times New Roman" w:hAnsi="Times New Roman" w:cs="Times New Roman"/>
          </w:rPr>
          <w:t>o</w:t>
        </w:r>
      </w:ins>
      <w:ins w:id="334" w:author="Alla" w:date="2017-10-21T21:53:00Z">
        <w:r w:rsidR="0046250C">
          <w:rPr>
            <w:rFonts w:ascii="Times New Roman" w:hAnsi="Times New Roman" w:cs="Times New Roman"/>
          </w:rPr>
          <w:t xml:space="preserve">ws </w:t>
        </w:r>
      </w:ins>
      <w:del w:id="335" w:author="Alla" w:date="2017-10-21T21:53:00Z">
        <w:r w:rsidRPr="00DB6C10" w:rsidDel="0046250C">
          <w:rPr>
            <w:rFonts w:ascii="Times New Roman" w:hAnsi="Times New Roman" w:cs="Times New Roman"/>
          </w:rPr>
          <w:delText>One can see,</w:delText>
        </w:r>
      </w:del>
      <w:r w:rsidRPr="00DB6C10">
        <w:rPr>
          <w:rFonts w:ascii="Times New Roman" w:hAnsi="Times New Roman" w:cs="Times New Roman"/>
        </w:rPr>
        <w:t xml:space="preserve"> that </w:t>
      </w:r>
      <w:ins w:id="336" w:author="Alla" w:date="2017-10-21T21:59:00Z">
        <w:r w:rsidR="0046250C">
          <w:rPr>
            <w:rFonts w:ascii="Times New Roman" w:hAnsi="Times New Roman" w:cs="Times New Roman"/>
          </w:rPr>
          <w:t xml:space="preserve">the estimated value of </w:t>
        </w:r>
      </w:ins>
      <w:del w:id="337" w:author="Alla" w:date="2017-10-21T22:00:00Z">
        <w:r w:rsidRPr="00DB6C10" w:rsidDel="0046250C">
          <w:rPr>
            <w:rFonts w:ascii="Times New Roman" w:hAnsi="Times New Roman" w:cs="Times New Roman"/>
          </w:rPr>
          <w:delText xml:space="preserve">expected </w:delText>
        </w:r>
      </w:del>
      <w:r w:rsidRPr="00DB6C10">
        <w:rPr>
          <w:rFonts w:ascii="Times New Roman" w:hAnsi="Times New Roman" w:cs="Times New Roman"/>
        </w:rPr>
        <w:t>radiation-induced t</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change</w:t>
      </w:r>
    </w:p>
    <w:p w:rsidR="00D93675" w:rsidRPr="00DB6C10" w:rsidRDefault="00D93675">
      <w:pPr>
        <w:spacing w:line="103" w:lineRule="exact"/>
        <w:rPr>
          <w:rFonts w:ascii="Times New Roman" w:hAnsi="Times New Roman" w:cs="Times New Roman"/>
          <w:sz w:val="8"/>
          <w:szCs w:val="8"/>
        </w:rPr>
      </w:pPr>
    </w:p>
    <w:p w:rsidR="00D93675" w:rsidRPr="00DB6C10" w:rsidRDefault="00D93675">
      <w:pPr>
        <w:rPr>
          <w:rFonts w:ascii="Times New Roman" w:hAnsi="Times New Roman" w:cs="Times New Roman"/>
          <w:sz w:val="2"/>
          <w:szCs w:val="2"/>
        </w:rPr>
        <w:sectPr w:rsidR="00D93675" w:rsidRPr="00DB6C10">
          <w:type w:val="continuous"/>
          <w:pgSz w:w="12240" w:h="15840"/>
          <w:pgMar w:top="0" w:right="0" w:bottom="0" w:left="0" w:header="0" w:footer="3" w:gutter="0"/>
          <w:cols w:space="720"/>
          <w:noEndnote/>
          <w:docGrid w:linePitch="360"/>
        </w:sectPr>
      </w:pPr>
    </w:p>
    <w:p w:rsidR="00D93675" w:rsidRPr="00DB6C10" w:rsidRDefault="00D93675">
      <w:pPr>
        <w:rPr>
          <w:rFonts w:ascii="Times New Roman" w:hAnsi="Times New Roman" w:cs="Times New Roman"/>
          <w:sz w:val="2"/>
          <w:szCs w:val="2"/>
        </w:rPr>
      </w:pPr>
    </w:p>
    <w:tbl>
      <w:tblPr>
        <w:tblpPr w:leftFromText="180" w:rightFromText="180" w:vertAnchor="text" w:horzAnchor="margin" w:tblpY="51"/>
        <w:tblOverlap w:val="never"/>
        <w:tblW w:w="0" w:type="auto"/>
        <w:tblLayout w:type="fixed"/>
        <w:tblCellMar>
          <w:left w:w="10" w:type="dxa"/>
          <w:right w:w="10" w:type="dxa"/>
        </w:tblCellMar>
        <w:tblLook w:val="04A0"/>
      </w:tblPr>
      <w:tblGrid>
        <w:gridCol w:w="720"/>
        <w:gridCol w:w="1166"/>
        <w:gridCol w:w="1349"/>
        <w:gridCol w:w="859"/>
        <w:gridCol w:w="874"/>
      </w:tblGrid>
      <w:tr w:rsidR="00310BD4" w:rsidRPr="00DB6C10" w:rsidTr="00310BD4">
        <w:tblPrEx>
          <w:tblCellMar>
            <w:top w:w="0" w:type="dxa"/>
            <w:bottom w:w="0" w:type="dxa"/>
          </w:tblCellMar>
        </w:tblPrEx>
        <w:trPr>
          <w:trHeight w:hRule="exact" w:val="542"/>
        </w:trPr>
        <w:tc>
          <w:tcPr>
            <w:tcW w:w="720"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ind w:left="160"/>
              <w:jc w:val="left"/>
              <w:rPr>
                <w:rFonts w:ascii="Times New Roman" w:hAnsi="Times New Roman" w:cs="Times New Roman"/>
              </w:rPr>
            </w:pPr>
            <w:r w:rsidRPr="00DB6C10">
              <w:rPr>
                <w:rStyle w:val="11"/>
                <w:rFonts w:ascii="Times New Roman" w:hAnsi="Times New Roman" w:cs="Times New Roman"/>
              </w:rPr>
              <w:lastRenderedPageBreak/>
              <w:t>Sample</w:t>
            </w:r>
          </w:p>
        </w:tc>
        <w:tc>
          <w:tcPr>
            <w:tcW w:w="1166"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T-n (320 K)</w:t>
            </w:r>
          </w:p>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w:t>
            </w:r>
            <w:r w:rsidRPr="00DB6C10">
              <w:rPr>
                <w:rStyle w:val="Corbel0"/>
                <w:rFonts w:ascii="Times New Roman" w:hAnsi="Times New Roman" w:cs="Times New Roman"/>
              </w:rPr>
              <w:t>10</w:t>
            </w:r>
            <w:r w:rsidRPr="00DB6C10">
              <w:rPr>
                <w:rStyle w:val="Corbel0"/>
                <w:rFonts w:ascii="Times New Roman" w:hAnsi="Times New Roman" w:cs="Times New Roman"/>
                <w:vertAlign w:val="superscript"/>
              </w:rPr>
              <w:t>5</w:t>
            </w:r>
            <w:r w:rsidRPr="00DB6C10">
              <w:rPr>
                <w:rStyle w:val="11"/>
                <w:rFonts w:ascii="Times New Roman" w:hAnsi="Times New Roman" w:cs="Times New Roman"/>
              </w:rPr>
              <w:t xml:space="preserve"> s“</w:t>
            </w:r>
            <w:r w:rsidRPr="00DB6C10">
              <w:rPr>
                <w:rStyle w:val="11"/>
                <w:rFonts w:ascii="Times New Roman" w:hAnsi="Times New Roman" w:cs="Times New Roman"/>
                <w:vertAlign w:val="superscript"/>
              </w:rPr>
              <w:t>1</w:t>
            </w:r>
            <w:r w:rsidRPr="00DB6C10">
              <w:rPr>
                <w:rStyle w:val="11"/>
                <w:rFonts w:ascii="Times New Roman" w:hAnsi="Times New Roman" w:cs="Times New Roman"/>
              </w:rPr>
              <w:t>)</w:t>
            </w:r>
          </w:p>
        </w:tc>
        <w:tc>
          <w:tcPr>
            <w:tcW w:w="1349"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a8"/>
                <w:rFonts w:ascii="Times New Roman" w:hAnsi="Times New Roman" w:cs="Times New Roman"/>
              </w:rPr>
              <w:t>K</w:t>
            </w:r>
            <w:r w:rsidRPr="00DB6C10">
              <w:rPr>
                <w:rStyle w:val="a8"/>
                <w:rFonts w:ascii="Times New Roman" w:hAnsi="Times New Roman" w:cs="Times New Roman"/>
                <w:vertAlign w:val="subscript"/>
              </w:rPr>
              <w:t>T</w:t>
            </w:r>
          </w:p>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 cm</w:t>
            </w:r>
            <w:r w:rsidRPr="00DB6C10">
              <w:rPr>
                <w:rStyle w:val="Corbel0"/>
                <w:rFonts w:ascii="Times New Roman" w:hAnsi="Times New Roman" w:cs="Times New Roman"/>
                <w:vertAlign w:val="superscript"/>
              </w:rPr>
              <w:t>2</w:t>
            </w:r>
            <w:r w:rsidRPr="00DB6C10">
              <w:rPr>
                <w:rStyle w:val="11"/>
                <w:rFonts w:ascii="Times New Roman" w:hAnsi="Times New Roman" w:cs="Times New Roman"/>
              </w:rPr>
              <w:t>/s)</w:t>
            </w:r>
          </w:p>
        </w:tc>
        <w:tc>
          <w:tcPr>
            <w:tcW w:w="859"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af1"/>
                <w:rFonts w:ascii="Times New Roman" w:hAnsi="Times New Roman" w:cs="Times New Roman"/>
              </w:rPr>
              <w:t>Kt</w:t>
            </w:r>
            <w:r w:rsidRPr="00DB6C10">
              <w:rPr>
                <w:rStyle w:val="a8"/>
                <w:rFonts w:ascii="Times New Roman" w:hAnsi="Times New Roman" w:cs="Times New Roman"/>
              </w:rPr>
              <w:t xml:space="preserve"> x</w:t>
            </w:r>
            <w:r w:rsidRPr="00DB6C10">
              <w:rPr>
                <w:rStyle w:val="11"/>
                <w:rFonts w:ascii="Times New Roman" w:hAnsi="Times New Roman" w:cs="Times New Roman"/>
              </w:rPr>
              <w:t xml:space="preserve"> ^</w:t>
            </w:r>
          </w:p>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w:t>
            </w:r>
            <w:r w:rsidRPr="00DB6C10">
              <w:rPr>
                <w:rStyle w:val="Corbel0"/>
                <w:rFonts w:ascii="Times New Roman" w:hAnsi="Times New Roman" w:cs="Times New Roman"/>
              </w:rPr>
              <w:t>10</w:t>
            </w:r>
            <w:r w:rsidRPr="00DB6C10">
              <w:rPr>
                <w:rStyle w:val="Corbel0"/>
                <w:rFonts w:ascii="Times New Roman" w:hAnsi="Times New Roman" w:cs="Times New Roman"/>
                <w:vertAlign w:val="superscript"/>
              </w:rPr>
              <w:t>4</w:t>
            </w:r>
            <w:r w:rsidRPr="00DB6C10">
              <w:rPr>
                <w:rStyle w:val="11"/>
                <w:rFonts w:ascii="Times New Roman" w:hAnsi="Times New Roman" w:cs="Times New Roman"/>
              </w:rPr>
              <w:t xml:space="preserve"> s“</w:t>
            </w:r>
            <w:r w:rsidRPr="00DB6C10">
              <w:rPr>
                <w:rStyle w:val="11"/>
                <w:rFonts w:ascii="Times New Roman" w:hAnsi="Times New Roman" w:cs="Times New Roman"/>
                <w:vertAlign w:val="superscript"/>
              </w:rPr>
              <w:t>1</w:t>
            </w:r>
            <w:r w:rsidRPr="00DB6C10">
              <w:rPr>
                <w:rStyle w:val="11"/>
                <w:rFonts w:ascii="Times New Roman" w:hAnsi="Times New Roman" w:cs="Times New Roman"/>
              </w:rPr>
              <w:t>)</w:t>
            </w:r>
          </w:p>
        </w:tc>
        <w:tc>
          <w:tcPr>
            <w:tcW w:w="874"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af2"/>
                <w:rFonts w:ascii="Times New Roman" w:hAnsi="Times New Roman" w:cs="Times New Roman"/>
              </w:rPr>
              <w:t>k</w:t>
            </w:r>
            <w:r w:rsidRPr="00DB6C10">
              <w:rPr>
                <w:rStyle w:val="11"/>
                <w:rFonts w:ascii="Times New Roman" w:hAnsi="Times New Roman" w:cs="Times New Roman"/>
              </w:rPr>
              <w:t xml:space="preserve"> </w:t>
            </w:r>
            <w:proofErr w:type="spellStart"/>
            <w:r w:rsidRPr="00DB6C10">
              <w:rPr>
                <w:rStyle w:val="11"/>
                <w:rFonts w:ascii="Times New Roman" w:hAnsi="Times New Roman" w:cs="Times New Roman"/>
                <w:vertAlign w:val="superscript"/>
              </w:rPr>
              <w:t>eff</w:t>
            </w:r>
            <w:proofErr w:type="spellEnd"/>
          </w:p>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proofErr w:type="spellStart"/>
            <w:r w:rsidRPr="00DB6C10">
              <w:rPr>
                <w:rStyle w:val="11"/>
                <w:rFonts w:ascii="Times New Roman" w:hAnsi="Times New Roman" w:cs="Times New Roman"/>
                <w:vertAlign w:val="superscript"/>
              </w:rPr>
              <w:t>K</w:t>
            </w:r>
            <w:r w:rsidRPr="00DB6C10">
              <w:rPr>
                <w:rStyle w:val="4pt"/>
                <w:rFonts w:ascii="Times New Roman" w:hAnsi="Times New Roman" w:cs="Times New Roman"/>
              </w:rPr>
              <w:t>us</w:t>
            </w:r>
            <w:proofErr w:type="spellEnd"/>
          </w:p>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(cm</w:t>
            </w:r>
            <w:r w:rsidRPr="00DB6C10">
              <w:rPr>
                <w:rStyle w:val="Corbel0"/>
                <w:rFonts w:ascii="Times New Roman" w:hAnsi="Times New Roman" w:cs="Times New Roman"/>
                <w:vertAlign w:val="superscript"/>
              </w:rPr>
              <w:t>2</w:t>
            </w:r>
            <w:r w:rsidRPr="00DB6C10">
              <w:rPr>
                <w:rStyle w:val="11"/>
                <w:rFonts w:ascii="Times New Roman" w:hAnsi="Times New Roman" w:cs="Times New Roman"/>
              </w:rPr>
              <w:t>/W)</w:t>
            </w:r>
          </w:p>
        </w:tc>
      </w:tr>
      <w:tr w:rsidR="00310BD4" w:rsidRPr="00DB6C10" w:rsidTr="00310BD4">
        <w:tblPrEx>
          <w:tblCellMar>
            <w:top w:w="0" w:type="dxa"/>
            <w:bottom w:w="0" w:type="dxa"/>
          </w:tblCellMar>
        </w:tblPrEx>
        <w:trPr>
          <w:trHeight w:hRule="exact" w:val="197"/>
        </w:trPr>
        <w:tc>
          <w:tcPr>
            <w:tcW w:w="720"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ind w:left="220"/>
              <w:jc w:val="left"/>
              <w:rPr>
                <w:rFonts w:ascii="Times New Roman" w:hAnsi="Times New Roman" w:cs="Times New Roman"/>
              </w:rPr>
            </w:pPr>
            <w:proofErr w:type="spellStart"/>
            <w:r w:rsidRPr="00DB6C10">
              <w:rPr>
                <w:rStyle w:val="11"/>
                <w:rFonts w:ascii="Times New Roman" w:hAnsi="Times New Roman" w:cs="Times New Roman"/>
              </w:rPr>
              <w:t>iSC</w:t>
            </w:r>
            <w:proofErr w:type="spellEnd"/>
          </w:p>
        </w:tc>
        <w:tc>
          <w:tcPr>
            <w:tcW w:w="1166"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2.9</w:t>
            </w:r>
          </w:p>
        </w:tc>
        <w:tc>
          <w:tcPr>
            <w:tcW w:w="1349" w:type="dxa"/>
            <w:tcBorders>
              <w:top w:val="single" w:sz="4" w:space="0" w:color="auto"/>
            </w:tcBorders>
            <w:shd w:val="clear" w:color="auto" w:fill="FFFFFF"/>
          </w:tcPr>
          <w:p w:rsidR="00310BD4" w:rsidRPr="00DB6C10" w:rsidRDefault="00310BD4" w:rsidP="00310BD4">
            <w:pPr>
              <w:pStyle w:val="21"/>
              <w:shd w:val="clear" w:color="auto" w:fill="auto"/>
              <w:spacing w:before="0" w:after="0" w:line="80" w:lineRule="exact"/>
              <w:jc w:val="center"/>
              <w:rPr>
                <w:rFonts w:ascii="Times New Roman" w:hAnsi="Times New Roman" w:cs="Times New Roman"/>
              </w:rPr>
            </w:pPr>
            <w:r w:rsidRPr="00DB6C10">
              <w:rPr>
                <w:rStyle w:val="4pt0"/>
                <w:rFonts w:ascii="Times New Roman" w:hAnsi="Times New Roman" w:cs="Times New Roman"/>
              </w:rPr>
              <w:t>—</w:t>
            </w:r>
          </w:p>
        </w:tc>
        <w:tc>
          <w:tcPr>
            <w:tcW w:w="859" w:type="dxa"/>
            <w:tcBorders>
              <w:top w:val="single" w:sz="4" w:space="0" w:color="auto"/>
            </w:tcBorders>
            <w:shd w:val="clear" w:color="auto" w:fill="FFFFFF"/>
          </w:tcPr>
          <w:p w:rsidR="00310BD4" w:rsidRPr="00DB6C10" w:rsidRDefault="00310BD4" w:rsidP="00310BD4">
            <w:pPr>
              <w:pStyle w:val="21"/>
              <w:shd w:val="clear" w:color="auto" w:fill="auto"/>
              <w:spacing w:before="0" w:after="0" w:line="80" w:lineRule="exact"/>
              <w:jc w:val="center"/>
              <w:rPr>
                <w:rFonts w:ascii="Times New Roman" w:hAnsi="Times New Roman" w:cs="Times New Roman"/>
              </w:rPr>
            </w:pPr>
            <w:r w:rsidRPr="00DB6C10">
              <w:rPr>
                <w:rStyle w:val="4pt0"/>
                <w:rFonts w:ascii="Times New Roman" w:hAnsi="Times New Roman" w:cs="Times New Roman"/>
              </w:rPr>
              <w:t>—</w:t>
            </w:r>
          </w:p>
        </w:tc>
        <w:tc>
          <w:tcPr>
            <w:tcW w:w="874" w:type="dxa"/>
            <w:tcBorders>
              <w:top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3.5</w:t>
            </w:r>
          </w:p>
        </w:tc>
      </w:tr>
      <w:tr w:rsidR="00310BD4" w:rsidRPr="00DB6C10" w:rsidTr="00310BD4">
        <w:tblPrEx>
          <w:tblCellMar>
            <w:top w:w="0" w:type="dxa"/>
            <w:bottom w:w="0" w:type="dxa"/>
          </w:tblCellMar>
        </w:tblPrEx>
        <w:trPr>
          <w:trHeight w:hRule="exact" w:val="456"/>
        </w:trPr>
        <w:tc>
          <w:tcPr>
            <w:tcW w:w="720" w:type="dxa"/>
            <w:shd w:val="clear" w:color="auto" w:fill="FFFFFF"/>
          </w:tcPr>
          <w:p w:rsidR="00310BD4" w:rsidRPr="00DB6C10" w:rsidRDefault="00310BD4" w:rsidP="00310BD4">
            <w:pPr>
              <w:pStyle w:val="21"/>
              <w:shd w:val="clear" w:color="auto" w:fill="auto"/>
              <w:spacing w:before="0" w:after="0" w:line="160" w:lineRule="exact"/>
              <w:ind w:left="220"/>
              <w:jc w:val="left"/>
              <w:rPr>
                <w:rFonts w:ascii="Times New Roman" w:hAnsi="Times New Roman" w:cs="Times New Roman"/>
              </w:rPr>
            </w:pPr>
            <w:proofErr w:type="spellStart"/>
            <w:r w:rsidRPr="00DB6C10">
              <w:rPr>
                <w:rStyle w:val="11"/>
                <w:rFonts w:ascii="Times New Roman" w:hAnsi="Times New Roman" w:cs="Times New Roman"/>
              </w:rPr>
              <w:t>nSC</w:t>
            </w:r>
            <w:proofErr w:type="spellEnd"/>
          </w:p>
        </w:tc>
        <w:tc>
          <w:tcPr>
            <w:tcW w:w="1166" w:type="dxa"/>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4.7</w:t>
            </w:r>
          </w:p>
        </w:tc>
        <w:tc>
          <w:tcPr>
            <w:tcW w:w="1349" w:type="dxa"/>
            <w:shd w:val="clear" w:color="auto" w:fill="FFFFFF"/>
          </w:tcPr>
          <w:p w:rsidR="00310BD4" w:rsidRPr="00DB6C10" w:rsidRDefault="00310BD4" w:rsidP="00310BD4">
            <w:pPr>
              <w:pStyle w:val="21"/>
              <w:shd w:val="clear" w:color="auto" w:fill="auto"/>
              <w:spacing w:before="0" w:after="0" w:line="216" w:lineRule="exact"/>
              <w:rPr>
                <w:rFonts w:ascii="Times New Roman" w:hAnsi="Times New Roman" w:cs="Times New Roman"/>
              </w:rPr>
            </w:pPr>
            <w:r w:rsidRPr="00DB6C10">
              <w:rPr>
                <w:rStyle w:val="11"/>
                <w:rFonts w:ascii="Times New Roman" w:hAnsi="Times New Roman" w:cs="Times New Roman"/>
              </w:rPr>
              <w:t>10</w:t>
            </w:r>
            <w:r w:rsidRPr="00DB6C10">
              <w:rPr>
                <w:rStyle w:val="11"/>
                <w:rFonts w:ascii="Times New Roman" w:hAnsi="Times New Roman" w:cs="Times New Roman"/>
                <w:vertAlign w:val="superscript"/>
              </w:rPr>
              <w:t>-</w:t>
            </w:r>
            <w:r w:rsidRPr="00DB6C10">
              <w:rPr>
                <w:rStyle w:val="Corbel0"/>
                <w:rFonts w:ascii="Times New Roman" w:hAnsi="Times New Roman" w:cs="Times New Roman"/>
                <w:vertAlign w:val="superscript"/>
              </w:rPr>
              <w:t>7</w:t>
            </w:r>
            <w:r w:rsidRPr="00DB6C10">
              <w:rPr>
                <w:rStyle w:val="11"/>
                <w:rFonts w:ascii="Times New Roman" w:hAnsi="Times New Roman" w:cs="Times New Roman"/>
              </w:rPr>
              <w:t>(Ref. 33) 2-10"</w:t>
            </w:r>
            <w:r w:rsidRPr="00DB6C10">
              <w:rPr>
                <w:rStyle w:val="Corbel0"/>
                <w:rFonts w:ascii="Times New Roman" w:hAnsi="Times New Roman" w:cs="Times New Roman"/>
                <w:vertAlign w:val="superscript"/>
              </w:rPr>
              <w:t>7</w:t>
            </w:r>
            <w:r w:rsidRPr="00DB6C10">
              <w:rPr>
                <w:rStyle w:val="11"/>
                <w:rFonts w:ascii="Times New Roman" w:hAnsi="Times New Roman" w:cs="Times New Roman"/>
              </w:rPr>
              <w:t>(Ref. 62)</w:t>
            </w:r>
          </w:p>
        </w:tc>
        <w:tc>
          <w:tcPr>
            <w:tcW w:w="859" w:type="dxa"/>
            <w:shd w:val="clear" w:color="auto" w:fill="FFFFFF"/>
            <w:textDirection w:val="btLr"/>
          </w:tcPr>
          <w:p w:rsidR="00310BD4" w:rsidRPr="00DB6C10" w:rsidRDefault="00310BD4" w:rsidP="00310BD4">
            <w:pPr>
              <w:pStyle w:val="21"/>
              <w:shd w:val="clear" w:color="auto" w:fill="auto"/>
              <w:spacing w:before="0" w:after="0" w:line="180" w:lineRule="exact"/>
              <w:ind w:left="180"/>
              <w:jc w:val="left"/>
              <w:rPr>
                <w:rFonts w:ascii="Times New Roman" w:hAnsi="Times New Roman" w:cs="Times New Roman"/>
              </w:rPr>
            </w:pPr>
            <w:r w:rsidRPr="00DB6C10">
              <w:rPr>
                <w:rStyle w:val="Corbel0"/>
                <w:rFonts w:ascii="Times New Roman" w:hAnsi="Times New Roman" w:cs="Times New Roman"/>
                <w:vertAlign w:val="superscript"/>
              </w:rPr>
              <w:t>4</w:t>
            </w:r>
          </w:p>
          <w:p w:rsidR="00310BD4" w:rsidRPr="00DB6C10" w:rsidRDefault="00310BD4" w:rsidP="00310BD4">
            <w:pPr>
              <w:pStyle w:val="21"/>
              <w:shd w:val="clear" w:color="auto" w:fill="auto"/>
              <w:spacing w:before="0" w:after="0" w:line="160" w:lineRule="exact"/>
              <w:ind w:left="180"/>
              <w:jc w:val="left"/>
              <w:rPr>
                <w:rFonts w:ascii="Times New Roman" w:hAnsi="Times New Roman" w:cs="Times New Roman"/>
              </w:rPr>
            </w:pPr>
            <w:r w:rsidRPr="00DB6C10">
              <w:rPr>
                <w:rStyle w:val="11"/>
                <w:rFonts w:ascii="Times New Roman" w:hAnsi="Times New Roman" w:cs="Times New Roman"/>
              </w:rPr>
              <w:t>•I*</w:t>
            </w:r>
          </w:p>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00</w:t>
            </w:r>
          </w:p>
        </w:tc>
        <w:tc>
          <w:tcPr>
            <w:tcW w:w="874" w:type="dxa"/>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7.1</w:t>
            </w:r>
          </w:p>
        </w:tc>
      </w:tr>
      <w:tr w:rsidR="00310BD4" w:rsidRPr="00DB6C10" w:rsidTr="00310BD4">
        <w:tblPrEx>
          <w:tblCellMar>
            <w:top w:w="0" w:type="dxa"/>
            <w:bottom w:w="0" w:type="dxa"/>
          </w:tblCellMar>
        </w:tblPrEx>
        <w:trPr>
          <w:trHeight w:hRule="exact" w:val="202"/>
        </w:trPr>
        <w:tc>
          <w:tcPr>
            <w:tcW w:w="720" w:type="dxa"/>
            <w:shd w:val="clear" w:color="auto" w:fill="FFFFFF"/>
          </w:tcPr>
          <w:p w:rsidR="00310BD4" w:rsidRPr="00DB6C10" w:rsidRDefault="00310BD4" w:rsidP="00310BD4">
            <w:pPr>
              <w:pStyle w:val="21"/>
              <w:shd w:val="clear" w:color="auto" w:fill="auto"/>
              <w:spacing w:before="0" w:after="0" w:line="180" w:lineRule="exact"/>
              <w:ind w:left="160"/>
              <w:jc w:val="left"/>
              <w:rPr>
                <w:rFonts w:ascii="Times New Roman" w:hAnsi="Times New Roman" w:cs="Times New Roman"/>
              </w:rPr>
            </w:pPr>
            <w:r w:rsidRPr="00DB6C10">
              <w:rPr>
                <w:rStyle w:val="11"/>
                <w:rFonts w:ascii="Times New Roman" w:hAnsi="Times New Roman" w:cs="Times New Roman"/>
              </w:rPr>
              <w:t>g</w:t>
            </w:r>
            <w:r w:rsidRPr="00DB6C10">
              <w:rPr>
                <w:rStyle w:val="Corbel0"/>
                <w:rFonts w:ascii="Times New Roman" w:hAnsi="Times New Roman" w:cs="Times New Roman"/>
              </w:rPr>
              <w:t>6</w:t>
            </w:r>
            <w:r w:rsidRPr="00DB6C10">
              <w:rPr>
                <w:rStyle w:val="11"/>
                <w:rFonts w:ascii="Times New Roman" w:hAnsi="Times New Roman" w:cs="Times New Roman"/>
              </w:rPr>
              <w:t>SC</w:t>
            </w:r>
          </w:p>
        </w:tc>
        <w:tc>
          <w:tcPr>
            <w:tcW w:w="1166" w:type="dxa"/>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1.8</w:t>
            </w:r>
          </w:p>
        </w:tc>
        <w:tc>
          <w:tcPr>
            <w:tcW w:w="1349" w:type="dxa"/>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11"/>
                <w:rFonts w:ascii="Times New Roman" w:hAnsi="Times New Roman" w:cs="Times New Roman"/>
              </w:rPr>
              <w:t>5-10</w:t>
            </w:r>
            <w:r w:rsidRPr="00DB6C10">
              <w:rPr>
                <w:rStyle w:val="Corbel0"/>
                <w:rFonts w:ascii="Times New Roman" w:hAnsi="Times New Roman" w:cs="Times New Roman"/>
              </w:rPr>
              <w:t>“</w:t>
            </w:r>
            <w:r w:rsidRPr="00DB6C10">
              <w:rPr>
                <w:rStyle w:val="Corbel0"/>
                <w:rFonts w:ascii="Times New Roman" w:hAnsi="Times New Roman" w:cs="Times New Roman"/>
                <w:vertAlign w:val="superscript"/>
              </w:rPr>
              <w:t>12</w:t>
            </w:r>
          </w:p>
        </w:tc>
        <w:tc>
          <w:tcPr>
            <w:tcW w:w="859" w:type="dxa"/>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0.8</w:t>
            </w:r>
          </w:p>
        </w:tc>
        <w:tc>
          <w:tcPr>
            <w:tcW w:w="874" w:type="dxa"/>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6.0</w:t>
            </w:r>
          </w:p>
        </w:tc>
      </w:tr>
      <w:tr w:rsidR="00310BD4" w:rsidRPr="00DB6C10" w:rsidTr="00310BD4">
        <w:tblPrEx>
          <w:tblCellMar>
            <w:top w:w="0" w:type="dxa"/>
            <w:bottom w:w="0" w:type="dxa"/>
          </w:tblCellMar>
        </w:tblPrEx>
        <w:trPr>
          <w:trHeight w:hRule="exact" w:val="317"/>
        </w:trPr>
        <w:tc>
          <w:tcPr>
            <w:tcW w:w="720" w:type="dxa"/>
            <w:tcBorders>
              <w:bottom w:val="single" w:sz="4" w:space="0" w:color="auto"/>
            </w:tcBorders>
            <w:shd w:val="clear" w:color="auto" w:fill="FFFFFF"/>
          </w:tcPr>
          <w:p w:rsidR="00310BD4" w:rsidRPr="00DB6C10" w:rsidRDefault="00310BD4" w:rsidP="00310BD4">
            <w:pPr>
              <w:pStyle w:val="21"/>
              <w:shd w:val="clear" w:color="auto" w:fill="auto"/>
              <w:spacing w:before="0" w:after="0" w:line="160" w:lineRule="exact"/>
              <w:ind w:left="160"/>
              <w:jc w:val="left"/>
              <w:rPr>
                <w:rFonts w:ascii="Times New Roman" w:hAnsi="Times New Roman" w:cs="Times New Roman"/>
              </w:rPr>
            </w:pPr>
            <w:r w:rsidRPr="00DB6C10">
              <w:rPr>
                <w:rStyle w:val="11"/>
                <w:rFonts w:ascii="Times New Roman" w:hAnsi="Times New Roman" w:cs="Times New Roman"/>
              </w:rPr>
              <w:t>g7SC</w:t>
            </w:r>
          </w:p>
        </w:tc>
        <w:tc>
          <w:tcPr>
            <w:tcW w:w="1166" w:type="dxa"/>
            <w:tcBorders>
              <w:bottom w:val="single" w:sz="4" w:space="0" w:color="auto"/>
            </w:tcBorders>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2.8</w:t>
            </w:r>
          </w:p>
        </w:tc>
        <w:tc>
          <w:tcPr>
            <w:tcW w:w="1349" w:type="dxa"/>
            <w:tcBorders>
              <w:bottom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(Refs. 33, 63)</w:t>
            </w:r>
          </w:p>
        </w:tc>
        <w:tc>
          <w:tcPr>
            <w:tcW w:w="859" w:type="dxa"/>
            <w:tcBorders>
              <w:bottom w:val="single" w:sz="4" w:space="0" w:color="auto"/>
            </w:tcBorders>
            <w:shd w:val="clear" w:color="auto" w:fill="FFFFFF"/>
          </w:tcPr>
          <w:p w:rsidR="00310BD4" w:rsidRPr="00DB6C10" w:rsidRDefault="00310BD4" w:rsidP="00310BD4">
            <w:pPr>
              <w:pStyle w:val="21"/>
              <w:shd w:val="clear" w:color="auto" w:fill="auto"/>
              <w:spacing w:before="0" w:after="0" w:line="180" w:lineRule="exact"/>
              <w:jc w:val="center"/>
              <w:rPr>
                <w:rFonts w:ascii="Times New Roman" w:hAnsi="Times New Roman" w:cs="Times New Roman"/>
              </w:rPr>
            </w:pPr>
            <w:r w:rsidRPr="00DB6C10">
              <w:rPr>
                <w:rStyle w:val="Corbel0"/>
                <w:rFonts w:ascii="Times New Roman" w:hAnsi="Times New Roman" w:cs="Times New Roman"/>
              </w:rPr>
              <w:t>8</w:t>
            </w:r>
          </w:p>
        </w:tc>
        <w:tc>
          <w:tcPr>
            <w:tcW w:w="874" w:type="dxa"/>
            <w:tcBorders>
              <w:bottom w:val="single" w:sz="4" w:space="0" w:color="auto"/>
            </w:tcBorders>
            <w:shd w:val="clear" w:color="auto" w:fill="FFFFFF"/>
          </w:tcPr>
          <w:p w:rsidR="00310BD4" w:rsidRPr="00DB6C10" w:rsidRDefault="00310BD4" w:rsidP="00310BD4">
            <w:pPr>
              <w:pStyle w:val="21"/>
              <w:shd w:val="clear" w:color="auto" w:fill="auto"/>
              <w:spacing w:before="0" w:after="0" w:line="160" w:lineRule="exact"/>
              <w:jc w:val="center"/>
              <w:rPr>
                <w:rFonts w:ascii="Times New Roman" w:hAnsi="Times New Roman" w:cs="Times New Roman"/>
              </w:rPr>
            </w:pPr>
            <w:r w:rsidRPr="00DB6C10">
              <w:rPr>
                <w:rStyle w:val="11"/>
                <w:rFonts w:ascii="Times New Roman" w:hAnsi="Times New Roman" w:cs="Times New Roman"/>
              </w:rPr>
              <w:t>5.2</w:t>
            </w:r>
          </w:p>
        </w:tc>
      </w:tr>
    </w:tbl>
    <w:p w:rsidR="00310BD4" w:rsidRPr="00DB6C10" w:rsidRDefault="00310BD4" w:rsidP="00310BD4">
      <w:pPr>
        <w:pStyle w:val="a7"/>
        <w:framePr w:w="4968" w:wrap="notBeside" w:vAnchor="text" w:hAnchor="page" w:x="976" w:y="1866"/>
        <w:shd w:val="clear" w:color="auto" w:fill="auto"/>
        <w:spacing w:line="160" w:lineRule="exact"/>
        <w:rPr>
          <w:rFonts w:ascii="Times New Roman" w:hAnsi="Times New Roman" w:cs="Times New Roman"/>
        </w:rPr>
      </w:pPr>
      <w:r w:rsidRPr="00DB6C10">
        <w:rPr>
          <w:rFonts w:ascii="Times New Roman" w:hAnsi="Times New Roman" w:cs="Times New Roman"/>
        </w:rPr>
        <w:t>TABLE V. Measured and estimated base lifetime parameters.</w:t>
      </w:r>
    </w:p>
    <w:p w:rsidR="00310BD4" w:rsidRDefault="00310BD4">
      <w:pPr>
        <w:pStyle w:val="21"/>
        <w:shd w:val="clear" w:color="auto" w:fill="auto"/>
        <w:spacing w:before="0" w:after="0" w:line="228" w:lineRule="exact"/>
        <w:ind w:right="20"/>
        <w:rPr>
          <w:rFonts w:ascii="Times New Roman" w:hAnsi="Times New Roman" w:cs="Times New Roman"/>
        </w:rPr>
      </w:pPr>
    </w:p>
    <w:p w:rsidR="00310BD4" w:rsidRDefault="00310BD4">
      <w:pPr>
        <w:pStyle w:val="21"/>
        <w:shd w:val="clear" w:color="auto" w:fill="auto"/>
        <w:spacing w:before="0" w:after="0" w:line="228" w:lineRule="exact"/>
        <w:ind w:right="20"/>
        <w:rPr>
          <w:rFonts w:ascii="Times New Roman" w:hAnsi="Times New Roman" w:cs="Times New Roman"/>
        </w:rPr>
      </w:pPr>
    </w:p>
    <w:p w:rsidR="00D93675" w:rsidRPr="00DB6C10" w:rsidRDefault="008531DB">
      <w:pPr>
        <w:pStyle w:val="21"/>
        <w:shd w:val="clear" w:color="auto" w:fill="auto"/>
        <w:spacing w:before="0" w:after="0" w:line="228" w:lineRule="exact"/>
        <w:ind w:right="20"/>
        <w:rPr>
          <w:rFonts w:ascii="Times New Roman" w:hAnsi="Times New Roman" w:cs="Times New Roman"/>
        </w:rPr>
      </w:pPr>
      <w:r w:rsidRPr="00DB6C10">
        <w:rPr>
          <w:rFonts w:ascii="Times New Roman" w:hAnsi="Times New Roman" w:cs="Times New Roman"/>
        </w:rPr>
        <w:br w:type="page"/>
      </w:r>
    </w:p>
    <w:p w:rsidR="00D93675" w:rsidRPr="00DB6C10" w:rsidRDefault="00D93675">
      <w:pPr>
        <w:rPr>
          <w:rFonts w:ascii="Times New Roman" w:hAnsi="Times New Roman" w:cs="Times New Roman"/>
          <w:sz w:val="2"/>
          <w:szCs w:val="2"/>
        </w:rPr>
      </w:pPr>
    </w:p>
    <w:p w:rsidR="00D93675" w:rsidRPr="00DB6C10" w:rsidRDefault="00D93675">
      <w:pPr>
        <w:pStyle w:val="21"/>
        <w:shd w:val="clear" w:color="auto" w:fill="auto"/>
        <w:spacing w:before="389" w:after="0" w:line="228" w:lineRule="exact"/>
        <w:ind w:left="40" w:right="40"/>
        <w:rPr>
          <w:rFonts w:ascii="Times New Roman" w:hAnsi="Times New Roman" w:cs="Times New Roman"/>
        </w:rPr>
      </w:pPr>
      <w:r w:rsidRPr="00DB6C10">
        <w:rPr>
          <w:rFonts w:ascii="Times New Roman" w:hAnsi="Times New Roman" w:cs="Times New Roman"/>
        </w:rPr>
        <w:pict>
          <v:shape id="_x0000_s2091" type="#_x0000_t202" style="position:absolute;left:0;text-align:left;margin-left:2.05pt;margin-top:-1.3pt;width:356.15pt;height:170.4pt;z-index:-125829371;mso-wrap-distance-left:5pt;mso-wrap-distance-right:5pt;mso-position-horizontal-relative:margin;mso-position-vertical-relative:margin" wrapcoords="0 0 21600 0 21600 21600 0 21600 0 0" filled="f" stroked="f">
            <v:textbox style="mso-fit-shape-to-text:t" inset="0,0,0,0">
              <w:txbxContent>
                <w:p w:rsidR="00595385" w:rsidRPr="00310BD4" w:rsidRDefault="00595385">
                  <w:pPr>
                    <w:jc w:val="center"/>
                    <w:rPr>
                      <w:rFonts w:ascii="Times New Roman" w:hAnsi="Times New Roman" w:cs="Times New Roman"/>
                      <w:sz w:val="2"/>
                      <w:szCs w:val="2"/>
                    </w:rPr>
                  </w:pPr>
                  <w:r w:rsidRPr="00310BD4">
                    <w:rPr>
                      <w:rFonts w:ascii="Times New Roman" w:hAnsi="Times New Roman" w:cs="Times New Roman"/>
                    </w:rPr>
                    <w:pict>
                      <v:shape id="_x0000_i1032" type="#_x0000_t75" style="width:356.25pt;height:170.2pt">
                        <v:imagedata r:id="rId19" r:href="rId20"/>
                      </v:shape>
                    </w:pict>
                  </w:r>
                </w:p>
                <w:p w:rsidR="00595385" w:rsidRPr="00310BD4" w:rsidRDefault="00595385">
                  <w:pPr>
                    <w:pStyle w:val="ae"/>
                    <w:shd w:val="clear" w:color="auto" w:fill="auto"/>
                    <w:rPr>
                      <w:rFonts w:ascii="Times New Roman" w:hAnsi="Times New Roman" w:cs="Times New Roman"/>
                    </w:rPr>
                  </w:pPr>
                  <w:proofErr w:type="gramStart"/>
                  <w:r w:rsidRPr="00310BD4">
                    <w:rPr>
                      <w:rStyle w:val="Exact3"/>
                      <w:rFonts w:ascii="Times New Roman" w:hAnsi="Times New Roman" w:cs="Times New Roman"/>
                      <w:spacing w:val="0"/>
                    </w:rPr>
                    <w:t xml:space="preserve">FIG. </w:t>
                  </w:r>
                  <w:r w:rsidRPr="00310BD4">
                    <w:rPr>
                      <w:rStyle w:val="Corbel3"/>
                      <w:rFonts w:ascii="Times New Roman" w:hAnsi="Times New Roman" w:cs="Times New Roman"/>
                      <w:spacing w:val="0"/>
                    </w:rPr>
                    <w:t>6</w:t>
                  </w:r>
                  <w:r w:rsidRPr="00310BD4">
                    <w:rPr>
                      <w:rStyle w:val="Exact3"/>
                      <w:rFonts w:ascii="Times New Roman" w:hAnsi="Times New Roman" w:cs="Times New Roman"/>
                      <w:spacing w:val="0"/>
                    </w:rPr>
                    <w:t>.</w:t>
                  </w:r>
                  <w:proofErr w:type="gramEnd"/>
                  <w:r w:rsidRPr="00310BD4">
                    <w:rPr>
                      <w:rStyle w:val="Exact3"/>
                      <w:rFonts w:ascii="Times New Roman" w:hAnsi="Times New Roman" w:cs="Times New Roman"/>
                      <w:spacing w:val="0"/>
                    </w:rPr>
                    <w:t xml:space="preserve"> Temperature dependences of base lifetime for non-irradiated (curves 1-3, circles), neutron-irradiated (4-6, squares) and Y-irradiated (7-11, diamonds and triangles) samples. The curves 1, 4, 7 and 9 (open marks) are obtained without USL, curves 2, 3, 5, </w:t>
                  </w:r>
                  <w:r w:rsidRPr="00310BD4">
                    <w:rPr>
                      <w:rStyle w:val="Corbel3"/>
                      <w:rFonts w:ascii="Times New Roman" w:hAnsi="Times New Roman" w:cs="Times New Roman"/>
                      <w:spacing w:val="0"/>
                    </w:rPr>
                    <w:t>6</w:t>
                  </w:r>
                  <w:r w:rsidRPr="00310BD4">
                    <w:rPr>
                      <w:rStyle w:val="Exact3"/>
                      <w:rFonts w:ascii="Times New Roman" w:hAnsi="Times New Roman" w:cs="Times New Roman"/>
                      <w:spacing w:val="0"/>
                    </w:rPr>
                    <w:t xml:space="preserve">, </w:t>
                  </w:r>
                  <w:r w:rsidRPr="00310BD4">
                    <w:rPr>
                      <w:rStyle w:val="Corbel3"/>
                      <w:rFonts w:ascii="Times New Roman" w:hAnsi="Times New Roman" w:cs="Times New Roman"/>
                      <w:spacing w:val="0"/>
                    </w:rPr>
                    <w:t>8</w:t>
                  </w:r>
                  <w:r w:rsidRPr="00310BD4">
                    <w:rPr>
                      <w:rStyle w:val="Exact3"/>
                      <w:rFonts w:ascii="Times New Roman" w:hAnsi="Times New Roman" w:cs="Times New Roman"/>
                      <w:spacing w:val="0"/>
                    </w:rPr>
                    <w:t>, 10, and 11 correspond to Ui-1, Ui-2, Un-1, Un-2, Ug6-2, Ug7-1, and Ug7-2 respectively.</w:t>
                  </w:r>
                </w:p>
              </w:txbxContent>
            </v:textbox>
            <w10:wrap type="topAndBottom" anchorx="margin" anchory="margin"/>
          </v:shape>
        </w:pict>
      </w:r>
      <w:proofErr w:type="gramStart"/>
      <w:r w:rsidR="008531DB" w:rsidRPr="00DB6C10">
        <w:rPr>
          <w:rFonts w:ascii="Times New Roman" w:hAnsi="Times New Roman" w:cs="Times New Roman"/>
        </w:rPr>
        <w:t>equals</w:t>
      </w:r>
      <w:proofErr w:type="gramEnd"/>
      <w:r w:rsidR="008531DB" w:rsidRPr="00DB6C10">
        <w:rPr>
          <w:rFonts w:ascii="Times New Roman" w:hAnsi="Times New Roman" w:cs="Times New Roman"/>
        </w:rPr>
        <w:t xml:space="preserve"> to </w:t>
      </w:r>
      <w:r w:rsidR="008531DB" w:rsidRPr="00DB6C10">
        <w:rPr>
          <w:rStyle w:val="Corbel"/>
          <w:rFonts w:ascii="Times New Roman" w:hAnsi="Times New Roman" w:cs="Times New Roman"/>
        </w:rPr>
        <w:t>(8</w:t>
      </w:r>
      <w:r w:rsidR="008531DB" w:rsidRPr="00DB6C10">
        <w:rPr>
          <w:rFonts w:ascii="Times New Roman" w:hAnsi="Times New Roman" w:cs="Times New Roman"/>
        </w:rPr>
        <w:t xml:space="preserve"> ^ 17), 4, and 29 % of </w:t>
      </w:r>
      <w:ins w:id="338" w:author="Alla" w:date="2017-10-21T22:00:00Z">
        <w:r w:rsidR="0046250C">
          <w:rPr>
            <w:rFonts w:ascii="Times New Roman" w:hAnsi="Times New Roman" w:cs="Times New Roman"/>
          </w:rPr>
          <w:t xml:space="preserve">its </w:t>
        </w:r>
      </w:ins>
      <w:del w:id="339" w:author="Alla" w:date="2017-10-21T22:00:00Z">
        <w:r w:rsidR="008531DB" w:rsidRPr="00DB6C10" w:rsidDel="0046250C">
          <w:rPr>
            <w:rFonts w:ascii="Times New Roman" w:hAnsi="Times New Roman" w:cs="Times New Roman"/>
          </w:rPr>
          <w:delText>the</w:delText>
        </w:r>
      </w:del>
      <w:r w:rsidR="008531DB" w:rsidRPr="00DB6C10">
        <w:rPr>
          <w:rFonts w:ascii="Times New Roman" w:hAnsi="Times New Roman" w:cs="Times New Roman"/>
        </w:rPr>
        <w:t xml:space="preserve"> measured value for samples </w:t>
      </w:r>
      <w:proofErr w:type="spellStart"/>
      <w:r w:rsidR="008531DB" w:rsidRPr="00DB6C10">
        <w:rPr>
          <w:rFonts w:ascii="Times New Roman" w:hAnsi="Times New Roman" w:cs="Times New Roman"/>
        </w:rPr>
        <w:t>nSC</w:t>
      </w:r>
      <w:proofErr w:type="spellEnd"/>
      <w:r w:rsidR="008531DB" w:rsidRPr="00DB6C10">
        <w:rPr>
          <w:rFonts w:ascii="Times New Roman" w:hAnsi="Times New Roman" w:cs="Times New Roman"/>
        </w:rPr>
        <w:t>, g</w:t>
      </w:r>
      <w:r w:rsidR="008531DB" w:rsidRPr="00DB6C10">
        <w:rPr>
          <w:rStyle w:val="Corbel"/>
          <w:rFonts w:ascii="Times New Roman" w:hAnsi="Times New Roman" w:cs="Times New Roman"/>
        </w:rPr>
        <w:t>6</w:t>
      </w:r>
      <w:r w:rsidR="008531DB" w:rsidRPr="00DB6C10">
        <w:rPr>
          <w:rFonts w:ascii="Times New Roman" w:hAnsi="Times New Roman" w:cs="Times New Roman"/>
        </w:rPr>
        <w:t>SC, and g7SC respectively, and can</w:t>
      </w:r>
      <w:r w:rsidR="008531DB" w:rsidRPr="00DB6C10">
        <w:rPr>
          <w:rFonts w:ascii="Times New Roman" w:hAnsi="Times New Roman" w:cs="Times New Roman"/>
        </w:rPr>
        <w:softHyphen/>
        <w:t xml:space="preserve">not explain </w:t>
      </w:r>
      <w:del w:id="340" w:author="Alla" w:date="2017-10-21T22:00:00Z">
        <w:r w:rsidR="008531DB" w:rsidRPr="00DB6C10" w:rsidDel="00092551">
          <w:rPr>
            <w:rFonts w:ascii="Times New Roman" w:hAnsi="Times New Roman" w:cs="Times New Roman"/>
          </w:rPr>
          <w:delText>the</w:delText>
        </w:r>
      </w:del>
      <w:r w:rsidR="008531DB" w:rsidRPr="00DB6C10">
        <w:rPr>
          <w:rFonts w:ascii="Times New Roman" w:hAnsi="Times New Roman" w:cs="Times New Roman"/>
        </w:rPr>
        <w:t xml:space="preserve"> </w:t>
      </w:r>
      <w:ins w:id="341" w:author="Alla" w:date="2017-10-21T22:01:00Z">
        <w:r w:rsidR="00092551" w:rsidRPr="00DB6C10">
          <w:rPr>
            <w:rFonts w:ascii="Times New Roman" w:hAnsi="Times New Roman" w:cs="Times New Roman"/>
          </w:rPr>
          <w:t>dispersion</w:t>
        </w:r>
        <w:r w:rsidR="00092551" w:rsidRPr="00DB6C10">
          <w:rPr>
            <w:rFonts w:ascii="Times New Roman" w:hAnsi="Times New Roman" w:cs="Times New Roman"/>
          </w:rPr>
          <w:t xml:space="preserve"> </w:t>
        </w:r>
      </w:ins>
      <w:proofErr w:type="spellStart"/>
      <w:r w:rsidR="008531DB" w:rsidRPr="00DB6C10">
        <w:rPr>
          <w:rFonts w:ascii="Times New Roman" w:hAnsi="Times New Roman" w:cs="Times New Roman"/>
        </w:rPr>
        <w:t>observed</w:t>
      </w:r>
      <w:del w:id="342" w:author="Alla" w:date="2017-10-21T22:01:00Z">
        <w:r w:rsidR="008531DB" w:rsidRPr="00DB6C10" w:rsidDel="00092551">
          <w:rPr>
            <w:rFonts w:ascii="Times New Roman" w:hAnsi="Times New Roman" w:cs="Times New Roman"/>
          </w:rPr>
          <w:delText xml:space="preserve"> </w:delText>
        </w:r>
      </w:del>
      <w:ins w:id="343" w:author="Alla" w:date="2017-10-21T22:01:00Z">
        <w:r w:rsidR="00092551">
          <w:rPr>
            <w:rFonts w:ascii="Times New Roman" w:hAnsi="Times New Roman" w:cs="Times New Roman"/>
          </w:rPr>
          <w:t>experimentally</w:t>
        </w:r>
        <w:proofErr w:type="spellEnd"/>
        <w:r w:rsidR="00092551" w:rsidRPr="00DB6C10" w:rsidDel="00092551">
          <w:rPr>
            <w:rFonts w:ascii="Times New Roman" w:hAnsi="Times New Roman" w:cs="Times New Roman"/>
          </w:rPr>
          <w:t xml:space="preserve"> </w:t>
        </w:r>
      </w:ins>
      <w:del w:id="344" w:author="Alla" w:date="2017-10-21T22:01:00Z">
        <w:r w:rsidR="008531DB" w:rsidRPr="00DB6C10" w:rsidDel="00092551">
          <w:rPr>
            <w:rFonts w:ascii="Times New Roman" w:hAnsi="Times New Roman" w:cs="Times New Roman"/>
          </w:rPr>
          <w:delText>dispersion</w:delText>
        </w:r>
      </w:del>
      <w:r w:rsidR="008531DB" w:rsidRPr="00DB6C10">
        <w:rPr>
          <w:rFonts w:ascii="Times New Roman" w:hAnsi="Times New Roman" w:cs="Times New Roman"/>
        </w:rPr>
        <w:t xml:space="preserve">. Calculated lifetime changes </w:t>
      </w:r>
      <w:r w:rsidR="008531DB" w:rsidRPr="00DB6C10">
        <w:rPr>
          <w:rStyle w:val="a5"/>
          <w:rFonts w:ascii="Times New Roman" w:hAnsi="Times New Roman" w:cs="Times New Roman"/>
        </w:rPr>
        <w:t>K</w:t>
      </w:r>
      <w:r w:rsidR="008531DB" w:rsidRPr="00DB6C10">
        <w:rPr>
          <w:rFonts w:ascii="Times New Roman" w:hAnsi="Times New Roman" w:cs="Times New Roman"/>
          <w:vertAlign w:val="subscript"/>
        </w:rPr>
        <w:t>T</w:t>
      </w:r>
      <w:r w:rsidR="008531DB" w:rsidRPr="00DB6C10">
        <w:rPr>
          <w:rFonts w:ascii="Times New Roman" w:hAnsi="Times New Roman" w:cs="Times New Roman"/>
        </w:rPr>
        <w:t>^ are in quite good agreement with those, which are expecte</w:t>
      </w:r>
      <w:r w:rsidR="00250F14">
        <w:rPr>
          <w:rFonts w:ascii="Times New Roman" w:hAnsi="Times New Roman" w:cs="Times New Roman"/>
        </w:rPr>
        <w:t>d from RDs production — see Sec</w:t>
      </w:r>
      <w:r w:rsidR="008531DB" w:rsidRPr="00DB6C10">
        <w:rPr>
          <w:rFonts w:ascii="Times New Roman" w:hAnsi="Times New Roman" w:cs="Times New Roman"/>
        </w:rPr>
        <w:t>tion IIID.</w:t>
      </w:r>
    </w:p>
    <w:p w:rsidR="00D93675" w:rsidRDefault="008531DB">
      <w:pPr>
        <w:pStyle w:val="21"/>
        <w:shd w:val="clear" w:color="auto" w:fill="auto"/>
        <w:spacing w:before="0" w:after="0" w:line="228" w:lineRule="exact"/>
        <w:ind w:left="240"/>
        <w:jc w:val="left"/>
        <w:rPr>
          <w:rStyle w:val="Corbel"/>
          <w:rFonts w:ascii="Times New Roman" w:hAnsi="Times New Roman" w:cs="Times New Roman"/>
        </w:rPr>
      </w:pPr>
      <w:r w:rsidRPr="00DB6C10">
        <w:rPr>
          <w:rFonts w:ascii="Times New Roman" w:hAnsi="Times New Roman" w:cs="Times New Roman"/>
        </w:rPr>
        <w:t>Base lifetime can be expressed as following</w:t>
      </w:r>
      <w:proofErr w:type="gramStart"/>
      <w:r w:rsidRPr="00DB6C10">
        <w:rPr>
          <w:rStyle w:val="Corbel"/>
          <w:rFonts w:ascii="Times New Roman" w:hAnsi="Times New Roman" w:cs="Times New Roman"/>
        </w:rPr>
        <w:t>:</w:t>
      </w:r>
      <w:r w:rsidRPr="00DB6C10">
        <w:rPr>
          <w:rStyle w:val="Corbel"/>
          <w:rFonts w:ascii="Times New Roman" w:hAnsi="Times New Roman" w:cs="Times New Roman"/>
          <w:vertAlign w:val="superscript"/>
        </w:rPr>
        <w:t>64</w:t>
      </w:r>
      <w:proofErr w:type="gramEnd"/>
    </w:p>
    <w:p w:rsidR="00310BD4" w:rsidRDefault="00310BD4" w:rsidP="00310BD4">
      <w:pPr>
        <w:pStyle w:val="21"/>
        <w:shd w:val="clear" w:color="auto" w:fill="auto"/>
        <w:spacing w:before="0" w:after="0" w:line="228" w:lineRule="exact"/>
        <w:ind w:right="20"/>
        <w:rPr>
          <w:rFonts w:ascii="Times New Roman" w:hAnsi="Times New Roman" w:cs="Times New Roman"/>
        </w:rPr>
      </w:pPr>
      <w:r>
        <w:rPr>
          <w:rFonts w:ascii="Times New Roman" w:hAnsi="Times New Roman" w:cs="Times New Roman"/>
        </w:rPr>
        <w:t>(17)</w:t>
      </w:r>
    </w:p>
    <w:p w:rsidR="00310BD4" w:rsidRDefault="00310BD4" w:rsidP="00310BD4">
      <w:pPr>
        <w:pStyle w:val="21"/>
        <w:shd w:val="clear" w:color="auto" w:fill="auto"/>
        <w:spacing w:before="0" w:after="0" w:line="228" w:lineRule="exact"/>
        <w:ind w:right="20"/>
        <w:rPr>
          <w:rFonts w:ascii="Times New Roman" w:hAnsi="Times New Roman" w:cs="Times New Roman"/>
        </w:r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w:t>
      </w:r>
      <w:proofErr w:type="spellStart"/>
      <w:r w:rsidRPr="00DB6C10">
        <w:rPr>
          <w:rFonts w:ascii="Times New Roman" w:hAnsi="Times New Roman" w:cs="Times New Roman"/>
        </w:rPr>
        <w:t>T</w:t>
      </w:r>
      <w:r w:rsidRPr="00DB6C10">
        <w:rPr>
          <w:rFonts w:ascii="Times New Roman" w:hAnsi="Times New Roman" w:cs="Times New Roman"/>
          <w:vertAlign w:val="subscript"/>
        </w:rPr>
        <w:t>bb</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t</w:t>
      </w:r>
      <w:r w:rsidRPr="00DB6C10">
        <w:rPr>
          <w:rFonts w:ascii="Times New Roman" w:hAnsi="Times New Roman" w:cs="Times New Roman"/>
          <w:vertAlign w:val="subscript"/>
        </w:rPr>
        <w:t>ce</w:t>
      </w:r>
      <w:proofErr w:type="spellEnd"/>
      <w:r w:rsidRPr="00DB6C10">
        <w:rPr>
          <w:rFonts w:ascii="Times New Roman" w:hAnsi="Times New Roman" w:cs="Times New Roman"/>
        </w:rPr>
        <w:t xml:space="preserve"> Auger, </w:t>
      </w:r>
      <w:proofErr w:type="spellStart"/>
      <w:r w:rsidRPr="00DB6C10">
        <w:rPr>
          <w:rFonts w:ascii="Times New Roman" w:hAnsi="Times New Roman" w:cs="Times New Roman"/>
        </w:rPr>
        <w:t>t</w:t>
      </w:r>
      <w:r w:rsidRPr="00DB6C10">
        <w:rPr>
          <w:rFonts w:ascii="Times New Roman" w:hAnsi="Times New Roman" w:cs="Times New Roman"/>
          <w:vertAlign w:val="subscript"/>
        </w:rPr>
        <w:t>Srh</w:t>
      </w:r>
      <w:proofErr w:type="spellEnd"/>
      <w:r w:rsidRPr="00DB6C10">
        <w:rPr>
          <w:rFonts w:ascii="Times New Roman" w:hAnsi="Times New Roman" w:cs="Times New Roman"/>
        </w:rPr>
        <w:t xml:space="preserve"> are the lifetime</w:t>
      </w:r>
      <w:ins w:id="345" w:author="Alla" w:date="2017-10-21T22:02:00Z">
        <w:r w:rsidR="00092551">
          <w:rPr>
            <w:rFonts w:ascii="Times New Roman" w:hAnsi="Times New Roman" w:cs="Times New Roman"/>
          </w:rPr>
          <w:t>s</w:t>
        </w:r>
      </w:ins>
      <w:r w:rsidRPr="00DB6C10">
        <w:rPr>
          <w:rFonts w:ascii="Times New Roman" w:hAnsi="Times New Roman" w:cs="Times New Roman"/>
        </w:rPr>
        <w:t xml:space="preserve"> </w:t>
      </w:r>
      <w:ins w:id="346" w:author="Alla" w:date="2017-10-21T22:02:00Z">
        <w:r w:rsidR="00092551">
          <w:rPr>
            <w:rFonts w:ascii="Times New Roman" w:hAnsi="Times New Roman" w:cs="Times New Roman"/>
          </w:rPr>
          <w:t>of</w:t>
        </w:r>
      </w:ins>
      <w:del w:id="347" w:author="Alla" w:date="2017-10-21T22:02:00Z">
        <w:r w:rsidRPr="00DB6C10" w:rsidDel="00092551">
          <w:rPr>
            <w:rFonts w:ascii="Times New Roman" w:hAnsi="Times New Roman" w:cs="Times New Roman"/>
          </w:rPr>
          <w:delText>due to</w:delText>
        </w:r>
      </w:del>
      <w:r w:rsidRPr="00DB6C10">
        <w:rPr>
          <w:rFonts w:ascii="Times New Roman" w:hAnsi="Times New Roman" w:cs="Times New Roman"/>
        </w:rPr>
        <w:t xml:space="preserve"> band-to- band, </w:t>
      </w:r>
      <w:proofErr w:type="spellStart"/>
      <w:r w:rsidRPr="00DB6C10">
        <w:rPr>
          <w:rFonts w:ascii="Times New Roman" w:hAnsi="Times New Roman" w:cs="Times New Roman"/>
        </w:rPr>
        <w:t>Coloumb</w:t>
      </w:r>
      <w:proofErr w:type="spellEnd"/>
      <w:r w:rsidRPr="00DB6C10">
        <w:rPr>
          <w:rFonts w:ascii="Times New Roman" w:hAnsi="Times New Roman" w:cs="Times New Roman"/>
        </w:rPr>
        <w:t>-enhanced Auger, and SRH recombina</w:t>
      </w:r>
      <w:r w:rsidRPr="00DB6C10">
        <w:rPr>
          <w:rFonts w:ascii="Times New Roman" w:hAnsi="Times New Roman" w:cs="Times New Roman"/>
        </w:rPr>
        <w:softHyphen/>
        <w:t xml:space="preserve">tion, respectively. </w:t>
      </w:r>
      <w:r w:rsidRPr="00092551">
        <w:rPr>
          <w:rFonts w:ascii="Times New Roman" w:hAnsi="Times New Roman" w:cs="Times New Roman"/>
          <w:highlight w:val="yellow"/>
          <w:rPrChange w:id="348" w:author="Alla" w:date="2017-10-21T22:06:00Z">
            <w:rPr>
              <w:rFonts w:ascii="Times New Roman" w:hAnsi="Times New Roman" w:cs="Times New Roman"/>
            </w:rPr>
          </w:rPrChange>
        </w:rPr>
        <w:t>Calculation shows, that t</w:t>
      </w:r>
      <w:r w:rsidRPr="00092551">
        <w:rPr>
          <w:rStyle w:val="Corbel"/>
          <w:rFonts w:ascii="Times New Roman" w:hAnsi="Times New Roman" w:cs="Times New Roman"/>
          <w:highlight w:val="yellow"/>
          <w:rPrChange w:id="349" w:author="Alla" w:date="2017-10-21T22:06:00Z">
            <w:rPr>
              <w:rStyle w:val="Corbel"/>
              <w:rFonts w:ascii="Times New Roman" w:hAnsi="Times New Roman" w:cs="Times New Roman"/>
            </w:rPr>
          </w:rPrChange>
        </w:rPr>
        <w:t>^</w:t>
      </w:r>
      <w:r w:rsidRPr="00092551">
        <w:rPr>
          <w:rStyle w:val="Corbel"/>
          <w:rFonts w:ascii="Times New Roman" w:hAnsi="Times New Roman" w:cs="Times New Roman"/>
          <w:highlight w:val="yellow"/>
          <w:vertAlign w:val="superscript"/>
          <w:rPrChange w:id="350" w:author="Alla" w:date="2017-10-21T22:06:00Z">
            <w:rPr>
              <w:rStyle w:val="Corbel"/>
              <w:rFonts w:ascii="Times New Roman" w:hAnsi="Times New Roman" w:cs="Times New Roman"/>
              <w:vertAlign w:val="superscript"/>
            </w:rPr>
          </w:rPrChange>
        </w:rPr>
        <w:t>1</w:t>
      </w:r>
      <w:r w:rsidRPr="00092551">
        <w:rPr>
          <w:rFonts w:ascii="Times New Roman" w:hAnsi="Times New Roman" w:cs="Times New Roman"/>
          <w:highlight w:val="yellow"/>
          <w:rPrChange w:id="351" w:author="Alla" w:date="2017-10-21T22:06:00Z">
            <w:rPr>
              <w:rFonts w:ascii="Times New Roman" w:hAnsi="Times New Roman" w:cs="Times New Roman"/>
            </w:rPr>
          </w:rPrChange>
        </w:rPr>
        <w:t xml:space="preserve"> = 14 s</w:t>
      </w:r>
      <w:r w:rsidRPr="00092551">
        <w:rPr>
          <w:rFonts w:ascii="Times New Roman" w:hAnsi="Times New Roman" w:cs="Times New Roman"/>
          <w:highlight w:val="yellow"/>
          <w:vertAlign w:val="superscript"/>
          <w:rPrChange w:id="352" w:author="Alla" w:date="2017-10-21T22:06:00Z">
            <w:rPr>
              <w:rFonts w:ascii="Times New Roman" w:hAnsi="Times New Roman" w:cs="Times New Roman"/>
              <w:vertAlign w:val="superscript"/>
            </w:rPr>
          </w:rPrChange>
        </w:rPr>
        <w:t>-1</w:t>
      </w:r>
      <w:r w:rsidRPr="00092551">
        <w:rPr>
          <w:rFonts w:ascii="Times New Roman" w:hAnsi="Times New Roman" w:cs="Times New Roman"/>
          <w:highlight w:val="yellow"/>
          <w:rPrChange w:id="353" w:author="Alla" w:date="2017-10-21T22:06:00Z">
            <w:rPr>
              <w:rFonts w:ascii="Times New Roman" w:hAnsi="Times New Roman" w:cs="Times New Roman"/>
            </w:rPr>
          </w:rPrChange>
        </w:rPr>
        <w:t>, T</w:t>
      </w:r>
      <w:r w:rsidRPr="00092551">
        <w:rPr>
          <w:rFonts w:ascii="Times New Roman" w:hAnsi="Times New Roman" w:cs="Times New Roman"/>
          <w:highlight w:val="yellow"/>
          <w:vertAlign w:val="subscript"/>
          <w:rPrChange w:id="354" w:author="Alla" w:date="2017-10-21T22:06:00Z">
            <w:rPr>
              <w:rFonts w:ascii="Times New Roman" w:hAnsi="Times New Roman" w:cs="Times New Roman"/>
              <w:vertAlign w:val="subscript"/>
            </w:rPr>
          </w:rPrChange>
        </w:rPr>
        <w:t>CE</w:t>
      </w:r>
      <w:r w:rsidRPr="00092551">
        <w:rPr>
          <w:rStyle w:val="Corbel"/>
          <w:rFonts w:ascii="Times New Roman" w:hAnsi="Times New Roman" w:cs="Times New Roman"/>
          <w:highlight w:val="yellow"/>
          <w:vertAlign w:val="superscript"/>
          <w:rPrChange w:id="355" w:author="Alla" w:date="2017-10-21T22:06:00Z">
            <w:rPr>
              <w:rStyle w:val="Corbel"/>
              <w:rFonts w:ascii="Times New Roman" w:hAnsi="Times New Roman" w:cs="Times New Roman"/>
              <w:vertAlign w:val="superscript"/>
            </w:rPr>
          </w:rPrChange>
        </w:rPr>
        <w:t>1</w:t>
      </w:r>
      <w:r w:rsidRPr="00092551">
        <w:rPr>
          <w:rFonts w:ascii="Times New Roman" w:hAnsi="Times New Roman" w:cs="Times New Roman"/>
          <w:highlight w:val="yellow"/>
          <w:vertAlign w:val="subscript"/>
          <w:rPrChange w:id="356" w:author="Alla" w:date="2017-10-21T22:06:00Z">
            <w:rPr>
              <w:rFonts w:ascii="Times New Roman" w:hAnsi="Times New Roman" w:cs="Times New Roman"/>
              <w:vertAlign w:val="subscript"/>
            </w:rPr>
          </w:rPrChange>
        </w:rPr>
        <w:t>Auger</w:t>
      </w:r>
      <w:r w:rsidRPr="00092551">
        <w:rPr>
          <w:rFonts w:ascii="Times New Roman" w:hAnsi="Times New Roman" w:cs="Times New Roman"/>
          <w:highlight w:val="yellow"/>
          <w:rPrChange w:id="357" w:author="Alla" w:date="2017-10-21T22:06:00Z">
            <w:rPr>
              <w:rFonts w:ascii="Times New Roman" w:hAnsi="Times New Roman" w:cs="Times New Roman"/>
            </w:rPr>
          </w:rPrChange>
        </w:rPr>
        <w:t xml:space="preserve"> = </w:t>
      </w:r>
      <w:r w:rsidRPr="00092551">
        <w:rPr>
          <w:rStyle w:val="Corbel"/>
          <w:rFonts w:ascii="Times New Roman" w:hAnsi="Times New Roman" w:cs="Times New Roman"/>
          <w:highlight w:val="yellow"/>
          <w:rPrChange w:id="358" w:author="Alla" w:date="2017-10-21T22:06:00Z">
            <w:rPr>
              <w:rStyle w:val="Corbel"/>
              <w:rFonts w:ascii="Times New Roman" w:hAnsi="Times New Roman" w:cs="Times New Roman"/>
            </w:rPr>
          </w:rPrChange>
        </w:rPr>
        <w:t>6</w:t>
      </w:r>
      <w:r w:rsidRPr="00092551">
        <w:rPr>
          <w:rFonts w:ascii="Times New Roman" w:hAnsi="Times New Roman" w:cs="Times New Roman"/>
          <w:highlight w:val="yellow"/>
          <w:rPrChange w:id="359" w:author="Alla" w:date="2017-10-21T22:06:00Z">
            <w:rPr>
              <w:rFonts w:ascii="Times New Roman" w:hAnsi="Times New Roman" w:cs="Times New Roman"/>
            </w:rPr>
          </w:rPrChange>
        </w:rPr>
        <w:t xml:space="preserve"> s</w:t>
      </w:r>
      <w:r w:rsidRPr="00092551">
        <w:rPr>
          <w:rFonts w:ascii="Times New Roman" w:hAnsi="Times New Roman" w:cs="Times New Roman"/>
          <w:highlight w:val="yellow"/>
          <w:vertAlign w:val="superscript"/>
          <w:rPrChange w:id="360" w:author="Alla" w:date="2017-10-21T22:06:00Z">
            <w:rPr>
              <w:rFonts w:ascii="Times New Roman" w:hAnsi="Times New Roman" w:cs="Times New Roman"/>
              <w:vertAlign w:val="superscript"/>
            </w:rPr>
          </w:rPrChange>
        </w:rPr>
        <w:t>-1</w:t>
      </w:r>
      <w:r w:rsidRPr="00092551">
        <w:rPr>
          <w:rFonts w:ascii="Times New Roman" w:hAnsi="Times New Roman" w:cs="Times New Roman"/>
          <w:highlight w:val="yellow"/>
          <w:rPrChange w:id="361" w:author="Alla" w:date="2017-10-21T22:06:00Z">
            <w:rPr>
              <w:rFonts w:ascii="Times New Roman" w:hAnsi="Times New Roman" w:cs="Times New Roman"/>
            </w:rPr>
          </w:rPrChange>
        </w:rPr>
        <w:t xml:space="preserve">, therefore </w:t>
      </w:r>
      <w:proofErr w:type="spellStart"/>
      <w:r w:rsidRPr="00092551">
        <w:rPr>
          <w:rStyle w:val="ac"/>
          <w:rFonts w:ascii="Times New Roman" w:hAnsi="Times New Roman" w:cs="Times New Roman"/>
          <w:highlight w:val="yellow"/>
          <w:rPrChange w:id="362" w:author="Alla" w:date="2017-10-21T22:06:00Z">
            <w:rPr>
              <w:rStyle w:val="ac"/>
              <w:rFonts w:ascii="Times New Roman" w:hAnsi="Times New Roman" w:cs="Times New Roman"/>
            </w:rPr>
          </w:rPrChange>
        </w:rPr>
        <w:t>t</w:t>
      </w:r>
      <w:r w:rsidRPr="00092551">
        <w:rPr>
          <w:rStyle w:val="ac"/>
          <w:rFonts w:ascii="Times New Roman" w:hAnsi="Times New Roman" w:cs="Times New Roman"/>
          <w:highlight w:val="yellow"/>
          <w:vertAlign w:val="subscript"/>
          <w:rPrChange w:id="363" w:author="Alla" w:date="2017-10-21T22:06:00Z">
            <w:rPr>
              <w:rStyle w:val="ac"/>
              <w:rFonts w:ascii="Times New Roman" w:hAnsi="Times New Roman" w:cs="Times New Roman"/>
              <w:vertAlign w:val="subscript"/>
            </w:rPr>
          </w:rPrChange>
        </w:rPr>
        <w:t>Srh</w:t>
      </w:r>
      <w:proofErr w:type="spellEnd"/>
      <w:r w:rsidRPr="00092551">
        <w:rPr>
          <w:rFonts w:ascii="Times New Roman" w:hAnsi="Times New Roman" w:cs="Times New Roman"/>
          <w:highlight w:val="yellow"/>
          <w:rPrChange w:id="364" w:author="Alla" w:date="2017-10-21T22:06:00Z">
            <w:rPr>
              <w:rFonts w:ascii="Times New Roman" w:hAnsi="Times New Roman" w:cs="Times New Roman"/>
            </w:rPr>
          </w:rPrChange>
        </w:rPr>
        <w:t xml:space="preserve"> should be under consid</w:t>
      </w:r>
      <w:r w:rsidRPr="00092551">
        <w:rPr>
          <w:rFonts w:ascii="Times New Roman" w:hAnsi="Times New Roman" w:cs="Times New Roman"/>
          <w:highlight w:val="yellow"/>
          <w:rPrChange w:id="365" w:author="Alla" w:date="2017-10-21T22:06:00Z">
            <w:rPr>
              <w:rFonts w:ascii="Times New Roman" w:hAnsi="Times New Roman" w:cs="Times New Roman"/>
            </w:rPr>
          </w:rPrChange>
        </w:rPr>
        <w:softHyphen/>
        <w:t>eration only.</w:t>
      </w:r>
      <w:r w:rsidRPr="00DB6C10">
        <w:rPr>
          <w:rFonts w:ascii="Times New Roman" w:hAnsi="Times New Roman" w:cs="Times New Roman"/>
        </w:rPr>
        <w:t xml:space="preserve"> In </w:t>
      </w:r>
      <w:del w:id="366" w:author="Alla" w:date="2017-10-21T22:06:00Z">
        <w:r w:rsidRPr="00DB6C10" w:rsidDel="00092551">
          <w:rPr>
            <w:rFonts w:ascii="Times New Roman" w:hAnsi="Times New Roman" w:cs="Times New Roman"/>
          </w:rPr>
          <w:delText>the</w:delText>
        </w:r>
      </w:del>
      <w:r w:rsidRPr="00DB6C10">
        <w:rPr>
          <w:rFonts w:ascii="Times New Roman" w:hAnsi="Times New Roman" w:cs="Times New Roman"/>
        </w:rPr>
        <w:t xml:space="preserve"> case</w:t>
      </w:r>
      <w:del w:id="367" w:author="Alla" w:date="2017-10-21T22:06:00Z">
        <w:r w:rsidRPr="00DB6C10" w:rsidDel="00092551">
          <w:rPr>
            <w:rFonts w:ascii="Times New Roman" w:hAnsi="Times New Roman" w:cs="Times New Roman"/>
          </w:rPr>
          <w:delText>s</w:delText>
        </w:r>
      </w:del>
      <w:r w:rsidRPr="00DB6C10">
        <w:rPr>
          <w:rFonts w:ascii="Times New Roman" w:hAnsi="Times New Roman" w:cs="Times New Roman"/>
        </w:rPr>
        <w:t xml:space="preserve"> of low injection </w:t>
      </w:r>
      <w:ins w:id="368" w:author="Alla" w:date="2017-10-21T22:07:00Z">
        <w:r w:rsidR="00092551">
          <w:rPr>
            <w:rFonts w:ascii="Times New Roman" w:hAnsi="Times New Roman" w:cs="Times New Roman"/>
          </w:rPr>
          <w:t>rate</w:t>
        </w:r>
      </w:ins>
      <w:del w:id="369" w:author="Alla" w:date="2017-10-21T22:07:00Z">
        <w:r w:rsidRPr="00DB6C10" w:rsidDel="00092551">
          <w:rPr>
            <w:rFonts w:ascii="Times New Roman" w:hAnsi="Times New Roman" w:cs="Times New Roman"/>
          </w:rPr>
          <w:delText>level</w:delText>
        </w:r>
      </w:del>
      <w:r w:rsidR="00250F14">
        <w:rPr>
          <w:rFonts w:ascii="Times New Roman" w:hAnsi="Times New Roman" w:cs="Times New Roman"/>
        </w:rPr>
        <w:t xml:space="preserve"> and sin</w:t>
      </w:r>
      <w:r w:rsidRPr="00DB6C10">
        <w:rPr>
          <w:rFonts w:ascii="Times New Roman" w:hAnsi="Times New Roman" w:cs="Times New Roman"/>
        </w:rPr>
        <w:t xml:space="preserve">gle recombination centre, SRH lifetime is described by Eq. (10). If </w:t>
      </w:r>
      <w:ins w:id="370" w:author="Alla" w:date="2017-10-21T22:08:00Z">
        <w:r w:rsidR="00092551">
          <w:rPr>
            <w:rFonts w:ascii="Times New Roman" w:hAnsi="Times New Roman" w:cs="Times New Roman"/>
          </w:rPr>
          <w:t xml:space="preserve">there are </w:t>
        </w:r>
      </w:ins>
      <w:r w:rsidRPr="00DB6C10">
        <w:rPr>
          <w:rFonts w:ascii="Times New Roman" w:hAnsi="Times New Roman" w:cs="Times New Roman"/>
        </w:rPr>
        <w:t xml:space="preserve">several centers </w:t>
      </w:r>
      <w:ins w:id="371" w:author="Alla" w:date="2017-10-21T22:08:00Z">
        <w:r w:rsidR="00092551">
          <w:rPr>
            <w:rFonts w:ascii="Times New Roman" w:hAnsi="Times New Roman" w:cs="Times New Roman"/>
          </w:rPr>
          <w:t xml:space="preserve">of recombination </w:t>
        </w:r>
      </w:ins>
      <w:ins w:id="372" w:author="Alla" w:date="2017-10-21T22:09:00Z">
        <w:r w:rsidR="00092551">
          <w:rPr>
            <w:rFonts w:ascii="Times New Roman" w:hAnsi="Times New Roman" w:cs="Times New Roman"/>
          </w:rPr>
          <w:t>equation</w:t>
        </w:r>
      </w:ins>
      <w:ins w:id="373" w:author="Alla" w:date="2017-10-21T22:08:00Z">
        <w:r w:rsidR="00092551">
          <w:rPr>
            <w:rFonts w:ascii="Times New Roman" w:hAnsi="Times New Roman" w:cs="Times New Roman"/>
          </w:rPr>
          <w:t xml:space="preserve"> </w:t>
        </w:r>
      </w:ins>
      <w:ins w:id="374" w:author="Alla" w:date="2017-10-21T22:09:00Z">
        <w:r w:rsidR="00092551">
          <w:rPr>
            <w:rFonts w:ascii="Times New Roman" w:hAnsi="Times New Roman" w:cs="Times New Roman"/>
          </w:rPr>
          <w:t>(</w:t>
        </w:r>
      </w:ins>
      <w:ins w:id="375" w:author="Alla" w:date="2017-10-21T22:08:00Z">
        <w:r w:rsidR="00092551">
          <w:rPr>
            <w:rFonts w:ascii="Times New Roman" w:hAnsi="Times New Roman" w:cs="Times New Roman"/>
          </w:rPr>
          <w:t xml:space="preserve">18) </w:t>
        </w:r>
      </w:ins>
      <w:ins w:id="376" w:author="Alla" w:date="2017-10-21T22:09:00Z">
        <w:r w:rsidR="00092551">
          <w:rPr>
            <w:rFonts w:ascii="Times New Roman" w:hAnsi="Times New Roman" w:cs="Times New Roman"/>
          </w:rPr>
          <w:t>should be applied</w:t>
        </w:r>
      </w:ins>
      <w:del w:id="377" w:author="Alla" w:date="2017-10-21T22:09:00Z">
        <w:r w:rsidRPr="00DB6C10" w:rsidDel="00092551">
          <w:rPr>
            <w:rFonts w:ascii="Times New Roman" w:hAnsi="Times New Roman" w:cs="Times New Roman"/>
          </w:rPr>
          <w:delText>are present, then</w:delText>
        </w:r>
      </w:del>
    </w:p>
    <w:p w:rsidR="00310BD4" w:rsidRPr="00DB6C10" w:rsidRDefault="00310BD4" w:rsidP="00310BD4">
      <w:pPr>
        <w:pStyle w:val="21"/>
        <w:shd w:val="clear" w:color="auto" w:fill="auto"/>
        <w:spacing w:before="0" w:after="0" w:line="228" w:lineRule="exact"/>
        <w:ind w:right="20"/>
        <w:rPr>
          <w:rFonts w:ascii="Times New Roman" w:hAnsi="Times New Roman" w:cs="Times New Roman"/>
        </w:rPr>
      </w:pPr>
      <w:r>
        <w:rPr>
          <w:rFonts w:ascii="Times New Roman" w:hAnsi="Times New Roman" w:cs="Times New Roman"/>
        </w:rPr>
        <w:t>(18)</w:t>
      </w:r>
    </w:p>
    <w:p w:rsidR="00310BD4" w:rsidRPr="00DB6C10" w:rsidRDefault="00310BD4" w:rsidP="00310BD4">
      <w:pPr>
        <w:pStyle w:val="21"/>
        <w:shd w:val="clear" w:color="auto" w:fill="auto"/>
        <w:spacing w:before="0" w:after="0" w:line="228" w:lineRule="exact"/>
        <w:ind w:right="20"/>
        <w:rPr>
          <w:rFonts w:ascii="Times New Roman" w:hAnsi="Times New Roman" w:cs="Times New Roman"/>
        </w:r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w:t>
      </w:r>
      <w:proofErr w:type="spellStart"/>
      <w:r w:rsidRPr="00DB6C10">
        <w:rPr>
          <w:rStyle w:val="a5"/>
          <w:rFonts w:ascii="Times New Roman" w:hAnsi="Times New Roman" w:cs="Times New Roman"/>
        </w:rPr>
        <w:t>Md</w:t>
      </w:r>
      <w:proofErr w:type="spellEnd"/>
      <w:r w:rsidRPr="00DB6C10">
        <w:rPr>
          <w:rFonts w:ascii="Times New Roman" w:hAnsi="Times New Roman" w:cs="Times New Roman"/>
        </w:rPr>
        <w:t xml:space="preserve"> is </w:t>
      </w:r>
      <w:ins w:id="378" w:author="Alla" w:date="2017-10-21T22:10:00Z">
        <w:r w:rsidR="00092551">
          <w:rPr>
            <w:rFonts w:ascii="Times New Roman" w:hAnsi="Times New Roman" w:cs="Times New Roman"/>
          </w:rPr>
          <w:t xml:space="preserve">the </w:t>
        </w:r>
      </w:ins>
      <w:r w:rsidRPr="00DB6C10">
        <w:rPr>
          <w:rFonts w:ascii="Times New Roman" w:hAnsi="Times New Roman" w:cs="Times New Roman"/>
        </w:rPr>
        <w:t>total number of center</w:t>
      </w:r>
      <w:ins w:id="379" w:author="Alla" w:date="2017-10-21T22:10:00Z">
        <w:r w:rsidR="00092551">
          <w:rPr>
            <w:rFonts w:ascii="Times New Roman" w:hAnsi="Times New Roman" w:cs="Times New Roman"/>
          </w:rPr>
          <w:t>s</w:t>
        </w:r>
      </w:ins>
      <w:r w:rsidRPr="00DB6C10">
        <w:rPr>
          <w:rFonts w:ascii="Times New Roman" w:hAnsi="Times New Roman" w:cs="Times New Roman"/>
        </w:rPr>
        <w:t xml:space="preserve">, </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r w:rsidRPr="00DB6C10">
        <w:rPr>
          <w:rStyle w:val="a5"/>
          <w:rFonts w:ascii="Times New Roman" w:hAnsi="Times New Roman" w:cs="Times New Roman"/>
        </w:rPr>
        <w:t>,</w:t>
      </w:r>
      <w:r w:rsidRPr="00DB6C10">
        <w:rPr>
          <w:rStyle w:val="a5"/>
          <w:rFonts w:ascii="Times New Roman" w:hAnsi="Times New Roman" w:cs="Times New Roman"/>
          <w:vertAlign w:val="subscript"/>
        </w:rPr>
        <w:t>i</w:t>
      </w:r>
      <w:proofErr w:type="spellEnd"/>
      <w:r w:rsidRPr="00DB6C10">
        <w:rPr>
          <w:rFonts w:ascii="Times New Roman" w:hAnsi="Times New Roman" w:cs="Times New Roman"/>
        </w:rPr>
        <w:t xml:space="preserve"> characterizes lifetime due to recombination by </w:t>
      </w:r>
      <w:proofErr w:type="spellStart"/>
      <w:r w:rsidRPr="00DB6C10">
        <w:rPr>
          <w:rFonts w:ascii="Times New Roman" w:hAnsi="Times New Roman" w:cs="Times New Roman"/>
        </w:rPr>
        <w:t>i-th</w:t>
      </w:r>
      <w:proofErr w:type="spellEnd"/>
      <w:r w:rsidRPr="00DB6C10">
        <w:rPr>
          <w:rFonts w:ascii="Times New Roman" w:hAnsi="Times New Roman" w:cs="Times New Roman"/>
        </w:rPr>
        <w:t xml:space="preserve"> defect, </w:t>
      </w:r>
      <w:proofErr w:type="spellStart"/>
      <w:r w:rsidRPr="00DB6C10">
        <w:rPr>
          <w:rStyle w:val="a5"/>
          <w:rFonts w:ascii="Times New Roman" w:hAnsi="Times New Roman" w:cs="Times New Roman"/>
        </w:rPr>
        <w:t>Nd,</w:t>
      </w:r>
      <w:r w:rsidRPr="00DB6C10">
        <w:rPr>
          <w:rStyle w:val="a5"/>
          <w:rFonts w:ascii="Times New Roman" w:hAnsi="Times New Roman" w:cs="Times New Roman"/>
          <w:vertAlign w:val="subscript"/>
        </w:rPr>
        <w:t>i</w:t>
      </w:r>
      <w:proofErr w:type="spellEnd"/>
      <w:r w:rsidRPr="00DB6C10">
        <w:rPr>
          <w:rFonts w:ascii="Times New Roman" w:hAnsi="Times New Roman" w:cs="Times New Roman"/>
        </w:rPr>
        <w:t xml:space="preserve"> and </w:t>
      </w:r>
      <w:proofErr w:type="spellStart"/>
      <w:r w:rsidRPr="00DB6C10">
        <w:rPr>
          <w:rStyle w:val="a5"/>
          <w:rFonts w:ascii="Times New Roman" w:hAnsi="Times New Roman" w:cs="Times New Roman"/>
        </w:rPr>
        <w:t>a</w:t>
      </w:r>
      <w:r w:rsidRPr="00DB6C10">
        <w:rPr>
          <w:rStyle w:val="a5"/>
          <w:rFonts w:ascii="Times New Roman" w:hAnsi="Times New Roman" w:cs="Times New Roman"/>
          <w:vertAlign w:val="subscript"/>
        </w:rPr>
        <w:t>n</w:t>
      </w:r>
      <w:r w:rsidRPr="00DB6C10">
        <w:rPr>
          <w:rStyle w:val="a5"/>
          <w:rFonts w:ascii="Times New Roman" w:hAnsi="Times New Roman" w:cs="Times New Roman"/>
        </w:rPr>
        <w:t>,</w:t>
      </w:r>
      <w:r w:rsidRPr="00DB6C10">
        <w:rPr>
          <w:rStyle w:val="a5"/>
          <w:rFonts w:ascii="Times New Roman" w:hAnsi="Times New Roman" w:cs="Times New Roman"/>
          <w:vertAlign w:val="subscript"/>
        </w:rPr>
        <w:t>i</w:t>
      </w:r>
      <w:proofErr w:type="spellEnd"/>
      <w:r w:rsidRPr="00DB6C10">
        <w:rPr>
          <w:rFonts w:ascii="Times New Roman" w:hAnsi="Times New Roman" w:cs="Times New Roman"/>
        </w:rPr>
        <w:t xml:space="preserve"> are </w:t>
      </w:r>
      <w:ins w:id="380" w:author="Alla" w:date="2017-10-21T22:10:00Z">
        <w:r w:rsidR="00092551">
          <w:rPr>
            <w:rFonts w:ascii="Times New Roman" w:hAnsi="Times New Roman" w:cs="Times New Roman"/>
          </w:rPr>
          <w:t xml:space="preserve">the </w:t>
        </w:r>
      </w:ins>
      <w:r w:rsidRPr="00DB6C10">
        <w:rPr>
          <w:rFonts w:ascii="Times New Roman" w:hAnsi="Times New Roman" w:cs="Times New Roman"/>
        </w:rPr>
        <w:t xml:space="preserve">concentration and electron CCS of </w:t>
      </w:r>
      <w:proofErr w:type="spellStart"/>
      <w:r w:rsidRPr="00DB6C10">
        <w:rPr>
          <w:rFonts w:ascii="Times New Roman" w:hAnsi="Times New Roman" w:cs="Times New Roman"/>
        </w:rPr>
        <w:t>i-th</w:t>
      </w:r>
      <w:proofErr w:type="spellEnd"/>
      <w:r w:rsidRPr="00DB6C10">
        <w:rPr>
          <w:rFonts w:ascii="Times New Roman" w:hAnsi="Times New Roman" w:cs="Times New Roman"/>
        </w:rPr>
        <w:t xml:space="preserve"> defect, </w:t>
      </w:r>
      <w:del w:id="381" w:author="Alla" w:date="2017-10-21T22:10:00Z">
        <w:r w:rsidRPr="00DB6C10" w:rsidDel="00092551">
          <w:rPr>
            <w:rFonts w:ascii="Times New Roman" w:hAnsi="Times New Roman" w:cs="Times New Roman"/>
          </w:rPr>
          <w:delText>recpectivelly</w:delText>
        </w:r>
      </w:del>
      <w:ins w:id="382" w:author="Alla" w:date="2017-10-21T22:10:00Z">
        <w:r w:rsidR="00092551" w:rsidRPr="00DB6C10">
          <w:rPr>
            <w:rFonts w:ascii="Times New Roman" w:hAnsi="Times New Roman" w:cs="Times New Roman"/>
          </w:rPr>
          <w:t>respectively</w:t>
        </w:r>
      </w:ins>
      <w:r w:rsidRPr="00DB6C10">
        <w:rPr>
          <w:rFonts w:ascii="Times New Roman" w:hAnsi="Times New Roman" w:cs="Times New Roman"/>
        </w:rPr>
        <w:t>.</w:t>
      </w:r>
    </w:p>
    <w:p w:rsidR="00310BD4" w:rsidRPr="00DB6C10" w:rsidRDefault="00310BD4" w:rsidP="00310BD4">
      <w:pPr>
        <w:pStyle w:val="21"/>
        <w:shd w:val="clear" w:color="auto" w:fill="auto"/>
        <w:spacing w:before="0" w:after="0" w:line="228" w:lineRule="exact"/>
        <w:ind w:right="20"/>
        <w:jc w:val="right"/>
        <w:rPr>
          <w:rFonts w:ascii="Times New Roman" w:hAnsi="Times New Roman" w:cs="Times New Roman"/>
        </w:rPr>
      </w:pPr>
      <w:r w:rsidRPr="00DB6C10">
        <w:rPr>
          <w:rFonts w:ascii="Times New Roman" w:hAnsi="Times New Roman" w:cs="Times New Roman"/>
        </w:rPr>
        <w:t xml:space="preserve">Fig. </w:t>
      </w:r>
      <w:r w:rsidRPr="00DB6C10">
        <w:rPr>
          <w:rStyle w:val="Corbel"/>
          <w:rFonts w:ascii="Times New Roman" w:hAnsi="Times New Roman" w:cs="Times New Roman"/>
        </w:rPr>
        <w:t>6</w:t>
      </w:r>
      <w:r w:rsidRPr="00DB6C10">
        <w:rPr>
          <w:rFonts w:ascii="Times New Roman" w:hAnsi="Times New Roman" w:cs="Times New Roman"/>
        </w:rPr>
        <w:t xml:space="preserve"> shows, that USL results in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spellEnd"/>
      <w:proofErr w:type="gramEnd"/>
      <w:r>
        <w:rPr>
          <w:rFonts w:ascii="Times New Roman" w:hAnsi="Times New Roman" w:cs="Times New Roman"/>
        </w:rPr>
        <w:t xml:space="preserve"> decrease. Rela</w:t>
      </w:r>
      <w:r w:rsidRPr="00DB6C10">
        <w:rPr>
          <w:rFonts w:ascii="Times New Roman" w:hAnsi="Times New Roman" w:cs="Times New Roman"/>
        </w:rPr>
        <w:t xml:space="preserve">tive AI changes of reciprocal base lifetime </w:t>
      </w:r>
      <w:proofErr w:type="spellStart"/>
      <w:r w:rsidRPr="00DB6C10">
        <w:rPr>
          <w:rStyle w:val="a5"/>
          <w:rFonts w:ascii="Times New Roman" w:hAnsi="Times New Roman" w:cs="Times New Roman"/>
        </w:rPr>
        <w:t>e</w:t>
      </w:r>
      <w:r w:rsidRPr="00DB6C10">
        <w:rPr>
          <w:rStyle w:val="a5"/>
          <w:rFonts w:ascii="Times New Roman" w:hAnsi="Times New Roman" w:cs="Times New Roman"/>
          <w:vertAlign w:val="subscript"/>
        </w:rPr>
        <w:t>Tr</w:t>
      </w:r>
      <w:proofErr w:type="spellEnd"/>
      <w:r w:rsidRPr="00DB6C10">
        <w:rPr>
          <w:rFonts w:ascii="Times New Roman" w:hAnsi="Times New Roman" w:cs="Times New Roman"/>
        </w:rPr>
        <w:t xml:space="preserve"> — </w:t>
      </w:r>
      <w:r w:rsidRPr="00DB6C10">
        <w:rPr>
          <w:rStyle w:val="a5"/>
          <w:rFonts w:ascii="Times New Roman" w:hAnsi="Times New Roman" w:cs="Times New Roman"/>
        </w:rPr>
        <w:t>(</w:t>
      </w:r>
      <w:proofErr w:type="spell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gramStart"/>
      <w:r w:rsidRPr="00DB6C10">
        <w:rPr>
          <w:rStyle w:val="a5"/>
          <w:rFonts w:ascii="Times New Roman" w:hAnsi="Times New Roman" w:cs="Times New Roman"/>
        </w:rPr>
        <w:t>,</w:t>
      </w:r>
      <w:r w:rsidRPr="00DB6C10">
        <w:rPr>
          <w:rStyle w:val="a5"/>
          <w:rFonts w:ascii="Times New Roman" w:hAnsi="Times New Roman" w:cs="Times New Roman"/>
          <w:vertAlign w:val="subscript"/>
        </w:rPr>
        <w:t>in</w:t>
      </w:r>
      <w:proofErr w:type="spellEnd"/>
      <w:proofErr w:type="gramEnd"/>
      <w:r w:rsidRPr="00DB6C10">
        <w:rPr>
          <w:rStyle w:val="a5"/>
          <w:rFonts w:ascii="Times New Roman" w:hAnsi="Times New Roman" w:cs="Times New Roman"/>
        </w:rPr>
        <w:t xml:space="preserve"> —</w:t>
      </w:r>
    </w:p>
    <w:p w:rsidR="00310BD4" w:rsidRPr="00DB6C10" w:rsidRDefault="00310BD4" w:rsidP="00310BD4">
      <w:pPr>
        <w:pStyle w:val="21"/>
        <w:shd w:val="clear" w:color="auto" w:fill="auto"/>
        <w:spacing w:before="0" w:after="0" w:line="228" w:lineRule="exact"/>
        <w:jc w:val="left"/>
        <w:rPr>
          <w:rFonts w:ascii="Times New Roman" w:hAnsi="Times New Roman" w:cs="Times New Roman"/>
        </w:rPr>
      </w:pPr>
      <w:proofErr w:type="spellStart"/>
      <w:r w:rsidRPr="00DB6C10">
        <w:rPr>
          <w:rFonts w:ascii="Times New Roman" w:hAnsi="Times New Roman" w:cs="Times New Roman"/>
        </w:rPr>
        <w:t>K</w:t>
      </w:r>
      <w:r w:rsidRPr="00DB6C10">
        <w:rPr>
          <w:rFonts w:ascii="Times New Roman" w:hAnsi="Times New Roman" w:cs="Times New Roman"/>
          <w:vertAlign w:val="subscript"/>
        </w:rPr>
        <w:t>Us</w:t>
      </w:r>
      <w:proofErr w:type="gramStart"/>
      <w:r w:rsidRPr="00DB6C10">
        <w:rPr>
          <w:rFonts w:ascii="Times New Roman" w:hAnsi="Times New Roman" w:cs="Times New Roman"/>
        </w:rPr>
        <w:t>,j</w:t>
      </w:r>
      <w:proofErr w:type="spellEnd"/>
      <w:proofErr w:type="gramEnd"/>
      <w:r w:rsidRPr="00DB6C10">
        <w:rPr>
          <w:rFonts w:ascii="Times New Roman" w:hAnsi="Times New Roman" w:cs="Times New Roman"/>
        </w:rPr>
        <w:t xml:space="preserve"> deals with </w:t>
      </w:r>
      <w:r w:rsidRPr="00DB6C10">
        <w:rPr>
          <w:rStyle w:val="a5"/>
          <w:rFonts w:ascii="Times New Roman" w:hAnsi="Times New Roman" w:cs="Times New Roman"/>
        </w:rPr>
        <w:t>j</w:t>
      </w:r>
      <w:r w:rsidRPr="00DB6C10">
        <w:rPr>
          <w:rFonts w:ascii="Times New Roman" w:hAnsi="Times New Roman" w:cs="Times New Roman"/>
        </w:rPr>
        <w:t>-</w:t>
      </w:r>
      <w:proofErr w:type="spellStart"/>
      <w:r w:rsidRPr="00DB6C10">
        <w:rPr>
          <w:rFonts w:ascii="Times New Roman" w:hAnsi="Times New Roman" w:cs="Times New Roman"/>
        </w:rPr>
        <w:t>th</w:t>
      </w:r>
      <w:proofErr w:type="spellEnd"/>
      <w:r w:rsidRPr="00DB6C10">
        <w:rPr>
          <w:rFonts w:ascii="Times New Roman" w:hAnsi="Times New Roman" w:cs="Times New Roman"/>
        </w:rPr>
        <w:t xml:space="preserve"> defect-ultrasound interaction.</w:t>
      </w:r>
    </w:p>
    <w:p w:rsidR="00310BD4" w:rsidRPr="00310BD4" w:rsidRDefault="00310BD4" w:rsidP="00310BD4">
      <w:pPr>
        <w:pStyle w:val="21"/>
        <w:shd w:val="clear" w:color="auto" w:fill="auto"/>
        <w:spacing w:before="0" w:after="0" w:line="228" w:lineRule="exact"/>
        <w:ind w:left="240"/>
        <w:jc w:val="left"/>
        <w:rPr>
          <w:rFonts w:ascii="Times New Roman" w:hAnsi="Times New Roman" w:cs="Times New Roman"/>
        </w:rPr>
      </w:pPr>
    </w:p>
    <w:p w:rsidR="00D93675" w:rsidRPr="00DB6C10" w:rsidRDefault="008531DB">
      <w:pPr>
        <w:pStyle w:val="21"/>
        <w:shd w:val="clear" w:color="auto" w:fill="auto"/>
        <w:spacing w:before="0" w:after="0" w:line="228" w:lineRule="exact"/>
        <w:ind w:right="20"/>
        <w:rPr>
          <w:rFonts w:ascii="Times New Roman" w:hAnsi="Times New Roman" w:cs="Times New Roman"/>
        </w:rPr>
      </w:pPr>
      <w:proofErr w:type="spellStart"/>
      <w:r w:rsidRPr="00DB6C10">
        <w:rPr>
          <w:rStyle w:val="a5"/>
          <w:rFonts w:ascii="Times New Roman" w:hAnsi="Times New Roman" w:cs="Times New Roman"/>
          <w:vertAlign w:val="superscript"/>
        </w:rPr>
        <w:t>T</w:t>
      </w:r>
      <w:r w:rsidRPr="00DB6C10">
        <w:rPr>
          <w:rStyle w:val="a5"/>
          <w:rFonts w:ascii="Times New Roman" w:hAnsi="Times New Roman" w:cs="Times New Roman"/>
        </w:rPr>
        <w:t>n</w:t>
      </w:r>
      <w:proofErr w:type="spellEnd"/>
      <w:r w:rsidRPr="00DB6C10">
        <w:rPr>
          <w:rStyle w:val="a5"/>
          <w:rFonts w:ascii="Times New Roman" w:hAnsi="Times New Roman" w:cs="Times New Roman"/>
        </w:rPr>
        <w:t>,</w:t>
      </w:r>
      <w:r w:rsidRPr="00DB6C10">
        <w:rPr>
          <w:rFonts w:ascii="Times New Roman" w:hAnsi="Times New Roman" w:cs="Times New Roman"/>
        </w:rPr>
        <w:t xml:space="preserve"> </w:t>
      </w:r>
      <w:proofErr w:type="gramStart"/>
      <w:r w:rsidRPr="00DB6C10">
        <w:rPr>
          <w:rFonts w:ascii="Times New Roman" w:hAnsi="Times New Roman" w:cs="Times New Roman"/>
        </w:rPr>
        <w:t xml:space="preserve">US </w:t>
      </w:r>
      <w:r w:rsidRPr="00DB6C10">
        <w:rPr>
          <w:rStyle w:val="a5"/>
          <w:rFonts w:ascii="Times New Roman" w:hAnsi="Times New Roman" w:cs="Times New Roman"/>
        </w:rPr>
        <w:t>)</w:t>
      </w:r>
      <w:proofErr w:type="gramEnd"/>
      <w:r w:rsidRPr="00DB6C10">
        <w:rPr>
          <w:rStyle w:val="a5"/>
          <w:rFonts w:ascii="Times New Roman" w:hAnsi="Times New Roman" w:cs="Times New Roman"/>
        </w:rPr>
        <w:t>/</w:t>
      </w:r>
      <w:proofErr w:type="spellStart"/>
      <w:r w:rsidRPr="00DB6C10">
        <w:rPr>
          <w:rStyle w:val="a5"/>
          <w:rFonts w:ascii="Times New Roman" w:hAnsi="Times New Roman" w:cs="Times New Roman"/>
        </w:rPr>
        <w:t>Tn</w:t>
      </w:r>
      <w:proofErr w:type="spellEnd"/>
      <w:r w:rsidRPr="00DB6C10">
        <w:rPr>
          <w:rStyle w:val="a5"/>
          <w:rFonts w:ascii="Times New Roman" w:hAnsi="Times New Roman" w:cs="Times New Roman"/>
        </w:rPr>
        <w:t>,</w:t>
      </w:r>
      <w:r w:rsidRPr="00DB6C10">
        <w:rPr>
          <w:rFonts w:ascii="Times New Roman" w:hAnsi="Times New Roman" w:cs="Times New Roman"/>
        </w:rPr>
        <w:t xml:space="preserve"> </w:t>
      </w:r>
      <w:r w:rsidRPr="00DB6C10">
        <w:rPr>
          <w:rFonts w:ascii="Times New Roman" w:hAnsi="Times New Roman" w:cs="Times New Roman"/>
          <w:vertAlign w:val="subscript"/>
        </w:rPr>
        <w:t>US</w:t>
      </w:r>
      <w:r w:rsidRPr="00DB6C10">
        <w:rPr>
          <w:rFonts w:ascii="Times New Roman" w:hAnsi="Times New Roman" w:cs="Times New Roman"/>
        </w:rPr>
        <w:t xml:space="preserve"> are listed i</w:t>
      </w:r>
      <w:r w:rsidR="00250F14">
        <w:rPr>
          <w:rFonts w:ascii="Times New Roman" w:hAnsi="Times New Roman" w:cs="Times New Roman"/>
        </w:rPr>
        <w:t xml:space="preserve">n Table IV. As </w:t>
      </w:r>
      <w:proofErr w:type="gramStart"/>
      <w:r w:rsidR="00250F14">
        <w:rPr>
          <w:rFonts w:ascii="Times New Roman" w:hAnsi="Times New Roman" w:cs="Times New Roman"/>
        </w:rPr>
        <w:t>AI changes is</w:t>
      </w:r>
      <w:proofErr w:type="gramEnd"/>
      <w:r w:rsidR="00250F14">
        <w:rPr>
          <w:rFonts w:ascii="Times New Roman" w:hAnsi="Times New Roman" w:cs="Times New Roman"/>
        </w:rPr>
        <w:t xml:space="preserve"> re</w:t>
      </w:r>
      <w:r w:rsidRPr="00DB6C10">
        <w:rPr>
          <w:rFonts w:ascii="Times New Roman" w:hAnsi="Times New Roman" w:cs="Times New Roman"/>
        </w:rPr>
        <w:t xml:space="preserve">versible, in our opinion, this effect deals with increase of </w:t>
      </w:r>
      <w:proofErr w:type="spellStart"/>
      <w:r w:rsidRPr="00DB6C10">
        <w:rPr>
          <w:rStyle w:val="a5"/>
          <w:rFonts w:ascii="Times New Roman" w:hAnsi="Times New Roman" w:cs="Times New Roman"/>
        </w:rPr>
        <w:t>o</w:t>
      </w:r>
      <w:r w:rsidRPr="00DB6C10">
        <w:rPr>
          <w:rStyle w:val="a5"/>
          <w:rFonts w:ascii="Times New Roman" w:hAnsi="Times New Roman" w:cs="Times New Roman"/>
          <w:vertAlign w:val="subscript"/>
        </w:rPr>
        <w:t>n</w:t>
      </w:r>
      <w:proofErr w:type="spellEnd"/>
      <w:r w:rsidRPr="00DB6C10">
        <w:rPr>
          <w:rFonts w:ascii="Times New Roman" w:hAnsi="Times New Roman" w:cs="Times New Roman"/>
        </w:rPr>
        <w:t xml:space="preserve"> under US action. Following the empirical relation proposed by Ref. 65, we assume that Eq. (</w:t>
      </w:r>
      <w:r w:rsidRPr="00DB6C10">
        <w:rPr>
          <w:rStyle w:val="Corbel"/>
          <w:rFonts w:ascii="Times New Roman" w:hAnsi="Times New Roman" w:cs="Times New Roman"/>
        </w:rPr>
        <w:t>11</w:t>
      </w:r>
      <w:r w:rsidRPr="00DB6C10">
        <w:rPr>
          <w:rFonts w:ascii="Times New Roman" w:hAnsi="Times New Roman" w:cs="Times New Roman"/>
        </w:rPr>
        <w:t xml:space="preserve">) is correct for complex point defect too. But in this case, </w:t>
      </w:r>
      <w:r w:rsidRPr="00DB6C10">
        <w:rPr>
          <w:rStyle w:val="a5"/>
          <w:rFonts w:ascii="Times New Roman" w:hAnsi="Times New Roman" w:cs="Times New Roman"/>
        </w:rPr>
        <w:t>r</w:t>
      </w:r>
      <w:r w:rsidRPr="00DB6C10">
        <w:rPr>
          <w:rFonts w:ascii="Times New Roman" w:hAnsi="Times New Roman" w:cs="Times New Roman"/>
        </w:rPr>
        <w:t xml:space="preserve"> </w:t>
      </w:r>
      <w:r w:rsidRPr="005541CE">
        <w:rPr>
          <w:rFonts w:ascii="Times New Roman" w:hAnsi="Times New Roman" w:cs="Times New Roman"/>
          <w:highlight w:val="yellow"/>
          <w:rPrChange w:id="383" w:author="Alla" w:date="2017-10-21T22:13:00Z">
            <w:rPr>
              <w:rFonts w:ascii="Times New Roman" w:hAnsi="Times New Roman" w:cs="Times New Roman"/>
            </w:rPr>
          </w:rPrChange>
        </w:rPr>
        <w:t xml:space="preserve">is the distance between complex </w:t>
      </w:r>
      <w:proofErr w:type="gramStart"/>
      <w:r w:rsidRPr="005541CE">
        <w:rPr>
          <w:rFonts w:ascii="Times New Roman" w:hAnsi="Times New Roman" w:cs="Times New Roman"/>
          <w:highlight w:val="yellow"/>
          <w:rPrChange w:id="384" w:author="Alla" w:date="2017-10-21T22:13:00Z">
            <w:rPr>
              <w:rFonts w:ascii="Times New Roman" w:hAnsi="Times New Roman" w:cs="Times New Roman"/>
            </w:rPr>
          </w:rPrChange>
        </w:rPr>
        <w:t>component</w:t>
      </w:r>
      <w:proofErr w:type="gramEnd"/>
      <w:r w:rsidRPr="00DB6C10">
        <w:rPr>
          <w:rFonts w:ascii="Times New Roman" w:hAnsi="Times New Roman" w:cs="Times New Roman"/>
        </w:rPr>
        <w:t xml:space="preserve">. According to </w:t>
      </w:r>
      <w:ins w:id="385" w:author="Alla" w:date="2017-10-21T22:13:00Z">
        <w:r w:rsidR="005541CE">
          <w:rPr>
            <w:rFonts w:ascii="Times New Roman" w:hAnsi="Times New Roman" w:cs="Times New Roman"/>
          </w:rPr>
          <w:t xml:space="preserve">the </w:t>
        </w:r>
        <w:r w:rsidR="005541CE" w:rsidRPr="00DB6C10">
          <w:rPr>
            <w:rFonts w:ascii="Times New Roman" w:hAnsi="Times New Roman" w:cs="Times New Roman"/>
          </w:rPr>
          <w:t>model</w:t>
        </w:r>
        <w:r w:rsidR="005541CE" w:rsidRPr="00DB6C10">
          <w:rPr>
            <w:rFonts w:ascii="Times New Roman" w:hAnsi="Times New Roman" w:cs="Times New Roman"/>
          </w:rPr>
          <w:t xml:space="preserve"> </w:t>
        </w:r>
      </w:ins>
      <w:r w:rsidR="00250F14">
        <w:rPr>
          <w:rFonts w:ascii="Times New Roman" w:hAnsi="Times New Roman" w:cs="Times New Roman"/>
        </w:rPr>
        <w:t>sug</w:t>
      </w:r>
      <w:r w:rsidRPr="00DB6C10">
        <w:rPr>
          <w:rFonts w:ascii="Times New Roman" w:hAnsi="Times New Roman" w:cs="Times New Roman"/>
        </w:rPr>
        <w:t>gested in Section IIIA</w:t>
      </w:r>
      <w:del w:id="386" w:author="Alla" w:date="2017-10-21T22:13:00Z">
        <w:r w:rsidRPr="00DB6C10" w:rsidDel="005541CE">
          <w:rPr>
            <w:rFonts w:ascii="Times New Roman" w:hAnsi="Times New Roman" w:cs="Times New Roman"/>
          </w:rPr>
          <w:delText xml:space="preserve"> model</w:delText>
        </w:r>
      </w:del>
      <w:r w:rsidRPr="00DB6C10">
        <w:rPr>
          <w:rFonts w:ascii="Times New Roman" w:hAnsi="Times New Roman" w:cs="Times New Roman"/>
        </w:rPr>
        <w:t xml:space="preserve">, USL leads to </w:t>
      </w:r>
      <w:r w:rsidRPr="00DB6C10">
        <w:rPr>
          <w:rStyle w:val="a5"/>
          <w:rFonts w:ascii="Times New Roman" w:hAnsi="Times New Roman" w:cs="Times New Roman"/>
        </w:rPr>
        <w:t>r</w:t>
      </w:r>
      <w:r w:rsidRPr="00DB6C10">
        <w:rPr>
          <w:rFonts w:ascii="Times New Roman" w:hAnsi="Times New Roman" w:cs="Times New Roman"/>
        </w:rPr>
        <w:t xml:space="preserve"> variation and </w:t>
      </w:r>
      <w:r w:rsidRPr="00DB6C10">
        <w:rPr>
          <w:rStyle w:val="a5"/>
          <w:rFonts w:ascii="Times New Roman" w:hAnsi="Times New Roman" w:cs="Times New Roman"/>
        </w:rPr>
        <w:t>o</w:t>
      </w:r>
      <w:r w:rsidRPr="00DB6C10">
        <w:rPr>
          <w:rStyle w:val="a5"/>
          <w:rFonts w:ascii="Times New Roman" w:hAnsi="Times New Roman" w:cs="Times New Roman"/>
          <w:vertAlign w:val="subscript"/>
        </w:rPr>
        <w:t>n</w:t>
      </w:r>
      <w:r w:rsidRPr="00DB6C10">
        <w:rPr>
          <w:rFonts w:ascii="Times New Roman" w:hAnsi="Times New Roman" w:cs="Times New Roman"/>
        </w:rPr>
        <w:t xml:space="preserve"> change in line with Eq. (15). In case of CDLR, AI change of donor (or/and acceptor) SSC is supplemen</w:t>
      </w:r>
      <w:r w:rsidRPr="00DB6C10">
        <w:rPr>
          <w:rFonts w:ascii="Times New Roman" w:hAnsi="Times New Roman" w:cs="Times New Roman"/>
        </w:rPr>
        <w:softHyphen/>
        <w:t xml:space="preserve">tal to variation of both </w:t>
      </w:r>
      <w:ins w:id="387" w:author="Alla" w:date="2017-10-21T22:15:00Z">
        <w:r w:rsidR="005541CE">
          <w:rPr>
            <w:rFonts w:ascii="Times New Roman" w:hAnsi="Times New Roman" w:cs="Times New Roman"/>
          </w:rPr>
          <w:t xml:space="preserve">the </w:t>
        </w:r>
      </w:ins>
      <w:r w:rsidRPr="00DB6C10">
        <w:rPr>
          <w:rFonts w:ascii="Times New Roman" w:hAnsi="Times New Roman" w:cs="Times New Roman"/>
        </w:rPr>
        <w:t xml:space="preserve">coupling parameter and </w:t>
      </w:r>
      <w:ins w:id="388" w:author="Alla" w:date="2017-10-21T22:15:00Z">
        <w:r w:rsidR="005541CE">
          <w:rPr>
            <w:rFonts w:ascii="Times New Roman" w:hAnsi="Times New Roman" w:cs="Times New Roman"/>
          </w:rPr>
          <w:t xml:space="preserve">the </w:t>
        </w:r>
      </w:ins>
      <w:r w:rsidRPr="00DB6C10">
        <w:rPr>
          <w:rFonts w:ascii="Times New Roman" w:hAnsi="Times New Roman" w:cs="Times New Roman"/>
        </w:rPr>
        <w:t xml:space="preserve">couple distance. </w:t>
      </w:r>
      <w:r w:rsidRPr="005541CE">
        <w:rPr>
          <w:rFonts w:ascii="Times New Roman" w:hAnsi="Times New Roman" w:cs="Times New Roman"/>
          <w:highlight w:val="yellow"/>
          <w:rPrChange w:id="389" w:author="Alla" w:date="2017-10-21T22:18:00Z">
            <w:rPr>
              <w:rFonts w:ascii="Times New Roman" w:hAnsi="Times New Roman" w:cs="Times New Roman"/>
            </w:rPr>
          </w:rPrChange>
        </w:rPr>
        <w:t>But this effect is a single for base lifetime.</w:t>
      </w:r>
    </w:p>
    <w:p w:rsidR="00D93675" w:rsidRPr="00DB6C10" w:rsidRDefault="008531DB">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 xml:space="preserve">On the other hand, </w:t>
      </w:r>
      <w:ins w:id="390" w:author="Alla" w:date="2017-10-21T22:19:00Z">
        <w:r w:rsidR="005541CE">
          <w:rPr>
            <w:rFonts w:ascii="Times New Roman" w:hAnsi="Times New Roman" w:cs="Times New Roman"/>
          </w:rPr>
          <w:t xml:space="preserve">not </w:t>
        </w:r>
      </w:ins>
      <w:r w:rsidRPr="00DB6C10">
        <w:rPr>
          <w:rFonts w:ascii="Times New Roman" w:hAnsi="Times New Roman" w:cs="Times New Roman"/>
        </w:rPr>
        <w:t xml:space="preserve">every defect does </w:t>
      </w:r>
      <w:ins w:id="391" w:author="Alla" w:date="2017-10-21T22:20:00Z">
        <w:r w:rsidR="005541CE" w:rsidRPr="00DB6C10">
          <w:rPr>
            <w:rFonts w:ascii="Times New Roman" w:hAnsi="Times New Roman" w:cs="Times New Roman"/>
          </w:rPr>
          <w:t>effectively</w:t>
        </w:r>
        <w:r w:rsidR="005541CE" w:rsidRPr="00DB6C10">
          <w:rPr>
            <w:rFonts w:ascii="Times New Roman" w:hAnsi="Times New Roman" w:cs="Times New Roman"/>
          </w:rPr>
          <w:t xml:space="preserve"> </w:t>
        </w:r>
      </w:ins>
      <w:del w:id="392" w:author="Alla" w:date="2017-10-21T22:20:00Z">
        <w:r w:rsidRPr="00DB6C10" w:rsidDel="005541CE">
          <w:rPr>
            <w:rFonts w:ascii="Times New Roman" w:hAnsi="Times New Roman" w:cs="Times New Roman"/>
          </w:rPr>
          <w:delText xml:space="preserve">not </w:delText>
        </w:r>
      </w:del>
      <w:r w:rsidRPr="00DB6C10">
        <w:rPr>
          <w:rFonts w:ascii="Times New Roman" w:hAnsi="Times New Roman" w:cs="Times New Roman"/>
        </w:rPr>
        <w:t>take part in AID</w:t>
      </w:r>
      <w:del w:id="393" w:author="Alla" w:date="2017-10-21T22:20:00Z">
        <w:r w:rsidRPr="00DB6C10" w:rsidDel="005541CE">
          <w:rPr>
            <w:rFonts w:ascii="Times New Roman" w:hAnsi="Times New Roman" w:cs="Times New Roman"/>
          </w:rPr>
          <w:delText xml:space="preserve"> effectively</w:delText>
        </w:r>
      </w:del>
      <w:r w:rsidRPr="00DB6C10">
        <w:rPr>
          <w:rFonts w:ascii="Times New Roman" w:hAnsi="Times New Roman" w:cs="Times New Roman"/>
        </w:rPr>
        <w:t xml:space="preserve">. If </w:t>
      </w:r>
      <w:r w:rsidRPr="00DB6C10">
        <w:rPr>
          <w:rStyle w:val="a5"/>
          <w:rFonts w:ascii="Times New Roman" w:hAnsi="Times New Roman" w:cs="Times New Roman"/>
        </w:rPr>
        <w:t>MA</w:t>
      </w:r>
      <w:r w:rsidRPr="00DB6C10">
        <w:rPr>
          <w:rStyle w:val="a5"/>
          <w:rFonts w:ascii="Times New Roman" w:hAnsi="Times New Roman" w:cs="Times New Roman"/>
          <w:vertAlign w:val="superscript"/>
        </w:rPr>
        <w:t>A</w:t>
      </w:r>
      <w:r w:rsidRPr="00DB6C10">
        <w:rPr>
          <w:rFonts w:ascii="Times New Roman" w:hAnsi="Times New Roman" w:cs="Times New Roman"/>
        </w:rPr>
        <w:t xml:space="preserve"> and </w:t>
      </w:r>
      <w:proofErr w:type="spellStart"/>
      <w:r w:rsidRPr="00DB6C10">
        <w:rPr>
          <w:rStyle w:val="a5"/>
          <w:rFonts w:ascii="Times New Roman" w:hAnsi="Times New Roman" w:cs="Times New Roman"/>
        </w:rPr>
        <w:t>Md°</w:t>
      </w:r>
      <w:r w:rsidRPr="00DB6C10">
        <w:rPr>
          <w:rStyle w:val="a5"/>
          <w:rFonts w:ascii="Times New Roman" w:hAnsi="Times New Roman" w:cs="Times New Roman"/>
          <w:vertAlign w:val="superscript"/>
        </w:rPr>
        <w:t>nAA</w:t>
      </w:r>
      <w:proofErr w:type="spellEnd"/>
      <w:r w:rsidRPr="00DB6C10">
        <w:rPr>
          <w:rFonts w:ascii="Times New Roman" w:hAnsi="Times New Roman" w:cs="Times New Roman"/>
        </w:rPr>
        <w:t xml:space="preserve"> are </w:t>
      </w:r>
      <w:ins w:id="394" w:author="Alla" w:date="2017-10-21T22:20:00Z">
        <w:r w:rsidR="005541CE">
          <w:rPr>
            <w:rFonts w:ascii="Times New Roman" w:hAnsi="Times New Roman" w:cs="Times New Roman"/>
          </w:rPr>
          <w:t xml:space="preserve">the </w:t>
        </w:r>
      </w:ins>
      <w:r w:rsidRPr="00DB6C10">
        <w:rPr>
          <w:rFonts w:ascii="Times New Roman" w:hAnsi="Times New Roman" w:cs="Times New Roman"/>
        </w:rPr>
        <w:t>total numbers of acoustically active (AA) and non-AA center</w:t>
      </w:r>
      <w:del w:id="395" w:author="Alla" w:date="2017-10-21T22:24:00Z">
        <w:r w:rsidRPr="00DB6C10" w:rsidDel="0040577C">
          <w:rPr>
            <w:rFonts w:ascii="Times New Roman" w:hAnsi="Times New Roman" w:cs="Times New Roman"/>
          </w:rPr>
          <w:delText>, then using</w:delText>
        </w:r>
      </w:del>
      <w:r w:rsidRPr="00DB6C10">
        <w:rPr>
          <w:rFonts w:ascii="Times New Roman" w:hAnsi="Times New Roman" w:cs="Times New Roman"/>
        </w:rPr>
        <w:t xml:space="preserve"> </w:t>
      </w:r>
      <w:proofErr w:type="spellStart"/>
      <w:r w:rsidRPr="00DB6C10">
        <w:rPr>
          <w:rFonts w:ascii="Times New Roman" w:hAnsi="Times New Roman" w:cs="Times New Roman"/>
        </w:rPr>
        <w:t>Eq</w:t>
      </w:r>
      <w:proofErr w:type="spellEnd"/>
      <w:r w:rsidRPr="00DB6C10">
        <w:rPr>
          <w:rFonts w:ascii="Times New Roman" w:hAnsi="Times New Roman" w:cs="Times New Roman"/>
        </w:rPr>
        <w:t xml:space="preserve"> (18) </w:t>
      </w:r>
      <w:ins w:id="396" w:author="Alla" w:date="2017-10-21T22:25:00Z">
        <w:r w:rsidR="0040577C" w:rsidRPr="0040577C">
          <w:rPr>
            <w:rFonts w:ascii="Times New Roman" w:hAnsi="Times New Roman" w:cs="Times New Roman"/>
            <w:highlight w:val="yellow"/>
            <w:rPrChange w:id="397" w:author="Alla" w:date="2017-10-21T22:25:00Z">
              <w:rPr>
                <w:rFonts w:ascii="Times New Roman" w:hAnsi="Times New Roman" w:cs="Times New Roman"/>
              </w:rPr>
            </w:rPrChange>
          </w:rPr>
          <w:t>for t-1</w:t>
        </w:r>
        <w:r w:rsidR="0040577C">
          <w:rPr>
            <w:rFonts w:ascii="Times New Roman" w:hAnsi="Times New Roman" w:cs="Times New Roman"/>
          </w:rPr>
          <w:t xml:space="preserve"> under USL and without it </w:t>
        </w:r>
      </w:ins>
      <w:ins w:id="398" w:author="Alla" w:date="2017-10-21T22:24:00Z">
        <w:r w:rsidR="0040577C">
          <w:rPr>
            <w:rFonts w:ascii="Times New Roman" w:hAnsi="Times New Roman" w:cs="Times New Roman"/>
          </w:rPr>
          <w:t xml:space="preserve">takes the following shape </w:t>
        </w:r>
      </w:ins>
      <w:del w:id="399" w:author="Alla" w:date="2017-10-21T22:26:00Z">
        <w:r w:rsidRPr="00DB6C10" w:rsidDel="0040577C">
          <w:rPr>
            <w:rFonts w:ascii="Times New Roman" w:hAnsi="Times New Roman" w:cs="Times New Roman"/>
          </w:rPr>
          <w:delText>base lifetime in sample without and with USL can be expressed as</w:delText>
        </w:r>
      </w:del>
    </w:p>
    <w:p w:rsidR="0079209C" w:rsidRDefault="0079209C">
      <w:pPr>
        <w:pStyle w:val="40"/>
        <w:shd w:val="clear" w:color="auto" w:fill="auto"/>
        <w:spacing w:line="160" w:lineRule="exact"/>
        <w:rPr>
          <w:rFonts w:ascii="Times New Roman" w:hAnsi="Times New Roman" w:cs="Times New Roman"/>
        </w:rPr>
      </w:pPr>
    </w:p>
    <w:p w:rsidR="0079209C" w:rsidRDefault="0079209C">
      <w:pPr>
        <w:pStyle w:val="40"/>
        <w:shd w:val="clear" w:color="auto" w:fill="auto"/>
        <w:spacing w:line="160" w:lineRule="exact"/>
        <w:rPr>
          <w:rFonts w:ascii="Times New Roman" w:hAnsi="Times New Roman" w:cs="Times New Roman"/>
        </w:rPr>
      </w:pPr>
      <w:r>
        <w:rPr>
          <w:rFonts w:ascii="Times New Roman" w:hAnsi="Times New Roman" w:cs="Times New Roman"/>
          <w:noProof/>
          <w:lang w:val="uk-UA"/>
        </w:rPr>
      </w:r>
      <w:r w:rsidR="0040577C">
        <w:rPr>
          <w:rFonts w:ascii="Times New Roman" w:hAnsi="Times New Roman" w:cs="Times New Roman"/>
        </w:rPr>
        <w:pict>
          <v:shape id="_x0000_s2151" type="#_x0000_t202" style="width:133.6pt;height:18.85pt;mso-wrap-distance-left:5pt;mso-wrap-distance-right:5pt;mso-wrap-distance-bottom:6.35pt;mso-position-horizontal-relative:char;mso-position-vertical-relative:line" wrapcoords="0 0" filled="f" stroked="f">
            <v:textbox style="mso-next-textbox:#_x0000_s2151;mso-fit-shape-to-text:t" inset="0,0,0,0">
              <w:txbxContent>
                <w:p w:rsidR="00595385" w:rsidRDefault="00595385" w:rsidP="0079209C">
                  <w:pPr>
                    <w:pStyle w:val="21"/>
                    <w:shd w:val="clear" w:color="auto" w:fill="auto"/>
                    <w:spacing w:before="0" w:after="57" w:line="170" w:lineRule="exact"/>
                    <w:ind w:left="100"/>
                  </w:pPr>
                </w:p>
                <w:p w:rsidR="0040577C" w:rsidRDefault="0040577C" w:rsidP="0079209C">
                  <w:pPr>
                    <w:pStyle w:val="21"/>
                    <w:shd w:val="clear" w:color="auto" w:fill="auto"/>
                    <w:spacing w:before="0" w:after="0" w:line="150" w:lineRule="exact"/>
                    <w:ind w:left="100"/>
                    <w:jc w:val="center"/>
                    <w:rPr>
                      <w:ins w:id="400" w:author="Alla" w:date="2017-10-21T22:29:00Z"/>
                      <w:rStyle w:val="Exact4"/>
                      <w:spacing w:val="0"/>
                    </w:rPr>
                  </w:pPr>
                  <w:proofErr w:type="spellStart"/>
                  <w:ins w:id="401" w:author="Alla" w:date="2017-10-21T22:29:00Z">
                    <w:r>
                      <w:rPr>
                        <w:rStyle w:val="Exact4"/>
                        <w:spacing w:val="0"/>
                      </w:rPr>
                      <w:t>Eq</w:t>
                    </w:r>
                    <w:proofErr w:type="spellEnd"/>
                    <w:r>
                      <w:rPr>
                        <w:rStyle w:val="Exact4"/>
                        <w:spacing w:val="0"/>
                      </w:rPr>
                      <w:t xml:space="preserve"> transforms as follows: </w:t>
                    </w:r>
                  </w:ins>
                </w:p>
                <w:p w:rsidR="00595385" w:rsidRDefault="00595385" w:rsidP="0079209C">
                  <w:pPr>
                    <w:pStyle w:val="21"/>
                    <w:shd w:val="clear" w:color="auto" w:fill="auto"/>
                    <w:spacing w:before="0" w:after="0" w:line="150" w:lineRule="exact"/>
                    <w:ind w:left="100"/>
                    <w:jc w:val="center"/>
                  </w:pPr>
                  <w:r>
                    <w:rPr>
                      <w:rStyle w:val="Exact4"/>
                      <w:spacing w:val="0"/>
                    </w:rPr>
                    <w:t xml:space="preserve">Using </w:t>
                  </w:r>
                  <w:proofErr w:type="spellStart"/>
                  <w:r>
                    <w:rPr>
                      <w:rStyle w:val="Exact4"/>
                      <w:spacing w:val="0"/>
                    </w:rPr>
                    <w:t>Eq</w:t>
                  </w:r>
                  <w:proofErr w:type="spellEnd"/>
                  <w:r>
                    <w:rPr>
                      <w:rStyle w:val="Exact4"/>
                      <w:spacing w:val="0"/>
                    </w:rPr>
                    <w:t xml:space="preserve"> (15), </w:t>
                  </w:r>
                  <w:proofErr w:type="spellStart"/>
                  <w:r>
                    <w:rPr>
                      <w:rStyle w:val="Exact0"/>
                      <w:spacing w:val="0"/>
                    </w:rPr>
                    <w:t>e</w:t>
                  </w:r>
                  <w:r>
                    <w:rPr>
                      <w:rStyle w:val="Exact0"/>
                      <w:spacing w:val="0"/>
                      <w:vertAlign w:val="subscript"/>
                    </w:rPr>
                    <w:t>Tr</w:t>
                  </w:r>
                  <w:proofErr w:type="spellEnd"/>
                  <w:r>
                    <w:rPr>
                      <w:rStyle w:val="Exact4"/>
                      <w:spacing w:val="0"/>
                    </w:rPr>
                    <w:t xml:space="preserve"> results in</w:t>
                  </w:r>
                </w:p>
              </w:txbxContent>
            </v:textbox>
            <w10:wrap type="none" anchorx="margin"/>
            <w10:anchorlock/>
          </v:shape>
        </w:pict>
      </w:r>
    </w:p>
    <w:p w:rsidR="00D93675" w:rsidRPr="0079209C" w:rsidRDefault="0079209C">
      <w:pPr>
        <w:pStyle w:val="40"/>
        <w:shd w:val="clear" w:color="auto" w:fill="auto"/>
        <w:spacing w:line="160" w:lineRule="exact"/>
        <w:rPr>
          <w:rFonts w:ascii="Times New Roman" w:hAnsi="Times New Roman" w:cs="Times New Roman"/>
          <w:i w:val="0"/>
        </w:rPr>
      </w:pPr>
      <w:r w:rsidRPr="0079209C">
        <w:rPr>
          <w:rFonts w:ascii="Times New Roman" w:hAnsi="Times New Roman" w:cs="Times New Roman"/>
          <w:i w:val="0"/>
        </w:rPr>
        <w:t>(19)</w:t>
      </w:r>
    </w:p>
    <w:p w:rsidR="0079209C" w:rsidRDefault="0079209C">
      <w:pPr>
        <w:pStyle w:val="40"/>
        <w:shd w:val="clear" w:color="auto" w:fill="auto"/>
        <w:spacing w:line="160" w:lineRule="exact"/>
        <w:rPr>
          <w:rFonts w:ascii="Times New Roman" w:hAnsi="Times New Roman" w:cs="Times New Roman"/>
          <w:i w:val="0"/>
        </w:rPr>
      </w:pPr>
      <w:proofErr w:type="gramStart"/>
      <w:r w:rsidRPr="0079209C">
        <w:rPr>
          <w:rFonts w:ascii="Times New Roman" w:hAnsi="Times New Roman" w:cs="Times New Roman"/>
          <w:i w:val="0"/>
        </w:rPr>
        <w:t>where</w:t>
      </w:r>
      <w:proofErr w:type="gramEnd"/>
      <w:r w:rsidRPr="0079209C">
        <w:rPr>
          <w:rFonts w:ascii="Times New Roman" w:hAnsi="Times New Roman" w:cs="Times New Roman"/>
          <w:i w:val="0"/>
        </w:rPr>
        <w:t xml:space="preserve"> </w:t>
      </w:r>
      <w:proofErr w:type="spellStart"/>
      <w:r w:rsidRPr="0079209C">
        <w:rPr>
          <w:rFonts w:ascii="Times New Roman" w:hAnsi="Times New Roman" w:cs="Times New Roman"/>
          <w:i w:val="0"/>
        </w:rPr>
        <w:t>KUf</w:t>
      </w:r>
      <w:r w:rsidRPr="0079209C">
        <w:rPr>
          <w:rFonts w:ascii="Times New Roman" w:hAnsi="Times New Roman" w:cs="Times New Roman"/>
          <w:i w:val="0"/>
          <w:vertAlign w:val="superscript"/>
        </w:rPr>
        <w:t>f</w:t>
      </w:r>
      <w:proofErr w:type="spellEnd"/>
      <w:r w:rsidRPr="0079209C">
        <w:rPr>
          <w:rFonts w:ascii="Times New Roman" w:hAnsi="Times New Roman" w:cs="Times New Roman"/>
          <w:i w:val="0"/>
        </w:rPr>
        <w:t xml:space="preserve"> characterizes ADI in the sample and depends on concentration of both AA and non-AA centers</w:t>
      </w:r>
    </w:p>
    <w:p w:rsidR="0079209C" w:rsidRPr="0079209C" w:rsidRDefault="0079209C">
      <w:pPr>
        <w:pStyle w:val="40"/>
        <w:shd w:val="clear" w:color="auto" w:fill="auto"/>
        <w:spacing w:line="160" w:lineRule="exact"/>
        <w:rPr>
          <w:rFonts w:ascii="Times New Roman" w:hAnsi="Times New Roman" w:cs="Times New Roman"/>
          <w:i w:val="0"/>
        </w:rPr>
      </w:pPr>
      <w:r>
        <w:rPr>
          <w:rFonts w:ascii="Times New Roman" w:hAnsi="Times New Roman" w:cs="Times New Roman"/>
          <w:i w:val="0"/>
        </w:rPr>
        <w:t>(20)</w:t>
      </w:r>
    </w:p>
    <w:p w:rsidR="0079209C" w:rsidRPr="0079209C" w:rsidRDefault="0079209C" w:rsidP="0079209C">
      <w:pPr>
        <w:pStyle w:val="40"/>
        <w:shd w:val="clear" w:color="auto" w:fill="auto"/>
        <w:spacing w:line="160" w:lineRule="exact"/>
        <w:ind w:firstLine="284"/>
        <w:rPr>
          <w:rFonts w:ascii="Times New Roman" w:hAnsi="Times New Roman" w:cs="Times New Roman"/>
          <w:i w:val="0"/>
        </w:rPr>
        <w:sectPr w:rsidR="0079209C" w:rsidRPr="0079209C">
          <w:type w:val="continuous"/>
          <w:pgSz w:w="12240" w:h="15840"/>
          <w:pgMar w:top="1398" w:right="1002" w:bottom="942" w:left="1026" w:header="0" w:footer="3" w:gutter="0"/>
          <w:cols w:num="2" w:space="305"/>
          <w:noEndnote/>
          <w:docGrid w:linePitch="360"/>
        </w:sectPr>
      </w:pPr>
      <w:r w:rsidRPr="0079209C">
        <w:rPr>
          <w:rFonts w:ascii="Times New Roman" w:hAnsi="Times New Roman" w:cs="Times New Roman"/>
          <w:i w:val="0"/>
        </w:rPr>
        <w:t xml:space="preserve">The obtained dependences </w:t>
      </w:r>
      <w:proofErr w:type="spellStart"/>
      <w:r w:rsidRPr="0079209C">
        <w:rPr>
          <w:rStyle w:val="a5"/>
          <w:rFonts w:ascii="Times New Roman" w:hAnsi="Times New Roman" w:cs="Times New Roman"/>
        </w:rPr>
        <w:t>e</w:t>
      </w:r>
      <w:r w:rsidRPr="0079209C">
        <w:rPr>
          <w:rStyle w:val="a5"/>
          <w:rFonts w:ascii="Times New Roman" w:hAnsi="Times New Roman" w:cs="Times New Roman"/>
          <w:vertAlign w:val="subscript"/>
        </w:rPr>
        <w:t>Tr</w:t>
      </w:r>
      <w:proofErr w:type="spellEnd"/>
      <w:r w:rsidRPr="0079209C">
        <w:rPr>
          <w:rFonts w:ascii="Times New Roman" w:hAnsi="Times New Roman" w:cs="Times New Roman"/>
          <w:i w:val="0"/>
        </w:rPr>
        <w:t xml:space="preserve"> </w:t>
      </w:r>
      <w:proofErr w:type="spellStart"/>
      <w:r w:rsidRPr="0079209C">
        <w:rPr>
          <w:rFonts w:ascii="Times New Roman" w:hAnsi="Times New Roman" w:cs="Times New Roman"/>
          <w:i w:val="0"/>
        </w:rPr>
        <w:t>vs</w:t>
      </w:r>
      <w:proofErr w:type="spellEnd"/>
      <w:r w:rsidRPr="0079209C">
        <w:rPr>
          <w:rFonts w:ascii="Times New Roman" w:hAnsi="Times New Roman" w:cs="Times New Roman"/>
          <w:i w:val="0"/>
        </w:rPr>
        <w:t xml:space="preserve"> </w:t>
      </w:r>
      <w:proofErr w:type="spellStart"/>
      <w:r w:rsidRPr="0079209C">
        <w:rPr>
          <w:rFonts w:ascii="Times New Roman" w:hAnsi="Times New Roman" w:cs="Times New Roman"/>
          <w:i w:val="0"/>
        </w:rPr>
        <w:t>W</w:t>
      </w:r>
      <w:r w:rsidRPr="0079209C">
        <w:rPr>
          <w:rFonts w:ascii="Times New Roman" w:hAnsi="Times New Roman" w:cs="Times New Roman"/>
          <w:i w:val="0"/>
          <w:vertAlign w:val="subscript"/>
        </w:rPr>
        <w:t>uS</w:t>
      </w:r>
      <w:proofErr w:type="spellEnd"/>
      <w:r w:rsidRPr="0079209C">
        <w:rPr>
          <w:rFonts w:ascii="Times New Roman" w:hAnsi="Times New Roman" w:cs="Times New Roman"/>
          <w:i w:val="0"/>
        </w:rPr>
        <w:t xml:space="preserve"> are shown in Fig. 7. </w:t>
      </w:r>
      <w:ins w:id="402" w:author="Alla" w:date="2017-10-21T22:32:00Z">
        <w:r w:rsidR="008E67CD">
          <w:rPr>
            <w:rFonts w:ascii="Times New Roman" w:hAnsi="Times New Roman" w:cs="Times New Roman"/>
            <w:i w:val="0"/>
          </w:rPr>
          <w:t xml:space="preserve">Linearity of these dependencies </w:t>
        </w:r>
        <w:proofErr w:type="gramStart"/>
        <w:r w:rsidR="008E67CD">
          <w:rPr>
            <w:rFonts w:ascii="Times New Roman" w:hAnsi="Times New Roman" w:cs="Times New Roman"/>
            <w:i w:val="0"/>
          </w:rPr>
          <w:t>prove</w:t>
        </w:r>
        <w:proofErr w:type="gramEnd"/>
        <w:r w:rsidR="008E67CD">
          <w:rPr>
            <w:rFonts w:ascii="Times New Roman" w:hAnsi="Times New Roman" w:cs="Times New Roman"/>
            <w:i w:val="0"/>
          </w:rPr>
          <w:t xml:space="preserve"> correctness of our assumptions. </w:t>
        </w:r>
      </w:ins>
      <w:del w:id="403" w:author="Alla" w:date="2017-10-21T22:33:00Z">
        <w:r w:rsidRPr="0079209C" w:rsidDel="008E67CD">
          <w:rPr>
            <w:rFonts w:ascii="Times New Roman" w:hAnsi="Times New Roman" w:cs="Times New Roman"/>
            <w:i w:val="0"/>
          </w:rPr>
          <w:delText>Dependences linearity is evidence of our assump</w:delText>
        </w:r>
        <w:r w:rsidRPr="0079209C" w:rsidDel="008E67CD">
          <w:rPr>
            <w:rFonts w:ascii="Times New Roman" w:hAnsi="Times New Roman" w:cs="Times New Roman"/>
            <w:i w:val="0"/>
          </w:rPr>
          <w:softHyphen/>
          <w:delText>tion correctness</w:delText>
        </w:r>
      </w:del>
      <w:r w:rsidRPr="0079209C">
        <w:rPr>
          <w:rFonts w:ascii="Times New Roman" w:hAnsi="Times New Roman" w:cs="Times New Roman"/>
          <w:i w:val="0"/>
        </w:rPr>
        <w:t xml:space="preserve">. The </w:t>
      </w:r>
      <w:r w:rsidRPr="008E67CD">
        <w:rPr>
          <w:rFonts w:ascii="Times New Roman" w:hAnsi="Times New Roman" w:cs="Times New Roman"/>
          <w:i w:val="0"/>
          <w:highlight w:val="yellow"/>
          <w:rPrChange w:id="404" w:author="Alla" w:date="2017-10-21T22:34:00Z">
            <w:rPr>
              <w:rFonts w:ascii="Times New Roman" w:hAnsi="Times New Roman" w:cs="Times New Roman"/>
              <w:i w:val="0"/>
            </w:rPr>
          </w:rPrChange>
        </w:rPr>
        <w:t>determined</w:t>
      </w:r>
      <w:r w:rsidRPr="0079209C">
        <w:rPr>
          <w:rFonts w:ascii="Times New Roman" w:hAnsi="Times New Roman" w:cs="Times New Roman"/>
          <w:i w:val="0"/>
        </w:rPr>
        <w:t xml:space="preserve"> </w:t>
      </w:r>
      <w:proofErr w:type="spellStart"/>
      <w:r w:rsidRPr="0079209C">
        <w:rPr>
          <w:rFonts w:ascii="Times New Roman" w:hAnsi="Times New Roman" w:cs="Times New Roman"/>
          <w:i w:val="0"/>
        </w:rPr>
        <w:t>Kf</w:t>
      </w:r>
      <w:r w:rsidRPr="0079209C">
        <w:rPr>
          <w:rFonts w:ascii="Times New Roman" w:hAnsi="Times New Roman" w:cs="Times New Roman"/>
          <w:i w:val="0"/>
          <w:vertAlign w:val="superscript"/>
        </w:rPr>
        <w:t>f</w:t>
      </w:r>
      <w:proofErr w:type="spellEnd"/>
      <w:r w:rsidRPr="0079209C">
        <w:rPr>
          <w:rFonts w:ascii="Times New Roman" w:hAnsi="Times New Roman" w:cs="Times New Roman"/>
          <w:i w:val="0"/>
        </w:rPr>
        <w:t xml:space="preserve"> values are listed in </w:t>
      </w:r>
      <w:ins w:id="405" w:author="Alla" w:date="2017-10-21T22:34:00Z">
        <w:r w:rsidR="008E67CD">
          <w:rPr>
            <w:rFonts w:ascii="Times New Roman" w:hAnsi="Times New Roman" w:cs="Times New Roman"/>
            <w:i w:val="0"/>
          </w:rPr>
          <w:t xml:space="preserve">the </w:t>
        </w:r>
      </w:ins>
      <w:r w:rsidRPr="0079209C">
        <w:rPr>
          <w:rFonts w:ascii="Times New Roman" w:hAnsi="Times New Roman" w:cs="Times New Roman"/>
          <w:i w:val="0"/>
        </w:rPr>
        <w:t xml:space="preserve">Table V. The non-monotonic </w:t>
      </w:r>
      <w:proofErr w:type="spellStart"/>
      <w:r w:rsidRPr="0079209C">
        <w:rPr>
          <w:rFonts w:ascii="Times New Roman" w:hAnsi="Times New Roman" w:cs="Times New Roman"/>
          <w:i w:val="0"/>
        </w:rPr>
        <w:t>KUf</w:t>
      </w:r>
      <w:r w:rsidRPr="0079209C">
        <w:rPr>
          <w:rFonts w:ascii="Times New Roman" w:hAnsi="Times New Roman" w:cs="Times New Roman"/>
          <w:i w:val="0"/>
          <w:vertAlign w:val="superscript"/>
        </w:rPr>
        <w:t>f</w:t>
      </w:r>
      <w:proofErr w:type="spellEnd"/>
      <w:r w:rsidRPr="0079209C">
        <w:rPr>
          <w:rFonts w:ascii="Times New Roman" w:hAnsi="Times New Roman" w:cs="Times New Roman"/>
          <w:i w:val="0"/>
        </w:rPr>
        <w:t xml:space="preserve"> alteration with y </w:t>
      </w:r>
      <w:proofErr w:type="gramStart"/>
      <w:r w:rsidRPr="0079209C">
        <w:rPr>
          <w:rFonts w:ascii="Times New Roman" w:hAnsi="Times New Roman" w:cs="Times New Roman"/>
          <w:i w:val="0"/>
        </w:rPr>
        <w:t>dose</w:t>
      </w:r>
      <w:ins w:id="406" w:author="Alla" w:date="2017-10-21T22:36:00Z">
        <w:r w:rsidR="008E67CD">
          <w:rPr>
            <w:rFonts w:ascii="Times New Roman" w:hAnsi="Times New Roman" w:cs="Times New Roman"/>
            <w:i w:val="0"/>
          </w:rPr>
          <w:t xml:space="preserve"> ???</w:t>
        </w:r>
      </w:ins>
      <w:proofErr w:type="gramEnd"/>
      <w:r w:rsidRPr="0079209C">
        <w:rPr>
          <w:rFonts w:ascii="Times New Roman" w:hAnsi="Times New Roman" w:cs="Times New Roman"/>
          <w:i w:val="0"/>
        </w:rPr>
        <w:t xml:space="preserve"> </w:t>
      </w:r>
      <w:proofErr w:type="gramStart"/>
      <w:r w:rsidRPr="0079209C">
        <w:rPr>
          <w:rFonts w:ascii="Times New Roman" w:hAnsi="Times New Roman" w:cs="Times New Roman"/>
          <w:i w:val="0"/>
        </w:rPr>
        <w:t>is</w:t>
      </w:r>
      <w:proofErr w:type="gramEnd"/>
      <w:r w:rsidRPr="0079209C">
        <w:rPr>
          <w:rFonts w:ascii="Times New Roman" w:hAnsi="Times New Roman" w:cs="Times New Roman"/>
          <w:i w:val="0"/>
        </w:rPr>
        <w:t xml:space="preserve"> </w:t>
      </w:r>
      <w:ins w:id="407" w:author="Alla" w:date="2017-10-21T22:36:00Z">
        <w:r w:rsidR="008E67CD">
          <w:rPr>
            <w:rFonts w:ascii="Times New Roman" w:hAnsi="Times New Roman" w:cs="Times New Roman"/>
            <w:i w:val="0"/>
          </w:rPr>
          <w:t xml:space="preserve">discussed </w:t>
        </w:r>
      </w:ins>
      <w:del w:id="408" w:author="Alla" w:date="2017-10-21T22:36:00Z">
        <w:r w:rsidRPr="0079209C" w:rsidDel="008E67CD">
          <w:rPr>
            <w:rFonts w:ascii="Times New Roman" w:hAnsi="Times New Roman" w:cs="Times New Roman"/>
            <w:i w:val="0"/>
          </w:rPr>
          <w:delText>under consideration</w:delText>
        </w:r>
      </w:del>
      <w:r w:rsidRPr="0079209C">
        <w:rPr>
          <w:rFonts w:ascii="Times New Roman" w:hAnsi="Times New Roman" w:cs="Times New Roman"/>
          <w:i w:val="0"/>
        </w:rPr>
        <w:t xml:space="preserve"> in Section III D.</w:t>
      </w:r>
    </w:p>
    <w:p w:rsidR="00D93675" w:rsidRPr="0079209C" w:rsidRDefault="008531DB">
      <w:pPr>
        <w:rPr>
          <w:rFonts w:ascii="Times New Roman" w:hAnsi="Times New Roman" w:cs="Times New Roman"/>
          <w:sz w:val="2"/>
          <w:szCs w:val="2"/>
        </w:rPr>
      </w:pPr>
      <w:r w:rsidRPr="0079209C">
        <w:rPr>
          <w:rFonts w:ascii="Times New Roman" w:hAnsi="Times New Roman" w:cs="Times New Roman"/>
        </w:rPr>
        <w:lastRenderedPageBreak/>
        <w:t xml:space="preserve"> </w:t>
      </w:r>
    </w:p>
    <w:p w:rsidR="00D93675" w:rsidRPr="0079209C" w:rsidRDefault="00D93675">
      <w:pPr>
        <w:rPr>
          <w:rFonts w:ascii="Times New Roman" w:hAnsi="Times New Roman" w:cs="Times New Roman"/>
          <w:sz w:val="2"/>
          <w:szCs w:val="2"/>
        </w:rPr>
        <w:sectPr w:rsidR="00D93675" w:rsidRPr="0079209C">
          <w:type w:val="continuous"/>
          <w:pgSz w:w="12240" w:h="15840"/>
          <w:pgMar w:top="0" w:right="0" w:bottom="0" w:left="0" w:header="0" w:footer="3" w:gutter="0"/>
          <w:cols w:space="720"/>
          <w:noEndnote/>
          <w:docGrid w:linePitch="360"/>
        </w:sectPr>
      </w:pPr>
    </w:p>
    <w:p w:rsidR="00D93675" w:rsidRPr="0079209C" w:rsidRDefault="00D93675">
      <w:pPr>
        <w:spacing w:line="135" w:lineRule="exact"/>
        <w:rPr>
          <w:rFonts w:ascii="Times New Roman" w:hAnsi="Times New Roman" w:cs="Times New Roman"/>
          <w:sz w:val="11"/>
          <w:szCs w:val="11"/>
        </w:rPr>
      </w:pPr>
    </w:p>
    <w:p w:rsidR="00D93675" w:rsidRPr="00DB6C10" w:rsidRDefault="00D93675">
      <w:pPr>
        <w:rPr>
          <w:rFonts w:ascii="Times New Roman" w:hAnsi="Times New Roman" w:cs="Times New Roman"/>
          <w:sz w:val="2"/>
          <w:szCs w:val="2"/>
        </w:rPr>
        <w:sectPr w:rsidR="00D93675" w:rsidRPr="00DB6C10">
          <w:type w:val="continuous"/>
          <w:pgSz w:w="12240" w:h="15840"/>
          <w:pgMar w:top="0" w:right="0" w:bottom="0" w:left="0" w:header="0" w:footer="3" w:gutter="0"/>
          <w:cols w:space="720"/>
          <w:noEndnote/>
          <w:docGrid w:linePitch="360"/>
        </w:sectPr>
      </w:pPr>
    </w:p>
    <w:p w:rsidR="00D93675" w:rsidRPr="00DB6C10" w:rsidRDefault="00D93675">
      <w:pPr>
        <w:rPr>
          <w:rFonts w:ascii="Times New Roman" w:hAnsi="Times New Roman" w:cs="Times New Roman"/>
          <w:sz w:val="2"/>
          <w:szCs w:val="2"/>
        </w:rPr>
      </w:pPr>
    </w:p>
    <w:p w:rsidR="00D93675" w:rsidRPr="00DB6C10" w:rsidRDefault="00310BD4" w:rsidP="0079209C">
      <w:pPr>
        <w:pStyle w:val="21"/>
        <w:shd w:val="clear" w:color="auto" w:fill="auto"/>
        <w:spacing w:before="0" w:after="69" w:line="160" w:lineRule="exact"/>
        <w:jc w:val="right"/>
        <w:rPr>
          <w:rFonts w:ascii="Times New Roman" w:hAnsi="Times New Roman" w:cs="Times New Roman"/>
        </w:rPr>
        <w:sectPr w:rsidR="00D93675" w:rsidRPr="00DB6C10">
          <w:type w:val="continuous"/>
          <w:pgSz w:w="12240" w:h="15840"/>
          <w:pgMar w:top="5948" w:right="1047" w:bottom="733" w:left="1035" w:header="0" w:footer="3" w:gutter="0"/>
          <w:cols w:num="2" w:space="355"/>
          <w:noEndnote/>
          <w:docGrid w:linePitch="360"/>
        </w:sectPr>
      </w:pPr>
      <w:r w:rsidRPr="00DB6C10">
        <w:rPr>
          <w:rFonts w:ascii="Times New Roman" w:hAnsi="Times New Roman" w:cs="Times New Roman"/>
        </w:rPr>
        <w:lastRenderedPageBreak/>
        <w:t xml:space="preserve"> </w:t>
      </w:r>
    </w:p>
    <w:p w:rsidR="00D93675" w:rsidRPr="00DB6C10" w:rsidRDefault="00D93675">
      <w:pPr>
        <w:spacing w:line="580" w:lineRule="exact"/>
        <w:rPr>
          <w:rFonts w:ascii="Times New Roman" w:hAnsi="Times New Roman" w:cs="Times New Roman"/>
        </w:rPr>
      </w:pPr>
    </w:p>
    <w:p w:rsidR="00D93675" w:rsidRPr="00DB6C10" w:rsidRDefault="00D93675">
      <w:pPr>
        <w:rPr>
          <w:rFonts w:ascii="Times New Roman" w:hAnsi="Times New Roman" w:cs="Times New Roman"/>
          <w:sz w:val="2"/>
          <w:szCs w:val="2"/>
        </w:rPr>
        <w:sectPr w:rsidR="00D93675" w:rsidRPr="00DB6C10">
          <w:type w:val="continuous"/>
          <w:pgSz w:w="12240" w:h="15840"/>
          <w:pgMar w:top="923" w:right="1002" w:bottom="923" w:left="1002" w:header="0" w:footer="3" w:gutter="0"/>
          <w:cols w:space="720"/>
          <w:noEndnote/>
          <w:docGrid w:linePitch="360"/>
        </w:sectPr>
      </w:pPr>
    </w:p>
    <w:p w:rsidR="00D93675" w:rsidRPr="00DB6C10" w:rsidRDefault="00D93675">
      <w:pPr>
        <w:pStyle w:val="21"/>
        <w:shd w:val="clear" w:color="auto" w:fill="auto"/>
        <w:spacing w:before="0" w:after="0" w:line="228" w:lineRule="exact"/>
        <w:ind w:firstLine="200"/>
        <w:rPr>
          <w:rFonts w:ascii="Times New Roman" w:hAnsi="Times New Roman" w:cs="Times New Roman"/>
        </w:rPr>
        <w:sectPr w:rsidR="00D93675" w:rsidRPr="00DB6C10">
          <w:type w:val="continuous"/>
          <w:pgSz w:w="12240" w:h="15840"/>
          <w:pgMar w:top="5963" w:right="1045" w:bottom="748" w:left="1035" w:header="0" w:footer="3" w:gutter="0"/>
          <w:cols w:num="2" w:space="357"/>
          <w:noEndnote/>
          <w:docGrid w:linePitch="360"/>
        </w:sectPr>
      </w:pPr>
    </w:p>
    <w:p w:rsidR="00D93675" w:rsidRPr="00DB6C10" w:rsidRDefault="00D93675">
      <w:pPr>
        <w:spacing w:line="360" w:lineRule="exact"/>
        <w:rPr>
          <w:rFonts w:ascii="Times New Roman" w:hAnsi="Times New Roman" w:cs="Times New Roman"/>
        </w:rPr>
      </w:pPr>
      <w:r w:rsidRPr="00DB6C10">
        <w:rPr>
          <w:rFonts w:ascii="Times New Roman" w:hAnsi="Times New Roman" w:cs="Times New Roman"/>
        </w:rPr>
        <w:lastRenderedPageBreak/>
        <w:pict>
          <v:shape id="_x0000_s2073" type="#_x0000_t202" style="position:absolute;margin-left:369.5pt;margin-top:44.45pt;width:50.8pt;height:25.05pt;z-index:251657786;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254" w:lineRule="exact"/>
                    <w:jc w:val="center"/>
                  </w:pPr>
                  <w:r>
                    <w:rPr>
                      <w:rStyle w:val="Exact"/>
                      <w:spacing w:val="0"/>
                    </w:rPr>
                    <w:t>-</w:t>
                  </w:r>
                  <w:proofErr w:type="spellStart"/>
                  <w:r>
                    <w:rPr>
                      <w:rStyle w:val="Exact"/>
                      <w:spacing w:val="0"/>
                    </w:rPr>
                    <w:t>E'dis</w:t>
                  </w:r>
                  <w:proofErr w:type="spellEnd"/>
                  <w:r>
                    <w:rPr>
                      <w:rStyle w:val="Exact"/>
                      <w:spacing w:val="0"/>
                    </w:rPr>
                    <w:t xml:space="preserve"> </w:t>
                  </w:r>
                  <w:proofErr w:type="spellStart"/>
                  <w:r>
                    <w:rPr>
                      <w:rStyle w:val="Exact0"/>
                      <w:spacing w:val="0"/>
                    </w:rPr>
                    <w:t>Ei</w:t>
                  </w:r>
                  <w:proofErr w:type="spellEnd"/>
                  <w:r>
                    <w:rPr>
                      <w:rStyle w:val="Exact0"/>
                      <w:spacing w:val="0"/>
                    </w:rPr>
                    <w:t xml:space="preserve"> </w:t>
                  </w:r>
                  <w:proofErr w:type="spellStart"/>
                  <w:r>
                    <w:rPr>
                      <w:rStyle w:val="Exact0"/>
                      <w:spacing w:val="0"/>
                    </w:rPr>
                    <w:t>kT</w:t>
                  </w:r>
                  <w:proofErr w:type="spellEnd"/>
                </w:p>
              </w:txbxContent>
            </v:textbox>
            <w10:wrap anchorx="margin"/>
          </v:shape>
        </w:pict>
      </w:r>
      <w:r w:rsidRPr="00DB6C10">
        <w:rPr>
          <w:rFonts w:ascii="Times New Roman" w:hAnsi="Times New Roman" w:cs="Times New Roman"/>
        </w:rPr>
        <w:pict>
          <v:shape id="_x0000_s2072" type="#_x0000_t202" style="position:absolute;margin-left:340.5pt;margin-top:53.15pt;width:28.6pt;height:8.6pt;z-index:251657787;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proofErr w:type="spellStart"/>
                  <w:proofErr w:type="gramStart"/>
                  <w:r>
                    <w:rPr>
                      <w:rStyle w:val="Exact"/>
                      <w:spacing w:val="0"/>
                    </w:rPr>
                    <w:t>cosh</w:t>
                  </w:r>
                  <w:proofErr w:type="spellEnd"/>
                  <w:proofErr w:type="gramEnd"/>
                </w:p>
              </w:txbxContent>
            </v:textbox>
            <w10:wrap anchorx="margin"/>
          </v:shape>
        </w:pict>
      </w:r>
      <w:r w:rsidRPr="00DB6C10">
        <w:rPr>
          <w:rFonts w:ascii="Times New Roman" w:hAnsi="Times New Roman" w:cs="Times New Roman"/>
        </w:rPr>
        <w:pict>
          <v:shape id="_x0000_s2071" type="#_x0000_t202" style="position:absolute;margin-left:270.5pt;margin-top:53.3pt;width:17.3pt;height:8.45pt;z-index:251657788;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R</w:t>
                  </w:r>
                </w:p>
              </w:txbxContent>
            </v:textbox>
            <w10:wrap anchorx="margin"/>
          </v:shape>
        </w:pict>
      </w:r>
      <w:r w:rsidRPr="00DB6C10">
        <w:rPr>
          <w:rFonts w:ascii="Times New Roman" w:hAnsi="Times New Roman" w:cs="Times New Roman"/>
        </w:rPr>
        <w:pict>
          <v:shape id="_x0000_s2070" type="#_x0000_t202" style="position:absolute;margin-left:278.2pt;margin-top:55.55pt;width:42.15pt;height:7.55pt;z-index:251657789;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proofErr w:type="spellStart"/>
                  <w:proofErr w:type="gramStart"/>
                  <w:r>
                    <w:rPr>
                      <w:rStyle w:val="Exact"/>
                      <w:spacing w:val="0"/>
                    </w:rPr>
                    <w:t>sh,</w:t>
                  </w:r>
                  <w:proofErr w:type="gramEnd"/>
                  <w:r>
                    <w:rPr>
                      <w:rStyle w:val="Exact"/>
                      <w:spacing w:val="0"/>
                    </w:rPr>
                    <w:t>dis</w:t>
                  </w:r>
                  <w:proofErr w:type="spellEnd"/>
                  <w:r>
                    <w:rPr>
                      <w:rStyle w:val="Exact"/>
                      <w:spacing w:val="0"/>
                    </w:rPr>
                    <w:t xml:space="preserve"> —</w:t>
                  </w:r>
                </w:p>
              </w:txbxContent>
            </v:textbox>
            <w10:wrap anchorx="margin"/>
          </v:shape>
        </w:pict>
      </w:r>
      <w:r w:rsidRPr="00DB6C10">
        <w:rPr>
          <w:rFonts w:ascii="Times New Roman" w:hAnsi="Times New Roman" w:cs="Times New Roman"/>
        </w:rPr>
        <w:pict>
          <v:shape id="_x0000_s2069" type="#_x0000_t202" style="position:absolute;margin-left:106.1pt;margin-top:561.5pt;width:27.5pt;height:15.5pt;z-index:251657790;mso-wrap-distance-left:5pt;mso-wrap-distance-right:5pt;mso-position-horizontal-relative:margin" filled="f" stroked="f">
            <v:textbox style="mso-fit-shape-to-text:t" inset="0,0,0,0">
              <w:txbxContent>
                <w:p w:rsidR="00595385" w:rsidRDefault="00595385">
                  <w:pPr>
                    <w:pStyle w:val="110"/>
                    <w:shd w:val="clear" w:color="auto" w:fill="auto"/>
                    <w:spacing w:line="170" w:lineRule="exact"/>
                    <w:ind w:left="140"/>
                  </w:pPr>
                  <w:r>
                    <w:rPr>
                      <w:rStyle w:val="11Batang1"/>
                    </w:rPr>
                    <w:t>-</w:t>
                  </w:r>
                  <w:r>
                    <w:rPr>
                      <w:spacing w:val="0"/>
                    </w:rPr>
                    <w:t>1</w:t>
                  </w:r>
                </w:p>
                <w:p w:rsidR="00595385" w:rsidRDefault="00595385">
                  <w:pPr>
                    <w:pStyle w:val="21"/>
                    <w:shd w:val="clear" w:color="auto" w:fill="auto"/>
                    <w:spacing w:before="0" w:after="0" w:line="150" w:lineRule="exact"/>
                    <w:ind w:left="140"/>
                    <w:jc w:val="left"/>
                  </w:pPr>
                  <w:proofErr w:type="spellStart"/>
                  <w:proofErr w:type="gramStart"/>
                  <w:r>
                    <w:rPr>
                      <w:rStyle w:val="Exact"/>
                      <w:spacing w:val="0"/>
                    </w:rPr>
                    <w:t>sh,</w:t>
                  </w:r>
                  <w:proofErr w:type="gramEnd"/>
                  <w:r>
                    <w:rPr>
                      <w:rStyle w:val="Exact"/>
                      <w:spacing w:val="0"/>
                    </w:rPr>
                    <w:t>Al</w:t>
                  </w:r>
                  <w:proofErr w:type="spellEnd"/>
                </w:p>
              </w:txbxContent>
            </v:textbox>
            <w10:wrap anchorx="margin"/>
          </v:shape>
        </w:pict>
      </w:r>
      <w:r w:rsidRPr="00DB6C10">
        <w:rPr>
          <w:rFonts w:ascii="Times New Roman" w:hAnsi="Times New Roman" w:cs="Times New Roman"/>
        </w:rPr>
        <w:pict>
          <v:shape id="_x0000_s2068" type="#_x0000_t202" style="position:absolute;margin-left:224.55pt;margin-top:565.3pt;width:26.3pt;height:10.7pt;z-index:251657791;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70" w:lineRule="exact"/>
                    <w:ind w:left="100"/>
                    <w:jc w:val="left"/>
                  </w:pPr>
                  <w:r>
                    <w:rPr>
                      <w:rStyle w:val="Exact"/>
                      <w:spacing w:val="0"/>
                    </w:rPr>
                    <w:t>(</w:t>
                  </w:r>
                  <w:r>
                    <w:rPr>
                      <w:rStyle w:val="Corbel1"/>
                      <w:spacing w:val="0"/>
                    </w:rPr>
                    <w:t>21</w:t>
                  </w:r>
                  <w:r>
                    <w:rPr>
                      <w:rStyle w:val="Exact"/>
                      <w:spacing w:val="0"/>
                    </w:rPr>
                    <w:t>)</w:t>
                  </w:r>
                </w:p>
              </w:txbxContent>
            </v:textbox>
            <w10:wrap anchorx="margin"/>
          </v:shape>
        </w:pict>
      </w:r>
      <w:r w:rsidRPr="00DB6C10">
        <w:rPr>
          <w:rFonts w:ascii="Times New Roman" w:hAnsi="Times New Roman" w:cs="Times New Roman"/>
        </w:rPr>
        <w:pict>
          <v:shape id="_x0000_s2067" type="#_x0000_t202" style="position:absolute;margin-left:127.25pt;margin-top:565.7pt;width:27.05pt;height:9.7pt;z-index:251657792;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 R</w:t>
                  </w:r>
                </w:p>
              </w:txbxContent>
            </v:textbox>
            <w10:wrap anchorx="margin"/>
          </v:shape>
        </w:pict>
      </w:r>
      <w:r w:rsidRPr="00DB6C10">
        <w:rPr>
          <w:rFonts w:ascii="Times New Roman" w:hAnsi="Times New Roman" w:cs="Times New Roman"/>
        </w:rPr>
        <w:pict>
          <v:shape id="_x0000_s2066" type="#_x0000_t202" style="position:absolute;margin-left:224.55pt;margin-top:629.9pt;width:26.1pt;height:9.95pt;z-index:251657793;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70" w:lineRule="exact"/>
                    <w:ind w:left="100"/>
                    <w:jc w:val="left"/>
                  </w:pPr>
                  <w:r>
                    <w:rPr>
                      <w:rStyle w:val="Exact"/>
                      <w:spacing w:val="0"/>
                    </w:rPr>
                    <w:t>(</w:t>
                  </w:r>
                  <w:r>
                    <w:rPr>
                      <w:rStyle w:val="Corbel1"/>
                      <w:spacing w:val="0"/>
                    </w:rPr>
                    <w:t>22</w:t>
                  </w:r>
                  <w:r>
                    <w:rPr>
                      <w:rStyle w:val="Exact"/>
                      <w:spacing w:val="0"/>
                    </w:rPr>
                    <w:t>)</w:t>
                  </w:r>
                </w:p>
              </w:txbxContent>
            </v:textbox>
            <w10:wrap anchorx="margin"/>
          </v:shape>
        </w:pict>
      </w:r>
      <w:r w:rsidRPr="00DB6C10">
        <w:rPr>
          <w:rFonts w:ascii="Times New Roman" w:hAnsi="Times New Roman" w:cs="Times New Roman"/>
        </w:rPr>
        <w:pict>
          <v:shape id="_x0000_s2065" type="#_x0000_t202" style="position:absolute;margin-left:-3.7pt;margin-top:256.1pt;width:255.3pt;height:297.95pt;z-index:251657794;mso-wrap-distance-left:5pt;mso-wrap-distance-right:5pt;mso-position-horizontal-relative:margin" filled="f" stroked="f">
            <v:textbox style="mso-fit-shape-to-text:t" inset="0,0,0,0">
              <w:txbxContent>
                <w:p w:rsidR="00595385" w:rsidRPr="00A87FE9" w:rsidRDefault="00595385">
                  <w:pPr>
                    <w:pStyle w:val="60"/>
                    <w:shd w:val="clear" w:color="auto" w:fill="auto"/>
                    <w:spacing w:after="230" w:line="150" w:lineRule="exact"/>
                    <w:ind w:left="100"/>
                    <w:rPr>
                      <w:rFonts w:ascii="Times New Roman" w:hAnsi="Times New Roman" w:cs="Times New Roman"/>
                    </w:rPr>
                  </w:pPr>
                  <w:r w:rsidRPr="00A87FE9">
                    <w:rPr>
                      <w:rStyle w:val="6Exact"/>
                      <w:rFonts w:ascii="Times New Roman" w:hAnsi="Times New Roman" w:cs="Times New Roman"/>
                      <w:b/>
                      <w:bCs/>
                      <w:spacing w:val="0"/>
                    </w:rPr>
                    <w:t>C. Shunt resistance</w:t>
                  </w:r>
                </w:p>
                <w:p w:rsidR="00595385" w:rsidRPr="00A87FE9" w:rsidRDefault="00595385">
                  <w:pPr>
                    <w:pStyle w:val="21"/>
                    <w:shd w:val="clear" w:color="auto" w:fill="auto"/>
                    <w:spacing w:before="0" w:after="0" w:line="228" w:lineRule="exact"/>
                    <w:ind w:left="100" w:right="120" w:firstLine="200"/>
                    <w:rPr>
                      <w:rFonts w:ascii="Times New Roman" w:hAnsi="Times New Roman" w:cs="Times New Roman"/>
                    </w:rPr>
                  </w:pPr>
                  <w:r w:rsidRPr="00A87FE9">
                    <w:rPr>
                      <w:rStyle w:val="Exact"/>
                      <w:rFonts w:ascii="Times New Roman" w:hAnsi="Times New Roman" w:cs="Times New Roman"/>
                      <w:spacing w:val="0"/>
                    </w:rPr>
                    <w:t xml:space="preserve">Fig. </w:t>
                  </w:r>
                  <w:r w:rsidRPr="00A87FE9">
                    <w:rPr>
                      <w:rStyle w:val="Corbel1"/>
                      <w:rFonts w:ascii="Times New Roman" w:hAnsi="Times New Roman" w:cs="Times New Roman"/>
                      <w:spacing w:val="0"/>
                    </w:rPr>
                    <w:t>8</w:t>
                  </w:r>
                  <w:r w:rsidRPr="00A87FE9">
                    <w:rPr>
                      <w:rStyle w:val="Exact"/>
                      <w:rFonts w:ascii="Times New Roman" w:hAnsi="Times New Roman" w:cs="Times New Roman"/>
                      <w:spacing w:val="0"/>
                    </w:rPr>
                    <w:t xml:space="preserve"> shows the shunt resistance over the explored temperature range. One can </w:t>
                  </w:r>
                  <w:proofErr w:type="gramStart"/>
                  <w:r w:rsidRPr="00A87FE9">
                    <w:rPr>
                      <w:rStyle w:val="Exact"/>
                      <w:rFonts w:ascii="Times New Roman" w:hAnsi="Times New Roman" w:cs="Times New Roman"/>
                      <w:spacing w:val="0"/>
                    </w:rPr>
                    <w:t>see,</w:t>
                  </w:r>
                  <w:proofErr w:type="gramEnd"/>
                  <w:r w:rsidRPr="00A87FE9">
                    <w:rPr>
                      <w:rStyle w:val="Exact"/>
                      <w:rFonts w:ascii="Times New Roman" w:hAnsi="Times New Roman" w:cs="Times New Roman"/>
                      <w:spacing w:val="0"/>
                    </w:rPr>
                    <w:t xml:space="preserve"> that irradiation re</w:t>
                  </w:r>
                  <w:r w:rsidRPr="00A87FE9">
                    <w:rPr>
                      <w:rStyle w:val="Exact"/>
                      <w:rFonts w:ascii="Times New Roman" w:hAnsi="Times New Roman" w:cs="Times New Roman"/>
                      <w:spacing w:val="0"/>
                    </w:rPr>
                    <w:softHyphen/>
                    <w:t xml:space="preserve">sults in </w:t>
                  </w:r>
                  <w:proofErr w:type="spellStart"/>
                  <w:r w:rsidRPr="00A87FE9">
                    <w:rPr>
                      <w:rStyle w:val="Exact0"/>
                      <w:rFonts w:ascii="Times New Roman" w:hAnsi="Times New Roman" w:cs="Times New Roman"/>
                      <w:spacing w:val="0"/>
                    </w:rPr>
                    <w:t>R</w:t>
                  </w:r>
                  <w:r w:rsidRPr="00A87FE9">
                    <w:rPr>
                      <w:rStyle w:val="Exact0"/>
                      <w:rFonts w:ascii="Times New Roman" w:hAnsi="Times New Roman" w:cs="Times New Roman"/>
                      <w:spacing w:val="0"/>
                      <w:vertAlign w:val="subscript"/>
                    </w:rPr>
                    <w:t>s</w:t>
                  </w:r>
                  <w:r w:rsidRPr="00A87FE9">
                    <w:rPr>
                      <w:rStyle w:val="Exact0"/>
                      <w:rFonts w:ascii="Times New Roman" w:hAnsi="Times New Roman" w:cs="Times New Roman"/>
                      <w:spacing w:val="0"/>
                    </w:rPr>
                    <w:t>h</w:t>
                  </w:r>
                  <w:proofErr w:type="spellEnd"/>
                  <w:r w:rsidRPr="00A87FE9">
                    <w:rPr>
                      <w:rStyle w:val="Exact"/>
                      <w:rFonts w:ascii="Times New Roman" w:hAnsi="Times New Roman" w:cs="Times New Roman"/>
                      <w:spacing w:val="0"/>
                    </w:rPr>
                    <w:t xml:space="preserve"> decrease. Besides the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h</w:t>
                  </w:r>
                  <w:proofErr w:type="spellEnd"/>
                  <w:r w:rsidRPr="00A87FE9">
                    <w:rPr>
                      <w:rStyle w:val="Exact"/>
                      <w:rFonts w:ascii="Times New Roman" w:hAnsi="Times New Roman" w:cs="Times New Roman"/>
                      <w:spacing w:val="0"/>
                    </w:rPr>
                    <w:t xml:space="preserve"> temperature dependence behavior is changed in </w:t>
                  </w:r>
                  <w:r w:rsidRPr="00A87FE9">
                    <w:rPr>
                      <w:rStyle w:val="Corbel1"/>
                      <w:rFonts w:ascii="Times New Roman" w:hAnsi="Times New Roman" w:cs="Times New Roman"/>
                      <w:spacing w:val="0"/>
                    </w:rPr>
                    <w:t>7</w:t>
                  </w:r>
                  <w:r w:rsidRPr="00A87FE9">
                    <w:rPr>
                      <w:rStyle w:val="Exact"/>
                      <w:rFonts w:ascii="Times New Roman" w:hAnsi="Times New Roman" w:cs="Times New Roman"/>
                      <w:spacing w:val="0"/>
                    </w:rPr>
                    <w:t xml:space="preserve">-exposed samples. </w:t>
                  </w:r>
                  <w:ins w:id="409" w:author="Alla" w:date="2017-10-21T22:43:00Z">
                    <w:r w:rsidR="00243C6F">
                      <w:rPr>
                        <w:rStyle w:val="Exact"/>
                        <w:rFonts w:ascii="Times New Roman" w:hAnsi="Times New Roman" w:cs="Times New Roman"/>
                        <w:spacing w:val="0"/>
                      </w:rPr>
                      <w:t xml:space="preserve">In particular </w:t>
                    </w:r>
                  </w:ins>
                  <w:del w:id="410" w:author="Alla" w:date="2017-10-21T22:43:00Z">
                    <w:r w:rsidRPr="00A87FE9" w:rsidDel="00243C6F">
                      <w:rPr>
                        <w:rStyle w:val="Exact"/>
                        <w:rFonts w:ascii="Times New Roman" w:hAnsi="Times New Roman" w:cs="Times New Roman"/>
                        <w:spacing w:val="0"/>
                      </w:rPr>
                      <w:delText>Namely</w:delText>
                    </w:r>
                  </w:del>
                  <w:r w:rsidRPr="00A87FE9">
                    <w:rPr>
                      <w:rStyle w:val="Exact"/>
                      <w:rFonts w:ascii="Times New Roman" w:hAnsi="Times New Roman" w:cs="Times New Roman"/>
                      <w:spacing w:val="0"/>
                    </w:rPr>
                    <w:t xml:space="preserve"> the shunt resis</w:t>
                  </w:r>
                  <w:r w:rsidR="00250F14">
                    <w:rPr>
                      <w:rStyle w:val="Exact"/>
                      <w:rFonts w:ascii="Times New Roman" w:hAnsi="Times New Roman" w:cs="Times New Roman"/>
                      <w:spacing w:val="0"/>
                    </w:rPr>
                    <w:t>tance decreases with the temper</w:t>
                  </w:r>
                  <w:r w:rsidRPr="00A87FE9">
                    <w:rPr>
                      <w:rStyle w:val="Exact"/>
                      <w:rFonts w:ascii="Times New Roman" w:hAnsi="Times New Roman" w:cs="Times New Roman"/>
                      <w:spacing w:val="0"/>
                    </w:rPr>
                    <w:t xml:space="preserve">ature growth in </w:t>
                  </w:r>
                  <w:proofErr w:type="spellStart"/>
                  <w:r w:rsidRPr="00A87FE9">
                    <w:rPr>
                      <w:rStyle w:val="Exact"/>
                      <w:rFonts w:ascii="Times New Roman" w:hAnsi="Times New Roman" w:cs="Times New Roman"/>
                      <w:spacing w:val="0"/>
                    </w:rPr>
                    <w:t>iSC</w:t>
                  </w:r>
                  <w:proofErr w:type="spellEnd"/>
                  <w:r w:rsidRPr="00A87FE9">
                    <w:rPr>
                      <w:rStyle w:val="Exact"/>
                      <w:rFonts w:ascii="Times New Roman" w:hAnsi="Times New Roman" w:cs="Times New Roman"/>
                      <w:spacing w:val="0"/>
                    </w:rPr>
                    <w:t xml:space="preserve"> and </w:t>
                  </w:r>
                  <w:proofErr w:type="spellStart"/>
                  <w:proofErr w:type="gramStart"/>
                  <w:r w:rsidRPr="00A87FE9">
                    <w:rPr>
                      <w:rStyle w:val="Exact"/>
                      <w:rFonts w:ascii="Times New Roman" w:hAnsi="Times New Roman" w:cs="Times New Roman"/>
                      <w:spacing w:val="0"/>
                    </w:rPr>
                    <w:t>nSC</w:t>
                  </w:r>
                  <w:proofErr w:type="spellEnd"/>
                  <w:proofErr w:type="gramEnd"/>
                  <w:r w:rsidRPr="00A87FE9">
                    <w:rPr>
                      <w:rStyle w:val="Exact"/>
                      <w:rFonts w:ascii="Times New Roman" w:hAnsi="Times New Roman" w:cs="Times New Roman"/>
                      <w:spacing w:val="0"/>
                    </w:rPr>
                    <w:t xml:space="preserve">, whereas close to linear increase of </w:t>
                  </w:r>
                  <w:proofErr w:type="spellStart"/>
                  <w:r w:rsidRPr="00A87FE9">
                    <w:rPr>
                      <w:rStyle w:val="Exact0"/>
                      <w:rFonts w:ascii="Times New Roman" w:hAnsi="Times New Roman" w:cs="Times New Roman"/>
                      <w:spacing w:val="0"/>
                    </w:rPr>
                    <w:t>R</w:t>
                  </w:r>
                  <w:r w:rsidRPr="00A87FE9">
                    <w:rPr>
                      <w:rStyle w:val="Exact0"/>
                      <w:rFonts w:ascii="Times New Roman" w:hAnsi="Times New Roman" w:cs="Times New Roman"/>
                      <w:spacing w:val="0"/>
                      <w:vertAlign w:val="subscript"/>
                    </w:rPr>
                    <w:t>s</w:t>
                  </w:r>
                  <w:r w:rsidRPr="00A87FE9">
                    <w:rPr>
                      <w:rStyle w:val="Exact0"/>
                      <w:rFonts w:ascii="Times New Roman" w:hAnsi="Times New Roman" w:cs="Times New Roman"/>
                      <w:spacing w:val="0"/>
                    </w:rPr>
                    <w:t>h</w:t>
                  </w:r>
                  <w:proofErr w:type="spellEnd"/>
                  <w:r w:rsidRPr="00A87FE9">
                    <w:rPr>
                      <w:rStyle w:val="Exact"/>
                      <w:rFonts w:ascii="Times New Roman" w:hAnsi="Times New Roman" w:cs="Times New Roman"/>
                      <w:spacing w:val="0"/>
                    </w:rPr>
                    <w:t xml:space="preserve"> </w:t>
                  </w:r>
                  <w:proofErr w:type="spellStart"/>
                  <w:r w:rsidRPr="00A87FE9">
                    <w:rPr>
                      <w:rStyle w:val="Exact"/>
                      <w:rFonts w:ascii="Times New Roman" w:hAnsi="Times New Roman" w:cs="Times New Roman"/>
                      <w:spacing w:val="0"/>
                    </w:rPr>
                    <w:t>vs</w:t>
                  </w:r>
                  <w:proofErr w:type="spellEnd"/>
                  <w:r w:rsidRPr="00A87FE9">
                    <w:rPr>
                      <w:rStyle w:val="Exact"/>
                      <w:rFonts w:ascii="Times New Roman" w:hAnsi="Times New Roman" w:cs="Times New Roman"/>
                      <w:spacing w:val="0"/>
                    </w:rPr>
                    <w:t xml:space="preserve"> T is observed in g</w:t>
                  </w:r>
                  <w:r w:rsidRPr="00A87FE9">
                    <w:rPr>
                      <w:rStyle w:val="Corbel1"/>
                      <w:rFonts w:ascii="Times New Roman" w:hAnsi="Times New Roman" w:cs="Times New Roman"/>
                      <w:spacing w:val="0"/>
                    </w:rPr>
                    <w:t>6</w:t>
                  </w:r>
                  <w:r w:rsidRPr="00A87FE9">
                    <w:rPr>
                      <w:rStyle w:val="Exact"/>
                      <w:rFonts w:ascii="Times New Roman" w:hAnsi="Times New Roman" w:cs="Times New Roman"/>
                      <w:spacing w:val="0"/>
                    </w:rPr>
                    <w:t xml:space="preserve">SC and g7SC at 293 K </w:t>
                  </w:r>
                  <w:proofErr w:type="spellStart"/>
                  <w:r w:rsidRPr="00A87FE9">
                    <w:rPr>
                      <w:rStyle w:val="Exact"/>
                      <w:rFonts w:ascii="Times New Roman" w:hAnsi="Times New Roman" w:cs="Times New Roman"/>
                      <w:spacing w:val="0"/>
                    </w:rPr>
                    <w:t>neighbourhood</w:t>
                  </w:r>
                  <w:proofErr w:type="spellEnd"/>
                  <w:r w:rsidRPr="00A87FE9">
                    <w:rPr>
                      <w:rStyle w:val="Exact"/>
                      <w:rFonts w:ascii="Times New Roman" w:hAnsi="Times New Roman" w:cs="Times New Roman"/>
                      <w:spacing w:val="0"/>
                    </w:rPr>
                    <w:t xml:space="preserve">. We want to notice that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h</w:t>
                  </w:r>
                  <w:proofErr w:type="spellEnd"/>
                  <w:r w:rsidRPr="00A87FE9">
                    <w:rPr>
                      <w:rStyle w:val="Exact"/>
                      <w:rFonts w:ascii="Times New Roman" w:hAnsi="Times New Roman" w:cs="Times New Roman"/>
                      <w:spacing w:val="0"/>
                    </w:rPr>
                    <w:t xml:space="preserve"> axis is logarithmic</w:t>
                  </w:r>
                  <w:ins w:id="411" w:author="Alla" w:date="2017-10-21T22:46:00Z">
                    <w:r w:rsidR="00243C6F">
                      <w:rPr>
                        <w:rStyle w:val="Exact"/>
                        <w:rFonts w:ascii="Times New Roman" w:hAnsi="Times New Roman" w:cs="Times New Roman"/>
                        <w:spacing w:val="0"/>
                      </w:rPr>
                      <w:t xml:space="preserve"> </w:t>
                    </w:r>
                    <w:proofErr w:type="gramStart"/>
                    <w:r w:rsidR="00243C6F">
                      <w:rPr>
                        <w:rStyle w:val="Exact"/>
                        <w:rFonts w:ascii="Times New Roman" w:hAnsi="Times New Roman" w:cs="Times New Roman"/>
                        <w:spacing w:val="0"/>
                      </w:rPr>
                      <w:t xml:space="preserve">in </w:t>
                    </w:r>
                  </w:ins>
                  <w:r w:rsidRPr="00A87FE9">
                    <w:rPr>
                      <w:rStyle w:val="Exact"/>
                      <w:rFonts w:ascii="Times New Roman" w:hAnsi="Times New Roman" w:cs="Times New Roman"/>
                      <w:spacing w:val="0"/>
                    </w:rPr>
                    <w:t xml:space="preserve"> </w:t>
                  </w:r>
                  <w:ins w:id="412" w:author="Alla" w:date="2017-10-21T22:46:00Z">
                    <w:r w:rsidR="00243C6F" w:rsidRPr="00A87FE9">
                      <w:rPr>
                        <w:rStyle w:val="Exact"/>
                        <w:rFonts w:ascii="Times New Roman" w:hAnsi="Times New Roman" w:cs="Times New Roman"/>
                        <w:spacing w:val="0"/>
                      </w:rPr>
                      <w:t>Fig</w:t>
                    </w:r>
                    <w:proofErr w:type="gramEnd"/>
                    <w:r w:rsidR="00243C6F" w:rsidRPr="00A87FE9">
                      <w:rPr>
                        <w:rStyle w:val="Exact"/>
                        <w:rFonts w:ascii="Times New Roman" w:hAnsi="Times New Roman" w:cs="Times New Roman"/>
                        <w:spacing w:val="0"/>
                      </w:rPr>
                      <w:t xml:space="preserve">. </w:t>
                    </w:r>
                    <w:proofErr w:type="gramStart"/>
                    <w:r w:rsidR="00243C6F" w:rsidRPr="00A87FE9">
                      <w:rPr>
                        <w:rStyle w:val="Corbel1"/>
                        <w:rFonts w:ascii="Times New Roman" w:hAnsi="Times New Roman" w:cs="Times New Roman"/>
                        <w:spacing w:val="0"/>
                      </w:rPr>
                      <w:t>8</w:t>
                    </w:r>
                    <w:r w:rsidR="00243C6F" w:rsidRPr="00A87FE9">
                      <w:rPr>
                        <w:rStyle w:val="Exact"/>
                        <w:rFonts w:ascii="Times New Roman" w:hAnsi="Times New Roman" w:cs="Times New Roman"/>
                        <w:spacing w:val="0"/>
                      </w:rPr>
                      <w:t xml:space="preserve">(a) </w:t>
                    </w:r>
                  </w:ins>
                  <w:r w:rsidRPr="00A87FE9">
                    <w:rPr>
                      <w:rStyle w:val="Exact"/>
                      <w:rFonts w:ascii="Times New Roman" w:hAnsi="Times New Roman" w:cs="Times New Roman"/>
                      <w:spacing w:val="0"/>
                    </w:rPr>
                    <w:t xml:space="preserve">and linear in </w:t>
                  </w:r>
                  <w:del w:id="413" w:author="Alla" w:date="2017-10-21T22:46:00Z">
                    <w:r w:rsidRPr="00A87FE9" w:rsidDel="00243C6F">
                      <w:rPr>
                        <w:rStyle w:val="Exact"/>
                        <w:rFonts w:ascii="Times New Roman" w:hAnsi="Times New Roman" w:cs="Times New Roman"/>
                        <w:spacing w:val="0"/>
                      </w:rPr>
                      <w:delText xml:space="preserve">Fig. </w:delText>
                    </w:r>
                    <w:r w:rsidRPr="00A87FE9" w:rsidDel="00243C6F">
                      <w:rPr>
                        <w:rStyle w:val="Corbel1"/>
                        <w:rFonts w:ascii="Times New Roman" w:hAnsi="Times New Roman" w:cs="Times New Roman"/>
                        <w:spacing w:val="0"/>
                      </w:rPr>
                      <w:delText>8</w:delText>
                    </w:r>
                    <w:r w:rsidRPr="00A87FE9" w:rsidDel="00243C6F">
                      <w:rPr>
                        <w:rStyle w:val="Exact"/>
                        <w:rFonts w:ascii="Times New Roman" w:hAnsi="Times New Roman" w:cs="Times New Roman"/>
                        <w:spacing w:val="0"/>
                      </w:rPr>
                      <w:delText xml:space="preserve">(a) and </w:delText>
                    </w:r>
                  </w:del>
                  <w:r w:rsidRPr="00A87FE9">
                    <w:rPr>
                      <w:rStyle w:val="Exact"/>
                      <w:rFonts w:ascii="Times New Roman" w:hAnsi="Times New Roman" w:cs="Times New Roman"/>
                      <w:spacing w:val="0"/>
                    </w:rPr>
                    <w:t>Fig.</w:t>
                  </w:r>
                  <w:proofErr w:type="gramEnd"/>
                  <w:r w:rsidRPr="00A87FE9">
                    <w:rPr>
                      <w:rStyle w:val="Exact"/>
                      <w:rFonts w:ascii="Times New Roman" w:hAnsi="Times New Roman" w:cs="Times New Roman"/>
                      <w:spacing w:val="0"/>
                    </w:rPr>
                    <w:t xml:space="preserve"> </w:t>
                  </w:r>
                  <w:proofErr w:type="gramStart"/>
                  <w:r w:rsidRPr="00A87FE9">
                    <w:rPr>
                      <w:rStyle w:val="Corbel1"/>
                      <w:rFonts w:ascii="Times New Roman" w:hAnsi="Times New Roman" w:cs="Times New Roman"/>
                      <w:spacing w:val="0"/>
                    </w:rPr>
                    <w:t>8</w:t>
                  </w:r>
                  <w:r w:rsidRPr="00A87FE9">
                    <w:rPr>
                      <w:rStyle w:val="Exact"/>
                      <w:rFonts w:ascii="Times New Roman" w:hAnsi="Times New Roman" w:cs="Times New Roman"/>
                      <w:spacing w:val="0"/>
                    </w:rPr>
                    <w:t>(b)</w:t>
                  </w:r>
                  <w:del w:id="414" w:author="Alla" w:date="2017-10-21T22:46:00Z">
                    <w:r w:rsidRPr="00A87FE9" w:rsidDel="00243C6F">
                      <w:rPr>
                        <w:rStyle w:val="Exact"/>
                        <w:rFonts w:ascii="Times New Roman" w:hAnsi="Times New Roman" w:cs="Times New Roman"/>
                        <w:spacing w:val="0"/>
                      </w:rPr>
                      <w:delText>, re</w:delText>
                    </w:r>
                    <w:r w:rsidRPr="00A87FE9" w:rsidDel="00243C6F">
                      <w:rPr>
                        <w:rStyle w:val="Exact"/>
                        <w:rFonts w:ascii="Times New Roman" w:hAnsi="Times New Roman" w:cs="Times New Roman"/>
                        <w:spacing w:val="0"/>
                      </w:rPr>
                      <w:softHyphen/>
                      <w:delText>spectively</w:delText>
                    </w:r>
                  </w:del>
                  <w:r w:rsidRPr="00A87FE9">
                    <w:rPr>
                      <w:rStyle w:val="Exact"/>
                      <w:rFonts w:ascii="Times New Roman" w:hAnsi="Times New Roman" w:cs="Times New Roman"/>
                      <w:spacing w:val="0"/>
                    </w:rPr>
                    <w:t>.</w:t>
                  </w:r>
                  <w:proofErr w:type="gramEnd"/>
                </w:p>
                <w:p w:rsidR="00595385" w:rsidRPr="00A87FE9" w:rsidRDefault="00595385">
                  <w:pPr>
                    <w:pStyle w:val="21"/>
                    <w:shd w:val="clear" w:color="auto" w:fill="auto"/>
                    <w:spacing w:before="0" w:after="0" w:line="228" w:lineRule="exact"/>
                    <w:ind w:left="100" w:right="120" w:firstLine="200"/>
                    <w:rPr>
                      <w:rFonts w:ascii="Times New Roman" w:hAnsi="Times New Roman" w:cs="Times New Roman"/>
                    </w:rPr>
                  </w:pPr>
                  <w:r w:rsidRPr="00A87FE9">
                    <w:rPr>
                      <w:rStyle w:val="Exact"/>
                      <w:rFonts w:ascii="Times New Roman" w:hAnsi="Times New Roman" w:cs="Times New Roman"/>
                      <w:spacing w:val="0"/>
                    </w:rPr>
                    <w:t>Several non-mechanical reasons of p-n structure shunt resistance appearance are known</w:t>
                  </w:r>
                  <w:r w:rsidRPr="00A87FE9">
                    <w:rPr>
                      <w:rStyle w:val="Corbel1"/>
                      <w:rFonts w:ascii="Times New Roman" w:hAnsi="Times New Roman" w:cs="Times New Roman"/>
                      <w:spacing w:val="0"/>
                    </w:rPr>
                    <w:t>.</w:t>
                  </w:r>
                  <w:r w:rsidRPr="00A87FE9">
                    <w:rPr>
                      <w:rStyle w:val="Corbel1"/>
                      <w:rFonts w:ascii="Times New Roman" w:hAnsi="Times New Roman" w:cs="Times New Roman"/>
                      <w:spacing w:val="0"/>
                      <w:vertAlign w:val="superscript"/>
                    </w:rPr>
                    <w:t>66</w:t>
                  </w:r>
                  <w:r w:rsidRPr="00A87FE9">
                    <w:rPr>
                      <w:rStyle w:val="Exact"/>
                      <w:rFonts w:ascii="Times New Roman" w:hAnsi="Times New Roman" w:cs="Times New Roman"/>
                      <w:spacing w:val="0"/>
                    </w:rPr>
                    <w:t xml:space="preserve"> </w:t>
                  </w:r>
                  <w:proofErr w:type="gramStart"/>
                  <w:r w:rsidRPr="00A87FE9">
                    <w:rPr>
                      <w:rStyle w:val="Exact"/>
                      <w:rFonts w:ascii="Times New Roman" w:hAnsi="Times New Roman" w:cs="Times New Roman"/>
                      <w:spacing w:val="0"/>
                    </w:rPr>
                    <w:t>They</w:t>
                  </w:r>
                  <w:proofErr w:type="gramEnd"/>
                  <w:r w:rsidRPr="00A87FE9">
                    <w:rPr>
                      <w:rStyle w:val="Exact"/>
                      <w:rFonts w:ascii="Times New Roman" w:hAnsi="Times New Roman" w:cs="Times New Roman"/>
                      <w:spacing w:val="0"/>
                    </w:rPr>
                    <w:t xml:space="preserve"> are aluminum particles, macroscopic Si</w:t>
                  </w:r>
                  <w:r w:rsidRPr="00A87FE9">
                    <w:rPr>
                      <w:rStyle w:val="Corbel1"/>
                      <w:rFonts w:ascii="Times New Roman" w:hAnsi="Times New Roman" w:cs="Times New Roman"/>
                      <w:spacing w:val="0"/>
                      <w:vertAlign w:val="subscript"/>
                    </w:rPr>
                    <w:t>3</w:t>
                  </w:r>
                  <w:r w:rsidRPr="00A87FE9">
                    <w:rPr>
                      <w:rStyle w:val="Exact"/>
                      <w:rFonts w:ascii="Times New Roman" w:hAnsi="Times New Roman" w:cs="Times New Roman"/>
                      <w:spacing w:val="0"/>
                    </w:rPr>
                    <w:t>N</w:t>
                  </w:r>
                  <w:r w:rsidRPr="00A87FE9">
                    <w:rPr>
                      <w:rStyle w:val="Corbel1"/>
                      <w:rFonts w:ascii="Times New Roman" w:hAnsi="Times New Roman" w:cs="Times New Roman"/>
                      <w:spacing w:val="0"/>
                    </w:rPr>
                    <w:t>4</w:t>
                  </w:r>
                  <w:r w:rsidRPr="00A87FE9">
                    <w:rPr>
                      <w:rStyle w:val="Exact"/>
                      <w:rFonts w:ascii="Times New Roman" w:hAnsi="Times New Roman" w:cs="Times New Roman"/>
                      <w:spacing w:val="0"/>
                    </w:rPr>
                    <w:t xml:space="preserve"> inclusions, inversion layers </w:t>
                  </w:r>
                  <w:ins w:id="415" w:author="Alla" w:date="2017-10-21T22:49:00Z">
                    <w:r w:rsidR="00243C6F">
                      <w:rPr>
                        <w:rStyle w:val="Exact"/>
                        <w:rFonts w:ascii="Times New Roman" w:hAnsi="Times New Roman" w:cs="Times New Roman"/>
                        <w:spacing w:val="0"/>
                      </w:rPr>
                      <w:t>in</w:t>
                    </w:r>
                  </w:ins>
                  <w:del w:id="416" w:author="Alla" w:date="2017-10-21T22:49:00Z">
                    <w:r w:rsidRPr="00A87FE9" w:rsidDel="00243C6F">
                      <w:rPr>
                        <w:rStyle w:val="Exact"/>
                        <w:rFonts w:ascii="Times New Roman" w:hAnsi="Times New Roman" w:cs="Times New Roman"/>
                        <w:spacing w:val="0"/>
                      </w:rPr>
                      <w:delText>at</w:delText>
                    </w:r>
                  </w:del>
                  <w:r w:rsidRPr="00A87FE9">
                    <w:rPr>
                      <w:rStyle w:val="Exact"/>
                      <w:rFonts w:ascii="Times New Roman" w:hAnsi="Times New Roman" w:cs="Times New Roman"/>
                      <w:spacing w:val="0"/>
                    </w:rPr>
                    <w:t xml:space="preserve"> precipitates. So </w:t>
                  </w:r>
                  <w:ins w:id="417" w:author="Alla" w:date="2017-10-21T22:55:00Z">
                    <w:r w:rsidR="00B41699">
                      <w:rPr>
                        <w:rStyle w:val="Exact"/>
                        <w:rFonts w:ascii="Times New Roman" w:hAnsi="Times New Roman" w:cs="Times New Roman"/>
                        <w:spacing w:val="0"/>
                      </w:rPr>
                      <w:t xml:space="preserve">in the course of annealing </w:t>
                    </w:r>
                  </w:ins>
                  <w:del w:id="418" w:author="Alla" w:date="2017-10-21T22:55:00Z">
                    <w:r w:rsidRPr="00A87FE9" w:rsidDel="00B41699">
                      <w:rPr>
                        <w:rStyle w:val="Exact"/>
                        <w:rFonts w:ascii="Times New Roman" w:hAnsi="Times New Roman" w:cs="Times New Roman"/>
                        <w:spacing w:val="0"/>
                      </w:rPr>
                      <w:delText>during</w:delText>
                    </w:r>
                  </w:del>
                  <w:r w:rsidRPr="00A87FE9">
                    <w:rPr>
                      <w:rStyle w:val="Exact"/>
                      <w:rFonts w:ascii="Times New Roman" w:hAnsi="Times New Roman" w:cs="Times New Roman"/>
                      <w:spacing w:val="0"/>
                    </w:rPr>
                    <w:t xml:space="preserve"> </w:t>
                  </w:r>
                  <w:r w:rsidRPr="00243C6F">
                    <w:rPr>
                      <w:rStyle w:val="Exact"/>
                      <w:rFonts w:ascii="Times New Roman" w:hAnsi="Times New Roman" w:cs="Times New Roman"/>
                      <w:spacing w:val="0"/>
                      <w:highlight w:val="yellow"/>
                      <w:rPrChange w:id="419" w:author="Alla" w:date="2017-10-21T22:50:00Z">
                        <w:rPr>
                          <w:rStyle w:val="Exact"/>
                          <w:rFonts w:ascii="Times New Roman" w:hAnsi="Times New Roman" w:cs="Times New Roman"/>
                          <w:spacing w:val="0"/>
                        </w:rPr>
                      </w:rPrChange>
                    </w:rPr>
                    <w:t>firing</w:t>
                  </w:r>
                  <w:r w:rsidRPr="00A87FE9">
                    <w:rPr>
                      <w:rStyle w:val="Exact"/>
                      <w:rFonts w:ascii="Times New Roman" w:hAnsi="Times New Roman" w:cs="Times New Roman"/>
                      <w:spacing w:val="0"/>
                    </w:rPr>
                    <w:t xml:space="preserve"> Al </w:t>
                  </w:r>
                  <w:ins w:id="420" w:author="Alla" w:date="2017-10-21T22:56:00Z">
                    <w:r w:rsidR="00B41699">
                      <w:rPr>
                        <w:rStyle w:val="Exact"/>
                        <w:rFonts w:ascii="Times New Roman" w:hAnsi="Times New Roman" w:cs="Times New Roman"/>
                        <w:spacing w:val="0"/>
                      </w:rPr>
                      <w:t xml:space="preserve">particle </w:t>
                    </w:r>
                  </w:ins>
                  <w:ins w:id="421" w:author="Alla" w:date="2017-10-21T22:55:00Z">
                    <w:r w:rsidR="00B41699">
                      <w:rPr>
                        <w:rStyle w:val="Exact"/>
                        <w:rFonts w:ascii="Times New Roman" w:hAnsi="Times New Roman" w:cs="Times New Roman"/>
                        <w:spacing w:val="0"/>
                      </w:rPr>
                      <w:t>may penetrate into the sample creating</w:t>
                    </w:r>
                  </w:ins>
                  <w:del w:id="422" w:author="Alla" w:date="2017-10-21T22:56:00Z">
                    <w:r w:rsidRPr="00A87FE9" w:rsidDel="00B41699">
                      <w:rPr>
                        <w:rStyle w:val="Exact"/>
                        <w:rFonts w:ascii="Times New Roman" w:hAnsi="Times New Roman" w:cs="Times New Roman"/>
                        <w:spacing w:val="0"/>
                      </w:rPr>
                      <w:delText>will alloy in, leading to a</w:delText>
                    </w:r>
                  </w:del>
                  <w:r w:rsidRPr="00A87FE9">
                    <w:rPr>
                      <w:rStyle w:val="Exact"/>
                      <w:rFonts w:ascii="Times New Roman" w:hAnsi="Times New Roman" w:cs="Times New Roman"/>
                      <w:spacing w:val="0"/>
                    </w:rPr>
                    <w:t xml:space="preserve"> p+-doped region around </w:t>
                  </w:r>
                  <w:proofErr w:type="gramStart"/>
                  <w:ins w:id="423" w:author="Alla" w:date="2017-10-21T22:56:00Z">
                    <w:r w:rsidR="00B41699">
                      <w:rPr>
                        <w:rStyle w:val="Exact"/>
                        <w:rFonts w:ascii="Times New Roman" w:hAnsi="Times New Roman" w:cs="Times New Roman"/>
                        <w:spacing w:val="0"/>
                      </w:rPr>
                      <w:t xml:space="preserve">it </w:t>
                    </w:r>
                  </w:ins>
                  <w:proofErr w:type="gramEnd"/>
                  <w:del w:id="424" w:author="Alla" w:date="2017-10-21T22:56:00Z">
                    <w:r w:rsidRPr="00A87FE9" w:rsidDel="00B41699">
                      <w:rPr>
                        <w:rStyle w:val="Exact"/>
                        <w:rFonts w:ascii="Times New Roman" w:hAnsi="Times New Roman" w:cs="Times New Roman"/>
                        <w:spacing w:val="0"/>
                      </w:rPr>
                      <w:delText>the particle</w:delText>
                    </w:r>
                  </w:del>
                  <w:r w:rsidRPr="00A87FE9">
                    <w:rPr>
                      <w:rStyle w:val="Exact"/>
                      <w:rFonts w:ascii="Times New Roman" w:hAnsi="Times New Roman" w:cs="Times New Roman"/>
                      <w:spacing w:val="0"/>
                    </w:rPr>
                    <w:t xml:space="preserve">, which </w:t>
                  </w:r>
                  <w:del w:id="425" w:author="Alla" w:date="2017-10-21T22:57:00Z">
                    <w:r w:rsidRPr="00A87FE9" w:rsidDel="00B41699">
                      <w:rPr>
                        <w:rStyle w:val="Exact"/>
                        <w:rFonts w:ascii="Times New Roman" w:hAnsi="Times New Roman" w:cs="Times New Roman"/>
                        <w:spacing w:val="0"/>
                      </w:rPr>
                      <w:delText>may</w:delText>
                    </w:r>
                  </w:del>
                  <w:r w:rsidR="00250F14">
                    <w:rPr>
                      <w:rStyle w:val="Exact"/>
                      <w:rFonts w:ascii="Times New Roman" w:hAnsi="Times New Roman" w:cs="Times New Roman"/>
                      <w:spacing w:val="0"/>
                    </w:rPr>
                    <w:t xml:space="preserve"> com</w:t>
                  </w:r>
                  <w:r w:rsidRPr="00A87FE9">
                    <w:rPr>
                      <w:rStyle w:val="Exact"/>
                      <w:rFonts w:ascii="Times New Roman" w:hAnsi="Times New Roman" w:cs="Times New Roman"/>
                      <w:spacing w:val="0"/>
                    </w:rPr>
                    <w:t>pensate</w:t>
                  </w:r>
                  <w:ins w:id="426" w:author="Alla" w:date="2017-10-21T22:57:00Z">
                    <w:r w:rsidR="00B41699">
                      <w:rPr>
                        <w:rStyle w:val="Exact"/>
                        <w:rFonts w:ascii="Times New Roman" w:hAnsi="Times New Roman" w:cs="Times New Roman"/>
                        <w:spacing w:val="0"/>
                      </w:rPr>
                      <w:t xml:space="preserve">s </w:t>
                    </w:r>
                  </w:ins>
                  <w:r w:rsidRPr="00A87FE9">
                    <w:rPr>
                      <w:rStyle w:val="Exact"/>
                      <w:rFonts w:ascii="Times New Roman" w:hAnsi="Times New Roman" w:cs="Times New Roman"/>
                      <w:spacing w:val="0"/>
                    </w:rPr>
                    <w:t xml:space="preserve"> the emitter and </w:t>
                  </w:r>
                  <w:ins w:id="427" w:author="Alla" w:date="2017-10-21T22:57:00Z">
                    <w:r w:rsidR="00B41699">
                      <w:rPr>
                        <w:rStyle w:val="Exact"/>
                        <w:rFonts w:ascii="Times New Roman" w:hAnsi="Times New Roman" w:cs="Times New Roman"/>
                        <w:spacing w:val="0"/>
                      </w:rPr>
                      <w:t xml:space="preserve">stay </w:t>
                    </w:r>
                  </w:ins>
                  <w:del w:id="428" w:author="Alla" w:date="2017-10-21T22:57:00Z">
                    <w:r w:rsidRPr="00A87FE9" w:rsidDel="00B41699">
                      <w:rPr>
                        <w:rStyle w:val="Exact"/>
                        <w:rFonts w:ascii="Times New Roman" w:hAnsi="Times New Roman" w:cs="Times New Roman"/>
                        <w:spacing w:val="0"/>
                      </w:rPr>
                      <w:delText>may be</w:delText>
                    </w:r>
                  </w:del>
                  <w:r w:rsidRPr="00A87FE9">
                    <w:rPr>
                      <w:rStyle w:val="Exact"/>
                      <w:rFonts w:ascii="Times New Roman" w:hAnsi="Times New Roman" w:cs="Times New Roman"/>
                      <w:spacing w:val="0"/>
                    </w:rPr>
                    <w:t xml:space="preserve"> in </w:t>
                  </w:r>
                  <w:proofErr w:type="spellStart"/>
                  <w:r w:rsidRPr="00A87FE9">
                    <w:rPr>
                      <w:rStyle w:val="Exact"/>
                      <w:rFonts w:ascii="Times New Roman" w:hAnsi="Times New Roman" w:cs="Times New Roman"/>
                      <w:spacing w:val="0"/>
                    </w:rPr>
                    <w:t>ohmic</w:t>
                  </w:r>
                  <w:proofErr w:type="spellEnd"/>
                  <w:r w:rsidRPr="00A87FE9">
                    <w:rPr>
                      <w:rStyle w:val="Exact"/>
                      <w:rFonts w:ascii="Times New Roman" w:hAnsi="Times New Roman" w:cs="Times New Roman"/>
                      <w:spacing w:val="0"/>
                    </w:rPr>
                    <w:t xml:space="preserve"> contact with the base. Inversion layers and Si</w:t>
                  </w:r>
                  <w:r w:rsidRPr="00A87FE9">
                    <w:rPr>
                      <w:rStyle w:val="Corbel1"/>
                      <w:rFonts w:ascii="Times New Roman" w:hAnsi="Times New Roman" w:cs="Times New Roman"/>
                      <w:spacing w:val="0"/>
                      <w:vertAlign w:val="subscript"/>
                    </w:rPr>
                    <w:t>3</w:t>
                  </w:r>
                  <w:r w:rsidRPr="00A87FE9">
                    <w:rPr>
                      <w:rStyle w:val="Exact"/>
                      <w:rFonts w:ascii="Times New Roman" w:hAnsi="Times New Roman" w:cs="Times New Roman"/>
                      <w:spacing w:val="0"/>
                    </w:rPr>
                    <w:t>N</w:t>
                  </w:r>
                  <w:r w:rsidRPr="00A87FE9">
                    <w:rPr>
                      <w:rStyle w:val="Corbel1"/>
                      <w:rFonts w:ascii="Times New Roman" w:hAnsi="Times New Roman" w:cs="Times New Roman"/>
                      <w:spacing w:val="0"/>
                      <w:vertAlign w:val="subscript"/>
                    </w:rPr>
                    <w:t>4</w:t>
                  </w:r>
                  <w:r w:rsidRPr="00A87FE9">
                    <w:rPr>
                      <w:rStyle w:val="Exact"/>
                      <w:rFonts w:ascii="Times New Roman" w:hAnsi="Times New Roman" w:cs="Times New Roman"/>
                      <w:spacing w:val="0"/>
                    </w:rPr>
                    <w:t xml:space="preserve"> inclusions occur in </w:t>
                  </w:r>
                  <w:proofErr w:type="spellStart"/>
                  <w:r w:rsidRPr="00A87FE9">
                    <w:rPr>
                      <w:rStyle w:val="Exact"/>
                      <w:rFonts w:ascii="Times New Roman" w:hAnsi="Times New Roman" w:cs="Times New Roman"/>
                      <w:spacing w:val="0"/>
                    </w:rPr>
                    <w:t>multicrystalline</w:t>
                  </w:r>
                  <w:proofErr w:type="spellEnd"/>
                  <w:r w:rsidRPr="00A87FE9">
                    <w:rPr>
                      <w:rStyle w:val="Exact"/>
                      <w:rFonts w:ascii="Times New Roman" w:hAnsi="Times New Roman" w:cs="Times New Roman"/>
                      <w:spacing w:val="0"/>
                    </w:rPr>
                    <w:t xml:space="preserve"> silicon cells mainly</w:t>
                  </w:r>
                  <w:r w:rsidRPr="00A87FE9">
                    <w:rPr>
                      <w:rStyle w:val="Corbel1"/>
                      <w:rFonts w:ascii="Times New Roman" w:hAnsi="Times New Roman" w:cs="Times New Roman"/>
                      <w:spacing w:val="0"/>
                      <w:vertAlign w:val="superscript"/>
                    </w:rPr>
                    <w:t>66</w:t>
                  </w:r>
                  <w:r w:rsidRPr="00A87FE9">
                    <w:rPr>
                      <w:rStyle w:val="Exact"/>
                      <w:rFonts w:ascii="Times New Roman" w:hAnsi="Times New Roman" w:cs="Times New Roman"/>
                      <w:spacing w:val="0"/>
                    </w:rPr>
                    <w:t xml:space="preserve"> and cannot cause a shunt resistance of investigate</w:t>
                  </w:r>
                  <w:r w:rsidR="00250F14">
                    <w:rPr>
                      <w:rStyle w:val="Exact"/>
                      <w:rFonts w:ascii="Times New Roman" w:hAnsi="Times New Roman" w:cs="Times New Roman"/>
                      <w:spacing w:val="0"/>
                    </w:rPr>
                    <w:t>d samples. In addition, dis</w:t>
                  </w:r>
                  <w:r w:rsidRPr="00A87FE9">
                    <w:rPr>
                      <w:rStyle w:val="Exact"/>
                      <w:rFonts w:ascii="Times New Roman" w:hAnsi="Times New Roman" w:cs="Times New Roman"/>
                      <w:spacing w:val="0"/>
                    </w:rPr>
                    <w:t xml:space="preserve">locations, which intersect the junction, are generally held responsible as a possible source of </w:t>
                  </w:r>
                  <w:proofErr w:type="spellStart"/>
                  <w:r w:rsidRPr="00A87FE9">
                    <w:rPr>
                      <w:rStyle w:val="Exact"/>
                      <w:rFonts w:ascii="Times New Roman" w:hAnsi="Times New Roman" w:cs="Times New Roman"/>
                      <w:spacing w:val="0"/>
                    </w:rPr>
                    <w:t>ohmic</w:t>
                  </w:r>
                  <w:proofErr w:type="spellEnd"/>
                  <w:r w:rsidRPr="00A87FE9">
                    <w:rPr>
                      <w:rStyle w:val="Exact"/>
                      <w:rFonts w:ascii="Times New Roman" w:hAnsi="Times New Roman" w:cs="Times New Roman"/>
                      <w:spacing w:val="0"/>
                    </w:rPr>
                    <w:t xml:space="preserve"> current</w:t>
                  </w:r>
                  <w:r w:rsidRPr="00A87FE9">
                    <w:rPr>
                      <w:rStyle w:val="Corbel1"/>
                      <w:rFonts w:ascii="Times New Roman" w:hAnsi="Times New Roman" w:cs="Times New Roman"/>
                      <w:spacing w:val="0"/>
                    </w:rPr>
                    <w:t>.</w:t>
                  </w:r>
                  <w:r w:rsidRPr="00A87FE9">
                    <w:rPr>
                      <w:rStyle w:val="Corbel1"/>
                      <w:rFonts w:ascii="Times New Roman" w:hAnsi="Times New Roman" w:cs="Times New Roman"/>
                      <w:spacing w:val="0"/>
                      <w:vertAlign w:val="superscript"/>
                    </w:rPr>
                    <w:t>66-68</w:t>
                  </w:r>
                  <w:r w:rsidRPr="00A87FE9">
                    <w:rPr>
                      <w:rStyle w:val="Exact"/>
                      <w:rFonts w:ascii="Times New Roman" w:hAnsi="Times New Roman" w:cs="Times New Roman"/>
                      <w:spacing w:val="0"/>
                    </w:rPr>
                    <w:t xml:space="preserve"> </w:t>
                  </w:r>
                  <w:proofErr w:type="gramStart"/>
                  <w:r w:rsidRPr="00A87FE9">
                    <w:rPr>
                      <w:rStyle w:val="Exact"/>
                      <w:rFonts w:ascii="Times New Roman" w:hAnsi="Times New Roman" w:cs="Times New Roman"/>
                      <w:spacing w:val="0"/>
                    </w:rPr>
                    <w:t>In</w:t>
                  </w:r>
                  <w:proofErr w:type="gramEnd"/>
                  <w:r w:rsidRPr="00A87FE9">
                    <w:rPr>
                      <w:rStyle w:val="Exact"/>
                      <w:rFonts w:ascii="Times New Roman" w:hAnsi="Times New Roman" w:cs="Times New Roman"/>
                      <w:spacing w:val="0"/>
                    </w:rPr>
                    <w:t xml:space="preserve"> our opinion, both aluminum particles and dislocations are present in the investigated structure. The overall shunt resistance can be expressed as</w:t>
                  </w:r>
                </w:p>
              </w:txbxContent>
            </v:textbox>
            <w10:wrap anchorx="margin"/>
          </v:shape>
        </w:pict>
      </w:r>
      <w:r w:rsidRPr="00DB6C10">
        <w:rPr>
          <w:rFonts w:ascii="Times New Roman" w:hAnsi="Times New Roman" w:cs="Times New Roman"/>
        </w:rPr>
        <w:pict>
          <v:shape id="_x0000_s2064" type="#_x0000_t202" style="position:absolute;margin-left:-3.7pt;margin-top:584.65pt;width:255.05pt;height:34.4pt;z-index:251657795;mso-wrap-distance-left:5pt;mso-wrap-distance-right:5pt;mso-position-horizontal-relative:margin" filled="f" stroked="f">
            <v:textbox style="mso-fit-shape-to-text:t" inset="0,0,0,0">
              <w:txbxContent>
                <w:p w:rsidR="00595385" w:rsidRPr="00A87FE9" w:rsidRDefault="00595385">
                  <w:pPr>
                    <w:pStyle w:val="21"/>
                    <w:shd w:val="clear" w:color="auto" w:fill="auto"/>
                    <w:spacing w:before="0" w:after="0" w:line="228" w:lineRule="exact"/>
                    <w:ind w:left="100" w:right="100"/>
                    <w:rPr>
                      <w:rFonts w:ascii="Times New Roman" w:hAnsi="Times New Roman" w:cs="Times New Roman"/>
                    </w:rPr>
                  </w:pPr>
                  <w:proofErr w:type="gramStart"/>
                  <w:r w:rsidRPr="00A87FE9">
                    <w:rPr>
                      <w:rStyle w:val="Exact"/>
                      <w:rFonts w:ascii="Times New Roman" w:hAnsi="Times New Roman" w:cs="Times New Roman"/>
                      <w:spacing w:val="0"/>
                    </w:rPr>
                    <w:t>where</w:t>
                  </w:r>
                  <w:proofErr w:type="gramEnd"/>
                  <w:r w:rsidRPr="00A87FE9">
                    <w:rPr>
                      <w:rStyle w:val="Exact"/>
                      <w:rFonts w:ascii="Times New Roman" w:hAnsi="Times New Roman" w:cs="Times New Roman"/>
                      <w:spacing w:val="0"/>
                    </w:rPr>
                    <w:t xml:space="preserve">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spellEnd"/>
                  <w:r w:rsidRPr="00A87FE9">
                    <w:rPr>
                      <w:rStyle w:val="Exact"/>
                      <w:rFonts w:ascii="Times New Roman" w:hAnsi="Times New Roman" w:cs="Times New Roman"/>
                      <w:spacing w:val="0"/>
                    </w:rPr>
                    <w:t xml:space="preserve"> and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deal with aluminum particles and dislocations, respectively. The linear temperature dependence of metal particles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spellEnd"/>
                  <w:proofErr w:type="gramEnd"/>
                  <w:r w:rsidRPr="00A87FE9">
                    <w:rPr>
                      <w:rStyle w:val="Exact"/>
                      <w:rFonts w:ascii="Times New Roman" w:hAnsi="Times New Roman" w:cs="Times New Roman"/>
                      <w:spacing w:val="0"/>
                    </w:rPr>
                    <w:t xml:space="preserve"> is suggested:</w:t>
                  </w:r>
                </w:p>
              </w:txbxContent>
            </v:textbox>
            <w10:wrap anchorx="margin"/>
          </v:shape>
        </w:pict>
      </w:r>
      <w:r w:rsidRPr="00DB6C10">
        <w:rPr>
          <w:rFonts w:ascii="Times New Roman" w:hAnsi="Times New Roman" w:cs="Times New Roman"/>
        </w:rPr>
        <w:pict>
          <v:shape id="_x0000_s2063" type="#_x0000_t202" style="position:absolute;margin-left:46.6pt;margin-top:629.9pt;width:154.25pt;height:10.45pt;z-index:251657796;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70" w:lineRule="exact"/>
                    <w:ind w:left="100"/>
                    <w:jc w:val="left"/>
                  </w:pPr>
                  <w:proofErr w:type="spellStart"/>
                  <w:r>
                    <w:rPr>
                      <w:rStyle w:val="Exact"/>
                      <w:spacing w:val="0"/>
                      <w:vertAlign w:val="superscript"/>
                    </w:rPr>
                    <w:t>R</w:t>
                  </w:r>
                  <w:r>
                    <w:rPr>
                      <w:rStyle w:val="Exact"/>
                      <w:spacing w:val="0"/>
                    </w:rPr>
                    <w:t>sh</w:t>
                  </w:r>
                  <w:proofErr w:type="gramStart"/>
                  <w:r>
                    <w:rPr>
                      <w:rStyle w:val="Exact"/>
                      <w:spacing w:val="0"/>
                    </w:rPr>
                    <w:t>,Al</w:t>
                  </w:r>
                  <w:proofErr w:type="spellEnd"/>
                  <w:proofErr w:type="gramEnd"/>
                  <w:r>
                    <w:rPr>
                      <w:rStyle w:val="Exact"/>
                      <w:spacing w:val="0"/>
                    </w:rPr>
                    <w:t xml:space="preserve"> — </w:t>
                  </w:r>
                  <w:r>
                    <w:rPr>
                      <w:rStyle w:val="Exact"/>
                      <w:spacing w:val="0"/>
                      <w:vertAlign w:val="superscript"/>
                    </w:rPr>
                    <w:t>R</w:t>
                  </w:r>
                  <w:r>
                    <w:rPr>
                      <w:rStyle w:val="Exact"/>
                      <w:spacing w:val="0"/>
                    </w:rPr>
                    <w:t>293,Al</w:t>
                  </w:r>
                  <w:r>
                    <w:rPr>
                      <w:rStyle w:val="Corbel1"/>
                      <w:spacing w:val="0"/>
                      <w:vertAlign w:val="superscript"/>
                    </w:rPr>
                    <w:t>[1</w:t>
                  </w:r>
                  <w:r>
                    <w:rPr>
                      <w:rStyle w:val="Exact"/>
                      <w:spacing w:val="0"/>
                    </w:rPr>
                    <w:t xml:space="preserve"> + </w:t>
                  </w:r>
                  <w:r>
                    <w:rPr>
                      <w:rStyle w:val="Exact"/>
                      <w:spacing w:val="0"/>
                      <w:vertAlign w:val="superscript"/>
                    </w:rPr>
                    <w:t>a(T — 293)</w:t>
                  </w:r>
                  <w:r>
                    <w:rPr>
                      <w:rStyle w:val="Exact"/>
                      <w:spacing w:val="0"/>
                    </w:rPr>
                    <w:t>] ,</w:t>
                  </w:r>
                </w:p>
              </w:txbxContent>
            </v:textbox>
            <w10:wrap anchorx="margin"/>
          </v:shape>
        </w:pict>
      </w:r>
      <w:r w:rsidRPr="00DB6C10">
        <w:rPr>
          <w:rFonts w:ascii="Times New Roman" w:hAnsi="Times New Roman" w:cs="Times New Roman"/>
        </w:rPr>
        <w:pict>
          <v:shape id="_x0000_s2062" type="#_x0000_t202" style="position:absolute;margin-left:144.65pt;margin-top:561.5pt;width:35.3pt;height:15.5pt;z-index:251657797;mso-wrap-distance-left:5pt;mso-wrap-distance-right:5pt;mso-position-horizontal-relative:margin" filled="f" stroked="f">
            <v:textbox style="mso-fit-shape-to-text:t" inset="0,0,0,0">
              <w:txbxContent>
                <w:p w:rsidR="00595385" w:rsidRDefault="00595385">
                  <w:pPr>
                    <w:pStyle w:val="110"/>
                    <w:shd w:val="clear" w:color="auto" w:fill="auto"/>
                    <w:spacing w:line="170" w:lineRule="exact"/>
                    <w:ind w:left="100"/>
                    <w:jc w:val="center"/>
                  </w:pPr>
                  <w:r>
                    <w:rPr>
                      <w:spacing w:val="0"/>
                    </w:rPr>
                    <w:t>1</w:t>
                  </w:r>
                </w:p>
                <w:p w:rsidR="00595385" w:rsidRDefault="00595385">
                  <w:pPr>
                    <w:pStyle w:val="21"/>
                    <w:shd w:val="clear" w:color="auto" w:fill="auto"/>
                    <w:spacing w:before="0" w:after="0" w:line="150" w:lineRule="exact"/>
                    <w:ind w:left="100"/>
                    <w:jc w:val="center"/>
                  </w:pPr>
                  <w:proofErr w:type="spellStart"/>
                  <w:proofErr w:type="gramStart"/>
                  <w:r>
                    <w:rPr>
                      <w:rStyle w:val="Exact"/>
                      <w:spacing w:val="0"/>
                    </w:rPr>
                    <w:t>sh,</w:t>
                  </w:r>
                  <w:proofErr w:type="gramEnd"/>
                  <w:r>
                    <w:rPr>
                      <w:rStyle w:val="Exact"/>
                      <w:spacing w:val="0"/>
                    </w:rPr>
                    <w:t>dis</w:t>
                  </w:r>
                  <w:proofErr w:type="spellEnd"/>
                  <w:r>
                    <w:rPr>
                      <w:rStyle w:val="Exact"/>
                      <w:spacing w:val="0"/>
                    </w:rPr>
                    <w:t xml:space="preserve"> ’</w:t>
                  </w:r>
                </w:p>
              </w:txbxContent>
            </v:textbox>
            <w10:wrap anchorx="margin"/>
          </v:shape>
        </w:pict>
      </w:r>
      <w:r w:rsidRPr="00DB6C10">
        <w:rPr>
          <w:rFonts w:ascii="Times New Roman" w:hAnsi="Times New Roman" w:cs="Times New Roman"/>
        </w:rPr>
        <w:pict>
          <v:shape id="_x0000_s2061" type="#_x0000_t202" style="position:absolute;margin-left:-3.7pt;margin-top:649.35pt;width:254.9pt;height:22.8pt;z-index:251657798;mso-wrap-distance-left:5pt;mso-wrap-distance-right:5pt;mso-position-horizontal-relative:margin" filled="f" stroked="f">
            <v:textbox style="mso-fit-shape-to-text:t" inset="0,0,0,0">
              <w:txbxContent>
                <w:p w:rsidR="00595385" w:rsidRPr="00A87FE9" w:rsidRDefault="00595385">
                  <w:pPr>
                    <w:pStyle w:val="21"/>
                    <w:shd w:val="clear" w:color="auto" w:fill="auto"/>
                    <w:spacing w:before="0" w:after="0" w:line="228" w:lineRule="exact"/>
                    <w:ind w:left="100" w:right="100"/>
                    <w:rPr>
                      <w:rFonts w:ascii="Times New Roman" w:hAnsi="Times New Roman" w:cs="Times New Roman"/>
                    </w:rPr>
                  </w:pPr>
                  <w:proofErr w:type="gramStart"/>
                  <w:r w:rsidRPr="00A87FE9">
                    <w:rPr>
                      <w:rStyle w:val="Exact"/>
                      <w:rFonts w:ascii="Times New Roman" w:hAnsi="Times New Roman" w:cs="Times New Roman"/>
                      <w:spacing w:val="0"/>
                    </w:rPr>
                    <w:t>where</w:t>
                  </w:r>
                  <w:proofErr w:type="gramEnd"/>
                  <w:r w:rsidRPr="00A87FE9">
                    <w:rPr>
                      <w:rStyle w:val="Exact"/>
                      <w:rFonts w:ascii="Times New Roman" w:hAnsi="Times New Roman" w:cs="Times New Roman"/>
                      <w:spacing w:val="0"/>
                    </w:rPr>
                    <w:t xml:space="preserve"> R</w:t>
                  </w:r>
                  <w:r w:rsidRPr="00A87FE9">
                    <w:rPr>
                      <w:rStyle w:val="Exact"/>
                      <w:rFonts w:ascii="Times New Roman" w:hAnsi="Times New Roman" w:cs="Times New Roman"/>
                      <w:spacing w:val="0"/>
                      <w:vertAlign w:val="subscript"/>
                    </w:rPr>
                    <w:t>293</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r w:rsidRPr="00A87FE9">
                    <w:rPr>
                      <w:rStyle w:val="Exact"/>
                      <w:rFonts w:ascii="Times New Roman" w:hAnsi="Times New Roman" w:cs="Times New Roman"/>
                      <w:spacing w:val="0"/>
                    </w:rPr>
                    <w:t xml:space="preserve"> is the shunt resistance at 293 K and </w:t>
                  </w:r>
                  <w:r w:rsidRPr="00A87FE9">
                    <w:rPr>
                      <w:rStyle w:val="Exact0"/>
                      <w:rFonts w:ascii="Times New Roman" w:hAnsi="Times New Roman" w:cs="Times New Roman"/>
                      <w:spacing w:val="0"/>
                    </w:rPr>
                    <w:t>a</w:t>
                  </w:r>
                  <w:r w:rsidRPr="00A87FE9">
                    <w:rPr>
                      <w:rStyle w:val="Exact"/>
                      <w:rFonts w:ascii="Times New Roman" w:hAnsi="Times New Roman" w:cs="Times New Roman"/>
                      <w:spacing w:val="0"/>
                    </w:rPr>
                    <w:t xml:space="preserve"> is the resistance temperature coefficient.</w:t>
                  </w:r>
                </w:p>
              </w:txbxContent>
            </v:textbox>
            <w10:wrap anchorx="margin"/>
          </v:shape>
        </w:pict>
      </w:r>
      <w:r w:rsidRPr="00DB6C10">
        <w:rPr>
          <w:rFonts w:ascii="Times New Roman" w:hAnsi="Times New Roman" w:cs="Times New Roman"/>
        </w:rPr>
        <w:pict>
          <v:shape id="_x0000_s2059" type="#_x0000_t202" style="position:absolute;margin-left:1.7pt;margin-top:0;width:228.5pt;height:177.1pt;z-index:251657799;mso-wrap-distance-left:5pt;mso-wrap-distance-right:5pt;mso-position-horizontal-relative:margin" wrapcoords="0 0 21600 0 21600 21600 0 21600 0 0" filled="f" stroked="f">
            <v:textbox style="mso-fit-shape-to-text:t" inset="0,0,0,0">
              <w:txbxContent>
                <w:p w:rsidR="00595385" w:rsidRPr="00A87FE9" w:rsidRDefault="00595385">
                  <w:pPr>
                    <w:jc w:val="center"/>
                    <w:rPr>
                      <w:rFonts w:ascii="Times New Roman" w:hAnsi="Times New Roman" w:cs="Times New Roman"/>
                      <w:sz w:val="2"/>
                      <w:szCs w:val="2"/>
                    </w:rPr>
                  </w:pPr>
                  <w:r w:rsidRPr="00A87FE9">
                    <w:rPr>
                      <w:rFonts w:ascii="Times New Roman" w:hAnsi="Times New Roman" w:cs="Times New Roman"/>
                    </w:rPr>
                    <w:pict>
                      <v:shape id="_x0000_i1033" type="#_x0000_t75" style="width:228.9pt;height:176.9pt">
                        <v:imagedata r:id="rId21" r:href="rId22"/>
                      </v:shape>
                    </w:pict>
                  </w:r>
                </w:p>
                <w:p w:rsidR="00595385" w:rsidRPr="00A87FE9" w:rsidRDefault="00595385">
                  <w:pPr>
                    <w:pStyle w:val="ae"/>
                    <w:shd w:val="clear" w:color="auto" w:fill="auto"/>
                    <w:rPr>
                      <w:rFonts w:ascii="Times New Roman" w:hAnsi="Times New Roman" w:cs="Times New Roman"/>
                    </w:rPr>
                  </w:pPr>
                  <w:proofErr w:type="gramStart"/>
                  <w:r w:rsidRPr="00A87FE9">
                    <w:rPr>
                      <w:rStyle w:val="Exact3"/>
                      <w:rFonts w:ascii="Times New Roman" w:hAnsi="Times New Roman" w:cs="Times New Roman"/>
                      <w:spacing w:val="0"/>
                    </w:rPr>
                    <w:t>FIG. 7.</w:t>
                  </w:r>
                  <w:proofErr w:type="gramEnd"/>
                  <w:r w:rsidRPr="00A87FE9">
                    <w:rPr>
                      <w:rStyle w:val="Exact3"/>
                      <w:rFonts w:ascii="Times New Roman" w:hAnsi="Times New Roman" w:cs="Times New Roman"/>
                      <w:spacing w:val="0"/>
                    </w:rPr>
                    <w:t xml:space="preserve"> Dependences of relative base lifetime change on US intensity for non-irradiated (circles), neutron-irradiated (squares), and </w:t>
                  </w:r>
                  <w:r w:rsidRPr="00A87FE9">
                    <w:rPr>
                      <w:rStyle w:val="Corbel3"/>
                      <w:rFonts w:ascii="Times New Roman" w:hAnsi="Times New Roman" w:cs="Times New Roman"/>
                      <w:spacing w:val="0"/>
                    </w:rPr>
                    <w:t>7</w:t>
                  </w:r>
                  <w:r w:rsidRPr="00A87FE9">
                    <w:rPr>
                      <w:rStyle w:val="Exact3"/>
                      <w:rFonts w:ascii="Times New Roman" w:hAnsi="Times New Roman" w:cs="Times New Roman"/>
                      <w:spacing w:val="0"/>
                    </w:rPr>
                    <w:t>-irradiated (triangles and diamonds) samples. Lines are the fitted curves using Eq. (19).</w:t>
                  </w:r>
                </w:p>
              </w:txbxContent>
            </v:textbox>
            <w10:wrap anchorx="margin"/>
          </v:shape>
        </w:pict>
      </w:r>
      <w:r w:rsidRPr="00DB6C10">
        <w:rPr>
          <w:rFonts w:ascii="Times New Roman" w:hAnsi="Times New Roman" w:cs="Times New Roman"/>
        </w:rPr>
        <w:pict>
          <v:shape id="_x0000_s2058" type="#_x0000_t202" style="position:absolute;margin-left:259.35pt;margin-top:101.5pt;width:255.75pt;height:489.05pt;z-index:251657800;mso-wrap-distance-left:5pt;mso-wrap-distance-right:5pt;mso-position-horizontal-relative:margin" filled="f" stroked="f">
            <v:textbox style="mso-fit-shape-to-text:t" inset="0,0,0,0">
              <w:txbxContent>
                <w:p w:rsidR="00595385" w:rsidRPr="00A87FE9" w:rsidRDefault="00595385">
                  <w:pPr>
                    <w:pStyle w:val="40"/>
                    <w:shd w:val="clear" w:color="auto" w:fill="auto"/>
                    <w:tabs>
                      <w:tab w:val="left" w:pos="4568"/>
                    </w:tabs>
                    <w:spacing w:after="110" w:line="150" w:lineRule="exact"/>
                    <w:ind w:left="100" w:firstLine="220"/>
                    <w:rPr>
                      <w:rFonts w:ascii="Times New Roman" w:hAnsi="Times New Roman" w:cs="Times New Roman"/>
                    </w:rPr>
                  </w:pPr>
                  <w:r w:rsidRPr="00A87FE9">
                    <w:rPr>
                      <w:rStyle w:val="4Exact0"/>
                      <w:rFonts w:ascii="Times New Roman" w:hAnsi="Times New Roman" w:cs="Times New Roman"/>
                      <w:spacing w:val="0"/>
                    </w:rPr>
                    <w:t>^</w:t>
                  </w:r>
                  <w:proofErr w:type="spellStart"/>
                  <w:r w:rsidRPr="00A87FE9">
                    <w:rPr>
                      <w:rStyle w:val="4Exact0"/>
                      <w:rFonts w:ascii="Times New Roman" w:hAnsi="Times New Roman" w:cs="Times New Roman"/>
                      <w:spacing w:val="0"/>
                    </w:rPr>
                    <w:t>dis</w:t>
                  </w:r>
                  <w:proofErr w:type="spellEnd"/>
                  <w:r w:rsidRPr="00A87FE9">
                    <w:rPr>
                      <w:rStyle w:val="4Exact0"/>
                      <w:rFonts w:ascii="Times New Roman" w:hAnsi="Times New Roman" w:cs="Times New Roman"/>
                      <w:spacing w:val="0"/>
                    </w:rPr>
                    <w:t xml:space="preserve"> — </w:t>
                  </w:r>
                  <w:proofErr w:type="spellStart"/>
                  <w:r w:rsidRPr="00A87FE9">
                    <w:rPr>
                      <w:rStyle w:val="4Exact"/>
                      <w:rFonts w:ascii="Times New Roman" w:hAnsi="Times New Roman" w:cs="Times New Roman"/>
                      <w:i/>
                      <w:iCs/>
                      <w:spacing w:val="0"/>
                    </w:rPr>
                    <w:t>PdisAq</w:t>
                  </w:r>
                  <w:proofErr w:type="spellEnd"/>
                  <w:r w:rsidRPr="00A87FE9">
                    <w:rPr>
                      <w:rStyle w:val="4Exact0"/>
                      <w:rFonts w:ascii="Times New Roman" w:hAnsi="Times New Roman" w:cs="Times New Roman"/>
                      <w:spacing w:val="0"/>
                    </w:rPr>
                    <w:t xml:space="preserve"> ^4dis </w:t>
                  </w:r>
                  <w:r w:rsidRPr="00A87FE9">
                    <w:rPr>
                      <w:rStyle w:val="4Exact"/>
                      <w:rFonts w:ascii="Times New Roman" w:hAnsi="Times New Roman" w:cs="Times New Roman"/>
                      <w:i/>
                      <w:iCs/>
                      <w:spacing w:val="0"/>
                    </w:rPr>
                    <w:t>\/</w:t>
                  </w:r>
                  <w:proofErr w:type="spellStart"/>
                  <w:r w:rsidRPr="00A87FE9">
                    <w:rPr>
                      <w:rStyle w:val="4Exact"/>
                      <w:rFonts w:ascii="Times New Roman" w:hAnsi="Times New Roman" w:cs="Times New Roman"/>
                      <w:i/>
                      <w:iCs/>
                      <w:spacing w:val="0"/>
                    </w:rPr>
                    <w:t>K</w:t>
                  </w:r>
                  <w:r w:rsidRPr="00A87FE9">
                    <w:rPr>
                      <w:rStyle w:val="4Exact"/>
                      <w:rFonts w:ascii="Times New Roman" w:hAnsi="Times New Roman" w:cs="Times New Roman"/>
                      <w:i/>
                      <w:iCs/>
                      <w:spacing w:val="0"/>
                      <w:vertAlign w:val="subscript"/>
                    </w:rPr>
                    <w:t>n</w:t>
                  </w:r>
                  <w:r w:rsidRPr="00A87FE9">
                    <w:rPr>
                      <w:rStyle w:val="4Exact"/>
                      <w:rFonts w:ascii="Times New Roman" w:hAnsi="Times New Roman" w:cs="Times New Roman"/>
                      <w:i/>
                      <w:iCs/>
                      <w:spacing w:val="0"/>
                    </w:rPr>
                    <w:t>K</w:t>
                  </w:r>
                  <w:r w:rsidRPr="00A87FE9">
                    <w:rPr>
                      <w:rStyle w:val="4Exact"/>
                      <w:rFonts w:ascii="Times New Roman" w:hAnsi="Times New Roman" w:cs="Times New Roman"/>
                      <w:i/>
                      <w:iCs/>
                      <w:spacing w:val="0"/>
                      <w:vertAlign w:val="subscript"/>
                    </w:rPr>
                    <w:t>p</w:t>
                  </w:r>
                  <w:proofErr w:type="spellEnd"/>
                  <w:r w:rsidRPr="00A87FE9">
                    <w:rPr>
                      <w:rStyle w:val="4Exact"/>
                      <w:rFonts w:ascii="Times New Roman" w:hAnsi="Times New Roman" w:cs="Times New Roman"/>
                      <w:i/>
                      <w:iCs/>
                      <w:spacing w:val="0"/>
                    </w:rPr>
                    <w:t xml:space="preserve"> N±±</w:t>
                  </w:r>
                  <w:r w:rsidRPr="00A87FE9">
                    <w:rPr>
                      <w:rStyle w:val="4Exact"/>
                      <w:rFonts w:ascii="Times New Roman" w:hAnsi="Times New Roman" w:cs="Times New Roman"/>
                      <w:i/>
                      <w:iCs/>
                      <w:spacing w:val="0"/>
                      <w:vertAlign w:val="subscript"/>
                    </w:rPr>
                    <w:t>s</w:t>
                  </w:r>
                  <w:r w:rsidRPr="00A87FE9">
                    <w:rPr>
                      <w:rStyle w:val="4Exact"/>
                      <w:rFonts w:ascii="Times New Roman" w:hAnsi="Times New Roman" w:cs="Times New Roman"/>
                      <w:i/>
                      <w:iCs/>
                      <w:spacing w:val="0"/>
                    </w:rPr>
                    <w:t xml:space="preserve"> (rip -\- p</w:t>
                  </w:r>
                  <w:r w:rsidRPr="00A87FE9">
                    <w:rPr>
                      <w:rStyle w:val="4Exact"/>
                      <w:rFonts w:ascii="Times New Roman" w:hAnsi="Times New Roman" w:cs="Times New Roman"/>
                      <w:i/>
                      <w:iCs/>
                      <w:spacing w:val="0"/>
                      <w:vertAlign w:val="subscript"/>
                    </w:rPr>
                    <w:t>p</w:t>
                  </w:r>
                  <w:r w:rsidRPr="00A87FE9">
                    <w:rPr>
                      <w:rStyle w:val="4Exact"/>
                      <w:rFonts w:ascii="Times New Roman" w:hAnsi="Times New Roman" w:cs="Times New Roman"/>
                      <w:i/>
                      <w:iCs/>
                      <w:spacing w:val="0"/>
                    </w:rPr>
                    <w:t>)/</w:t>
                  </w:r>
                  <w:proofErr w:type="gramStart"/>
                  <w:r w:rsidRPr="00A87FE9">
                    <w:rPr>
                      <w:rStyle w:val="4Exact"/>
                      <w:rFonts w:ascii="Times New Roman" w:hAnsi="Times New Roman" w:cs="Times New Roman"/>
                      <w:i/>
                      <w:iCs/>
                      <w:spacing w:val="0"/>
                    </w:rPr>
                    <w:t>k</w:t>
                  </w:r>
                  <w:r w:rsidRPr="00A87FE9">
                    <w:rPr>
                      <w:rStyle w:val="4Exact0"/>
                      <w:rFonts w:ascii="Times New Roman" w:hAnsi="Times New Roman" w:cs="Times New Roman"/>
                      <w:spacing w:val="0"/>
                    </w:rPr>
                    <w:t xml:space="preserve"> ,</w:t>
                  </w:r>
                  <w:proofErr w:type="gramEnd"/>
                  <w:r w:rsidRPr="00A87FE9">
                    <w:rPr>
                      <w:rStyle w:val="4Exact0"/>
                      <w:rFonts w:ascii="Times New Roman" w:hAnsi="Times New Roman" w:cs="Times New Roman"/>
                      <w:spacing w:val="0"/>
                    </w:rPr>
                    <w:tab/>
                    <w:t>(24)</w:t>
                  </w:r>
                </w:p>
                <w:p w:rsidR="00595385" w:rsidRPr="00A87FE9" w:rsidRDefault="00595385">
                  <w:pPr>
                    <w:pStyle w:val="21"/>
                    <w:shd w:val="clear" w:color="auto" w:fill="auto"/>
                    <w:spacing w:before="0" w:after="0" w:line="228" w:lineRule="exact"/>
                    <w:ind w:left="100" w:right="120"/>
                    <w:rPr>
                      <w:rFonts w:ascii="Times New Roman" w:hAnsi="Times New Roman" w:cs="Times New Roman"/>
                    </w:rPr>
                  </w:pPr>
                  <w:r w:rsidRPr="00A87FE9">
                    <w:rPr>
                      <w:rStyle w:val="Exact"/>
                      <w:rFonts w:ascii="Times New Roman" w:hAnsi="Times New Roman" w:cs="Times New Roman"/>
                      <w:spacing w:val="0"/>
                    </w:rPr>
                    <w:t xml:space="preserve">where </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is the energy level which significantly con</w:t>
                  </w:r>
                  <w:r w:rsidRPr="00A87FE9">
                    <w:rPr>
                      <w:rStyle w:val="Exact"/>
                      <w:rFonts w:ascii="Times New Roman" w:hAnsi="Times New Roman" w:cs="Times New Roman"/>
                      <w:spacing w:val="0"/>
                    </w:rPr>
                    <w:softHyphen/>
                    <w:t xml:space="preserve">tributes to the dislocation recombination current, </w:t>
                  </w:r>
                  <w:r w:rsidRPr="00A87FE9">
                    <w:rPr>
                      <w:rStyle w:val="Exact0"/>
                      <w:rFonts w:ascii="Times New Roman" w:hAnsi="Times New Roman" w:cs="Times New Roman"/>
                      <w:spacing w:val="0"/>
                    </w:rPr>
                    <w:t>U</w:t>
                  </w:r>
                  <w:r w:rsidRPr="00A87FE9">
                    <w:rPr>
                      <w:rStyle w:val="Exact0"/>
                      <w:rFonts w:ascii="Times New Roman" w:hAnsi="Times New Roman" w:cs="Times New Roman"/>
                      <w:spacing w:val="0"/>
                      <w:vertAlign w:val="subscript"/>
                    </w:rPr>
                    <w:t>s</w:t>
                  </w:r>
                  <w:r w:rsidRPr="00A87FE9">
                    <w:rPr>
                      <w:rStyle w:val="Exact"/>
                      <w:rFonts w:ascii="Times New Roman" w:hAnsi="Times New Roman" w:cs="Times New Roman"/>
                      <w:spacing w:val="0"/>
                    </w:rPr>
                    <w:t xml:space="preserve"> is the potential at the surface of the dislocation core, </w:t>
                  </w:r>
                  <w:proofErr w:type="spellStart"/>
                  <w:r w:rsidRPr="00A87FE9">
                    <w:rPr>
                      <w:rStyle w:val="Exact"/>
                      <w:rFonts w:ascii="Times New Roman" w:hAnsi="Times New Roman" w:cs="Times New Roman"/>
                      <w:spacing w:val="0"/>
                    </w:rPr>
                    <w:t>p</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and </w:t>
                  </w:r>
                  <w:proofErr w:type="spellStart"/>
                  <w:r w:rsidRPr="00A87FE9">
                    <w:rPr>
                      <w:rStyle w:val="Exact"/>
                      <w:rFonts w:ascii="Times New Roman" w:hAnsi="Times New Roman" w:cs="Times New Roman"/>
                      <w:spacing w:val="0"/>
                    </w:rPr>
                    <w:t>A</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are the dislocati</w:t>
                  </w:r>
                  <w:r w:rsidR="00250F14">
                    <w:rPr>
                      <w:rStyle w:val="Exact"/>
                      <w:rFonts w:ascii="Times New Roman" w:hAnsi="Times New Roman" w:cs="Times New Roman"/>
                      <w:spacing w:val="0"/>
                    </w:rPr>
                    <w:t>on density and surface area, re</w:t>
                  </w:r>
                  <w:r w:rsidRPr="00A87FE9">
                    <w:rPr>
                      <w:rStyle w:val="Exact"/>
                      <w:rFonts w:ascii="Times New Roman" w:hAnsi="Times New Roman" w:cs="Times New Roman"/>
                      <w:spacing w:val="0"/>
                    </w:rPr>
                    <w:t xml:space="preserve">spectively, </w:t>
                  </w:r>
                  <w:proofErr w:type="spellStart"/>
                  <w:r w:rsidRPr="00A87FE9">
                    <w:rPr>
                      <w:rStyle w:val="Exact"/>
                      <w:rFonts w:ascii="Times New Roman" w:hAnsi="Times New Roman" w:cs="Times New Roman"/>
                      <w:spacing w:val="0"/>
                    </w:rPr>
                    <w:t>K</w:t>
                  </w:r>
                  <w:r w:rsidRPr="00A87FE9">
                    <w:rPr>
                      <w:rStyle w:val="Exact"/>
                      <w:rFonts w:ascii="Times New Roman" w:hAnsi="Times New Roman" w:cs="Times New Roman"/>
                      <w:spacing w:val="0"/>
                      <w:vertAlign w:val="subscript"/>
                    </w:rPr>
                    <w:t>n</w:t>
                  </w:r>
                  <w:proofErr w:type="spellEnd"/>
                  <w:r w:rsidRPr="00A87FE9">
                    <w:rPr>
                      <w:rStyle w:val="Exact"/>
                      <w:rFonts w:ascii="Times New Roman" w:hAnsi="Times New Roman" w:cs="Times New Roman"/>
                      <w:spacing w:val="0"/>
                    </w:rPr>
                    <w:t xml:space="preserve"> and </w:t>
                  </w:r>
                  <w:proofErr w:type="spellStart"/>
                  <w:r w:rsidRPr="00A87FE9">
                    <w:rPr>
                      <w:rStyle w:val="Exact0"/>
                      <w:rFonts w:ascii="Times New Roman" w:hAnsi="Times New Roman" w:cs="Times New Roman"/>
                      <w:spacing w:val="0"/>
                    </w:rPr>
                    <w:t>K</w:t>
                  </w:r>
                  <w:r w:rsidRPr="00A87FE9">
                    <w:rPr>
                      <w:rStyle w:val="Exact0"/>
                      <w:rFonts w:ascii="Times New Roman" w:hAnsi="Times New Roman" w:cs="Times New Roman"/>
                      <w:spacing w:val="0"/>
                      <w:vertAlign w:val="subscript"/>
                    </w:rPr>
                    <w:t>p</w:t>
                  </w:r>
                  <w:proofErr w:type="spellEnd"/>
                  <w:r w:rsidRPr="00A87FE9">
                    <w:rPr>
                      <w:rStyle w:val="Exact"/>
                      <w:rFonts w:ascii="Times New Roman" w:hAnsi="Times New Roman" w:cs="Times New Roman"/>
                      <w:spacing w:val="0"/>
                    </w:rPr>
                    <w:t xml:space="preserve"> are the capture probabilities for electrons and holes by the dislocation states, </w:t>
                  </w:r>
                  <w:proofErr w:type="spellStart"/>
                  <w:r w:rsidRPr="00A87FE9">
                    <w:rPr>
                      <w:rStyle w:val="Exact"/>
                      <w:rFonts w:ascii="Times New Roman" w:hAnsi="Times New Roman" w:cs="Times New Roman"/>
                      <w:spacing w:val="0"/>
                    </w:rPr>
                    <w:t>N</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is the density of surface states at each dislocation. </w:t>
                  </w:r>
                  <w:r w:rsidRPr="00B41699">
                    <w:rPr>
                      <w:rStyle w:val="Exact"/>
                      <w:rFonts w:ascii="Times New Roman" w:hAnsi="Times New Roman" w:cs="Times New Roman"/>
                      <w:spacing w:val="0"/>
                      <w:highlight w:val="yellow"/>
                      <w:rPrChange w:id="429" w:author="Alla" w:date="2017-10-21T23:02:00Z">
                        <w:rPr>
                          <w:rStyle w:val="Exact"/>
                          <w:rFonts w:ascii="Times New Roman" w:hAnsi="Times New Roman" w:cs="Times New Roman"/>
                          <w:spacing w:val="0"/>
                        </w:rPr>
                      </w:rPrChange>
                    </w:rPr>
                    <w:t xml:space="preserve">Eq. (23) is reduced for the simplified case of </w:t>
                  </w:r>
                  <w:proofErr w:type="spellStart"/>
                  <w:proofErr w:type="gramStart"/>
                  <w:r w:rsidRPr="00B41699">
                    <w:rPr>
                      <w:rStyle w:val="Exact0"/>
                      <w:rFonts w:ascii="Times New Roman" w:hAnsi="Times New Roman" w:cs="Times New Roman"/>
                      <w:spacing w:val="0"/>
                      <w:highlight w:val="yellow"/>
                      <w:rPrChange w:id="430" w:author="Alla" w:date="2017-10-21T23:02:00Z">
                        <w:rPr>
                          <w:rStyle w:val="Exact0"/>
                          <w:rFonts w:ascii="Times New Roman" w:hAnsi="Times New Roman" w:cs="Times New Roman"/>
                          <w:spacing w:val="0"/>
                        </w:rPr>
                      </w:rPrChange>
                    </w:rPr>
                    <w:t>K</w:t>
                  </w:r>
                  <w:r w:rsidRPr="00B41699">
                    <w:rPr>
                      <w:rStyle w:val="Exact0"/>
                      <w:rFonts w:ascii="Times New Roman" w:hAnsi="Times New Roman" w:cs="Times New Roman"/>
                      <w:spacing w:val="0"/>
                      <w:highlight w:val="yellow"/>
                      <w:vertAlign w:val="subscript"/>
                      <w:rPrChange w:id="431" w:author="Alla" w:date="2017-10-21T23:02:00Z">
                        <w:rPr>
                          <w:rStyle w:val="Exact0"/>
                          <w:rFonts w:ascii="Times New Roman" w:hAnsi="Times New Roman" w:cs="Times New Roman"/>
                          <w:spacing w:val="0"/>
                          <w:vertAlign w:val="subscript"/>
                        </w:rPr>
                      </w:rPrChange>
                    </w:rPr>
                    <w:t>p</w:t>
                  </w:r>
                  <w:proofErr w:type="spellEnd"/>
                  <w:proofErr w:type="gramEnd"/>
                  <w:r w:rsidRPr="00B41699">
                    <w:rPr>
                      <w:rStyle w:val="Exact"/>
                      <w:rFonts w:ascii="Times New Roman" w:hAnsi="Times New Roman" w:cs="Times New Roman"/>
                      <w:spacing w:val="0"/>
                      <w:highlight w:val="yellow"/>
                      <w:rPrChange w:id="432" w:author="Alla" w:date="2017-10-21T23:02:00Z">
                        <w:rPr>
                          <w:rStyle w:val="Exact"/>
                          <w:rFonts w:ascii="Times New Roman" w:hAnsi="Times New Roman" w:cs="Times New Roman"/>
                          <w:spacing w:val="0"/>
                        </w:rPr>
                      </w:rPrChange>
                    </w:rPr>
                    <w:t xml:space="preserve"> — K</w:t>
                  </w:r>
                  <w:r w:rsidRPr="00B41699">
                    <w:rPr>
                      <w:rStyle w:val="Exact"/>
                      <w:rFonts w:ascii="Times New Roman" w:hAnsi="Times New Roman" w:cs="Times New Roman"/>
                      <w:spacing w:val="0"/>
                      <w:highlight w:val="yellow"/>
                      <w:vertAlign w:val="subscript"/>
                      <w:rPrChange w:id="433" w:author="Alla" w:date="2017-10-21T23:02:00Z">
                        <w:rPr>
                          <w:rStyle w:val="Exact"/>
                          <w:rFonts w:ascii="Times New Roman" w:hAnsi="Times New Roman" w:cs="Times New Roman"/>
                          <w:spacing w:val="0"/>
                          <w:vertAlign w:val="subscript"/>
                        </w:rPr>
                      </w:rPrChange>
                    </w:rPr>
                    <w:t>n</w:t>
                  </w:r>
                  <w:r w:rsidRPr="00B41699">
                    <w:rPr>
                      <w:rStyle w:val="Exact"/>
                      <w:rFonts w:ascii="Times New Roman" w:hAnsi="Times New Roman" w:cs="Times New Roman"/>
                      <w:spacing w:val="0"/>
                      <w:highlight w:val="yellow"/>
                      <w:rPrChange w:id="434" w:author="Alla" w:date="2017-10-21T23:02:00Z">
                        <w:rPr>
                          <w:rStyle w:val="Exact"/>
                          <w:rFonts w:ascii="Times New Roman" w:hAnsi="Times New Roman" w:cs="Times New Roman"/>
                          <w:spacing w:val="0"/>
                        </w:rPr>
                      </w:rPrChange>
                    </w:rPr>
                    <w:t>.</w:t>
                  </w:r>
                </w:p>
                <w:p w:rsidR="00595385" w:rsidRPr="00A87FE9" w:rsidRDefault="00595385">
                  <w:pPr>
                    <w:pStyle w:val="21"/>
                    <w:shd w:val="clear" w:color="auto" w:fill="auto"/>
                    <w:spacing w:before="0" w:after="0" w:line="228" w:lineRule="exact"/>
                    <w:ind w:left="100" w:right="120" w:firstLine="220"/>
                    <w:rPr>
                      <w:rFonts w:ascii="Times New Roman" w:hAnsi="Times New Roman" w:cs="Times New Roman"/>
                    </w:rPr>
                  </w:pPr>
                  <w:proofErr w:type="spellStart"/>
                  <w:proofErr w:type="gramStart"/>
                  <w:r w:rsidRPr="00A87FE9">
                    <w:rPr>
                      <w:rStyle w:val="Exact0"/>
                      <w:rFonts w:ascii="Times New Roman" w:hAnsi="Times New Roman" w:cs="Times New Roman"/>
                      <w:spacing w:val="0"/>
                    </w:rPr>
                    <w:t>a</w:t>
                  </w:r>
                  <w:proofErr w:type="spellEnd"/>
                  <w:proofErr w:type="gramEnd"/>
                  <w:r w:rsidRPr="00A87FE9">
                    <w:rPr>
                      <w:rStyle w:val="Exact"/>
                      <w:rFonts w:ascii="Times New Roman" w:hAnsi="Times New Roman" w:cs="Times New Roman"/>
                      <w:spacing w:val="0"/>
                    </w:rPr>
                    <w:t xml:space="preserve"> was determined from g7SC data. Obtained value 8.3 • 10</w:t>
                  </w:r>
                  <w:r w:rsidRPr="00A87FE9">
                    <w:rPr>
                      <w:rStyle w:val="Exact"/>
                      <w:rFonts w:ascii="Times New Roman" w:hAnsi="Times New Roman" w:cs="Times New Roman"/>
                      <w:spacing w:val="0"/>
                      <w:vertAlign w:val="superscript"/>
                    </w:rPr>
                    <w:t>_</w:t>
                  </w:r>
                  <w:r w:rsidRPr="00A87FE9">
                    <w:rPr>
                      <w:rStyle w:val="Corbel1"/>
                      <w:rFonts w:ascii="Times New Roman" w:hAnsi="Times New Roman" w:cs="Times New Roman"/>
                      <w:spacing w:val="0"/>
                      <w:vertAlign w:val="superscript"/>
                    </w:rPr>
                    <w:t>3</w:t>
                  </w:r>
                  <w:r w:rsidRPr="00A87FE9">
                    <w:rPr>
                      <w:rStyle w:val="Exact"/>
                      <w:rFonts w:ascii="Times New Roman" w:hAnsi="Times New Roman" w:cs="Times New Roman"/>
                      <w:spacing w:val="0"/>
                    </w:rPr>
                    <w:t xml:space="preserve"> K</w:t>
                  </w:r>
                  <w:r w:rsidRPr="00A87FE9">
                    <w:rPr>
                      <w:rStyle w:val="Exact"/>
                      <w:rFonts w:ascii="Times New Roman" w:hAnsi="Times New Roman" w:cs="Times New Roman"/>
                      <w:spacing w:val="0"/>
                      <w:vertAlign w:val="superscript"/>
                    </w:rPr>
                    <w:t>_</w:t>
                  </w:r>
                  <w:r w:rsidRPr="00A87FE9">
                    <w:rPr>
                      <w:rStyle w:val="Corbel1"/>
                      <w:rFonts w:ascii="Times New Roman" w:hAnsi="Times New Roman" w:cs="Times New Roman"/>
                      <w:spacing w:val="0"/>
                      <w:vertAlign w:val="superscript"/>
                    </w:rPr>
                    <w:t>1</w:t>
                  </w:r>
                  <w:r w:rsidRPr="00A87FE9">
                    <w:rPr>
                      <w:rStyle w:val="Exact"/>
                      <w:rFonts w:ascii="Times New Roman" w:hAnsi="Times New Roman" w:cs="Times New Roman"/>
                      <w:spacing w:val="0"/>
                    </w:rPr>
                    <w:t xml:space="preserve"> is not far from resistance temperature coefficient of bulk Al (4.3 • 10</w:t>
                  </w:r>
                  <w:r w:rsidRPr="00A87FE9">
                    <w:rPr>
                      <w:rStyle w:val="Exact"/>
                      <w:rFonts w:ascii="Times New Roman" w:hAnsi="Times New Roman" w:cs="Times New Roman"/>
                      <w:spacing w:val="0"/>
                      <w:vertAlign w:val="superscript"/>
                    </w:rPr>
                    <w:t>_</w:t>
                  </w:r>
                  <w:r w:rsidRPr="00A87FE9">
                    <w:rPr>
                      <w:rStyle w:val="Corbel1"/>
                      <w:rFonts w:ascii="Times New Roman" w:hAnsi="Times New Roman" w:cs="Times New Roman"/>
                      <w:spacing w:val="0"/>
                      <w:vertAlign w:val="superscript"/>
                    </w:rPr>
                    <w:t>3</w:t>
                  </w:r>
                  <w:r w:rsidRPr="00A87FE9">
                    <w:rPr>
                      <w:rStyle w:val="Exact"/>
                      <w:rFonts w:ascii="Times New Roman" w:hAnsi="Times New Roman" w:cs="Times New Roman"/>
                      <w:spacing w:val="0"/>
                    </w:rPr>
                    <w:t xml:space="preserve"> K</w:t>
                  </w:r>
                  <w:r w:rsidRPr="00A87FE9">
                    <w:rPr>
                      <w:rStyle w:val="Exact"/>
                      <w:rFonts w:ascii="Times New Roman" w:hAnsi="Times New Roman" w:cs="Times New Roman"/>
                      <w:spacing w:val="0"/>
                      <w:vertAlign w:val="superscript"/>
                    </w:rPr>
                    <w:t>_</w:t>
                  </w:r>
                  <w:r w:rsidRPr="00A87FE9">
                    <w:rPr>
                      <w:rStyle w:val="Corbel1"/>
                      <w:rFonts w:ascii="Times New Roman" w:hAnsi="Times New Roman" w:cs="Times New Roman"/>
                      <w:spacing w:val="0"/>
                      <w:vertAlign w:val="superscript"/>
                    </w:rPr>
                    <w:t>1</w:t>
                  </w:r>
                  <w:r w:rsidRPr="00A87FE9">
                    <w:rPr>
                      <w:rStyle w:val="Exact"/>
                      <w:rFonts w:ascii="Times New Roman" w:hAnsi="Times New Roman" w:cs="Times New Roman"/>
                      <w:spacing w:val="0"/>
                    </w:rPr>
                    <w:t xml:space="preserve">). Then we used </w:t>
                  </w:r>
                  <w:proofErr w:type="spellStart"/>
                  <w:r w:rsidRPr="00A87FE9">
                    <w:rPr>
                      <w:rStyle w:val="Exact"/>
                      <w:rFonts w:ascii="Times New Roman" w:hAnsi="Times New Roman" w:cs="Times New Roman"/>
                      <w:spacing w:val="0"/>
                    </w:rPr>
                    <w:t>Eqs</w:t>
                  </w:r>
                  <w:proofErr w:type="spellEnd"/>
                  <w:r w:rsidRPr="00A87FE9">
                    <w:rPr>
                      <w:rStyle w:val="Exact"/>
                      <w:rFonts w:ascii="Times New Roman" w:hAnsi="Times New Roman" w:cs="Times New Roman"/>
                      <w:spacing w:val="0"/>
                    </w:rPr>
                    <w:t>. (21)</w:t>
                  </w:r>
                  <w:proofErr w:type="gramStart"/>
                  <w:r w:rsidRPr="00A87FE9">
                    <w:rPr>
                      <w:rStyle w:val="Exact"/>
                      <w:rFonts w:ascii="Times New Roman" w:hAnsi="Times New Roman" w:cs="Times New Roman"/>
                      <w:spacing w:val="0"/>
                    </w:rPr>
                    <w:t>-(</w:t>
                  </w:r>
                  <w:proofErr w:type="gramEnd"/>
                  <w:r w:rsidRPr="00A87FE9">
                    <w:rPr>
                      <w:rStyle w:val="Exact"/>
                      <w:rFonts w:ascii="Times New Roman" w:hAnsi="Times New Roman" w:cs="Times New Roman"/>
                      <w:spacing w:val="0"/>
                    </w:rPr>
                    <w:t xml:space="preserve">23) to fit the experimental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h</w:t>
                  </w:r>
                  <w:proofErr w:type="spellEnd"/>
                  <w:r w:rsidRPr="00A87FE9">
                    <w:rPr>
                      <w:rStyle w:val="Exact"/>
                      <w:rFonts w:ascii="Times New Roman" w:hAnsi="Times New Roman" w:cs="Times New Roman"/>
                      <w:spacing w:val="0"/>
                    </w:rPr>
                    <w:t xml:space="preserve"> data. R</w:t>
                  </w:r>
                  <w:r w:rsidRPr="00A87FE9">
                    <w:rPr>
                      <w:rStyle w:val="Exact"/>
                      <w:rFonts w:ascii="Times New Roman" w:hAnsi="Times New Roman" w:cs="Times New Roman"/>
                      <w:spacing w:val="0"/>
                      <w:vertAlign w:val="subscript"/>
                    </w:rPr>
                    <w:t>293</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gramEnd"/>
                  <w:r w:rsidRPr="00A87FE9">
                    <w:rPr>
                      <w:rStyle w:val="Exact"/>
                      <w:rFonts w:ascii="Times New Roman" w:hAnsi="Times New Roman" w:cs="Times New Roman"/>
                      <w:spacing w:val="0"/>
                    </w:rPr>
                    <w:t>, (</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 </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i</w:t>
                  </w:r>
                  <w:proofErr w:type="spellEnd"/>
                  <w:r w:rsidRPr="00A87FE9">
                    <w:rPr>
                      <w:rStyle w:val="Exact"/>
                      <w:rFonts w:ascii="Times New Roman" w:hAnsi="Times New Roman" w:cs="Times New Roman"/>
                      <w:spacing w:val="0"/>
                    </w:rPr>
                    <w:t>), U</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 xml:space="preserve">, and </w:t>
                  </w:r>
                  <w:proofErr w:type="spellStart"/>
                  <w:r w:rsidRPr="00A87FE9">
                    <w:rPr>
                      <w:rStyle w:val="Exact"/>
                      <w:rFonts w:ascii="Times New Roman" w:hAnsi="Times New Roman" w:cs="Times New Roman"/>
                      <w:spacing w:val="0"/>
                    </w:rPr>
                    <w:t>a</w:t>
                  </w:r>
                  <w:r w:rsidRPr="00A87FE9">
                    <w:rPr>
                      <w:rStyle w:val="Exact"/>
                      <w:rFonts w:ascii="Times New Roman" w:hAnsi="Times New Roman" w:cs="Times New Roman"/>
                      <w:spacing w:val="0"/>
                      <w:vertAlign w:val="subscript"/>
                    </w:rPr>
                    <w:t>dis</w:t>
                  </w:r>
                  <w:proofErr w:type="spellEnd"/>
                  <w:r w:rsidR="00250F14">
                    <w:rPr>
                      <w:rStyle w:val="Exact"/>
                      <w:rFonts w:ascii="Times New Roman" w:hAnsi="Times New Roman" w:cs="Times New Roman"/>
                      <w:spacing w:val="0"/>
                    </w:rPr>
                    <w:t xml:space="preserve"> were taken as the fitting pa</w:t>
                  </w:r>
                  <w:r w:rsidRPr="00A87FE9">
                    <w:rPr>
                      <w:rStyle w:val="Exact"/>
                      <w:rFonts w:ascii="Times New Roman" w:hAnsi="Times New Roman" w:cs="Times New Roman"/>
                      <w:spacing w:val="0"/>
                    </w:rPr>
                    <w:t xml:space="preserve">rameters. It was established that the </w:t>
                  </w:r>
                  <w:ins w:id="435" w:author="Alla" w:date="2017-10-21T23:03:00Z">
                    <w:r w:rsidR="00B41699" w:rsidRPr="00A87FE9">
                      <w:rPr>
                        <w:rStyle w:val="Exact"/>
                        <w:rFonts w:ascii="Times New Roman" w:hAnsi="Times New Roman" w:cs="Times New Roman"/>
                        <w:spacing w:val="0"/>
                      </w:rPr>
                      <w:t xml:space="preserve">experimental data </w:t>
                    </w:r>
                    <w:r w:rsidR="00B41699">
                      <w:rPr>
                        <w:rStyle w:val="Exact"/>
                        <w:rFonts w:ascii="Times New Roman" w:hAnsi="Times New Roman" w:cs="Times New Roman"/>
                        <w:spacing w:val="0"/>
                      </w:rPr>
                      <w:t xml:space="preserve">are in </w:t>
                    </w:r>
                  </w:ins>
                  <w:r w:rsidRPr="00A87FE9">
                    <w:rPr>
                      <w:rStyle w:val="Exact"/>
                      <w:rFonts w:ascii="Times New Roman" w:hAnsi="Times New Roman" w:cs="Times New Roman"/>
                      <w:spacing w:val="0"/>
                    </w:rPr>
                    <w:t xml:space="preserve">good agreement </w:t>
                  </w:r>
                  <w:del w:id="436" w:author="Alla" w:date="2017-10-21T23:03:00Z">
                    <w:r w:rsidRPr="00A87FE9" w:rsidDel="00B41699">
                      <w:rPr>
                        <w:rStyle w:val="Exact"/>
                        <w:rFonts w:ascii="Times New Roman" w:hAnsi="Times New Roman" w:cs="Times New Roman"/>
                        <w:spacing w:val="0"/>
                      </w:rPr>
                      <w:delText>of the</w:delText>
                    </w:r>
                  </w:del>
                  <w:r w:rsidRPr="00A87FE9">
                    <w:rPr>
                      <w:rStyle w:val="Exact"/>
                      <w:rFonts w:ascii="Times New Roman" w:hAnsi="Times New Roman" w:cs="Times New Roman"/>
                      <w:spacing w:val="0"/>
                    </w:rPr>
                    <w:t xml:space="preserve"> </w:t>
                  </w:r>
                  <w:del w:id="437" w:author="Alla" w:date="2017-10-21T23:03:00Z">
                    <w:r w:rsidRPr="00A87FE9" w:rsidDel="00B41699">
                      <w:rPr>
                        <w:rStyle w:val="Exact"/>
                        <w:rFonts w:ascii="Times New Roman" w:hAnsi="Times New Roman" w:cs="Times New Roman"/>
                        <w:spacing w:val="0"/>
                      </w:rPr>
                      <w:delText xml:space="preserve">experimental data </w:delText>
                    </w:r>
                  </w:del>
                  <w:r w:rsidRPr="00A87FE9">
                    <w:rPr>
                      <w:rStyle w:val="Exact"/>
                      <w:rFonts w:ascii="Times New Roman" w:hAnsi="Times New Roman" w:cs="Times New Roman"/>
                      <w:spacing w:val="0"/>
                    </w:rPr>
                    <w:t xml:space="preserve">with the fitting curves </w:t>
                  </w:r>
                  <w:del w:id="438" w:author="Alla" w:date="2017-10-21T23:03:00Z">
                    <w:r w:rsidRPr="00A87FE9" w:rsidDel="00B41699">
                      <w:rPr>
                        <w:rStyle w:val="Exact"/>
                        <w:rFonts w:ascii="Times New Roman" w:hAnsi="Times New Roman" w:cs="Times New Roman"/>
                        <w:spacing w:val="0"/>
                      </w:rPr>
                      <w:delText>has been ob</w:delText>
                    </w:r>
                    <w:r w:rsidRPr="00A87FE9" w:rsidDel="00B41699">
                      <w:rPr>
                        <w:rStyle w:val="Exact"/>
                        <w:rFonts w:ascii="Times New Roman" w:hAnsi="Times New Roman" w:cs="Times New Roman"/>
                        <w:spacing w:val="0"/>
                      </w:rPr>
                      <w:softHyphen/>
                      <w:delText>served</w:delText>
                    </w:r>
                  </w:del>
                  <w:r w:rsidRPr="00A87FE9">
                    <w:rPr>
                      <w:rStyle w:val="Exact"/>
                      <w:rFonts w:ascii="Times New Roman" w:hAnsi="Times New Roman" w:cs="Times New Roman"/>
                      <w:spacing w:val="0"/>
                    </w:rPr>
                    <w:t xml:space="preserve"> (see Fig. </w:t>
                  </w:r>
                  <w:r w:rsidRPr="00A87FE9">
                    <w:rPr>
                      <w:rStyle w:val="Corbel1"/>
                      <w:rFonts w:ascii="Times New Roman" w:hAnsi="Times New Roman" w:cs="Times New Roman"/>
                      <w:spacing w:val="0"/>
                    </w:rPr>
                    <w:t>8</w:t>
                  </w:r>
                  <w:r w:rsidRPr="00A87FE9">
                    <w:rPr>
                      <w:rStyle w:val="Exact"/>
                      <w:rFonts w:ascii="Times New Roman" w:hAnsi="Times New Roman" w:cs="Times New Roman"/>
                      <w:spacing w:val="0"/>
                    </w:rPr>
                    <w:t>) for values (</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dis</w:t>
                  </w:r>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i</w:t>
                  </w:r>
                  <w:proofErr w:type="spellEnd"/>
                  <w:r w:rsidRPr="00A87FE9">
                    <w:rPr>
                      <w:rStyle w:val="Exact"/>
                      <w:rFonts w:ascii="Times New Roman" w:hAnsi="Times New Roman" w:cs="Times New Roman"/>
                      <w:spacing w:val="0"/>
                    </w:rPr>
                    <w:t xml:space="preserve">) — (0.46±0.02) </w:t>
                  </w:r>
                  <w:proofErr w:type="spellStart"/>
                  <w:r w:rsidRPr="00A87FE9">
                    <w:rPr>
                      <w:rStyle w:val="Exact"/>
                      <w:rFonts w:ascii="Times New Roman" w:hAnsi="Times New Roman" w:cs="Times New Roman"/>
                      <w:spacing w:val="0"/>
                    </w:rPr>
                    <w:t>eV</w:t>
                  </w:r>
                  <w:proofErr w:type="spellEnd"/>
                  <w:r w:rsidRPr="00A87FE9">
                    <w:rPr>
                      <w:rStyle w:val="Exact"/>
                      <w:rFonts w:ascii="Times New Roman" w:hAnsi="Times New Roman" w:cs="Times New Roman"/>
                      <w:spacing w:val="0"/>
                    </w:rPr>
                    <w:t xml:space="preserve"> and </w:t>
                  </w:r>
                  <w:proofErr w:type="gramStart"/>
                  <w:r w:rsidRPr="00A87FE9">
                    <w:rPr>
                      <w:rStyle w:val="Exact"/>
                      <w:rFonts w:ascii="Times New Roman" w:hAnsi="Times New Roman" w:cs="Times New Roman"/>
                      <w:spacing w:val="0"/>
                    </w:rPr>
                    <w:t>U</w:t>
                  </w:r>
                  <w:r w:rsidRPr="00A87FE9">
                    <w:rPr>
                      <w:rStyle w:val="Exact"/>
                      <w:rFonts w:ascii="Times New Roman" w:hAnsi="Times New Roman" w:cs="Times New Roman"/>
                      <w:spacing w:val="0"/>
                      <w:vertAlign w:val="subscript"/>
                    </w:rPr>
                    <w:t>s</w:t>
                  </w:r>
                  <w:proofErr w:type="gramEnd"/>
                  <w:r w:rsidRPr="00A87FE9">
                    <w:rPr>
                      <w:rStyle w:val="Exact"/>
                      <w:rFonts w:ascii="Times New Roman" w:hAnsi="Times New Roman" w:cs="Times New Roman"/>
                      <w:spacing w:val="0"/>
                    </w:rPr>
                    <w:t xml:space="preserve"> — (5 ± 4) x 10</w:t>
                  </w:r>
                  <w:r w:rsidRPr="00A87FE9">
                    <w:rPr>
                      <w:rStyle w:val="Exact"/>
                      <w:rFonts w:ascii="Times New Roman" w:hAnsi="Times New Roman" w:cs="Times New Roman"/>
                      <w:spacing w:val="0"/>
                      <w:vertAlign w:val="superscript"/>
                    </w:rPr>
                    <w:t>_</w:t>
                  </w:r>
                  <w:r w:rsidRPr="00A87FE9">
                    <w:rPr>
                      <w:rStyle w:val="Corbel1"/>
                      <w:rFonts w:ascii="Times New Roman" w:hAnsi="Times New Roman" w:cs="Times New Roman"/>
                      <w:spacing w:val="0"/>
                      <w:vertAlign w:val="superscript"/>
                    </w:rPr>
                    <w:t>8</w:t>
                  </w:r>
                  <w:r w:rsidRPr="00A87FE9">
                    <w:rPr>
                      <w:rStyle w:val="Exact"/>
                      <w:rFonts w:ascii="Times New Roman" w:hAnsi="Times New Roman" w:cs="Times New Roman"/>
                      <w:spacing w:val="0"/>
                    </w:rPr>
                    <w:t xml:space="preserve"> </w:t>
                  </w:r>
                  <w:proofErr w:type="spellStart"/>
                  <w:r w:rsidRPr="00A87FE9">
                    <w:rPr>
                      <w:rStyle w:val="Exact"/>
                      <w:rFonts w:ascii="Times New Roman" w:hAnsi="Times New Roman" w:cs="Times New Roman"/>
                      <w:spacing w:val="0"/>
                    </w:rPr>
                    <w:t>eV</w:t>
                  </w:r>
                  <w:proofErr w:type="spellEnd"/>
                  <w:r w:rsidRPr="00A87FE9">
                    <w:rPr>
                      <w:rStyle w:val="Exact"/>
                      <w:rFonts w:ascii="Times New Roman" w:hAnsi="Times New Roman" w:cs="Times New Roman"/>
                      <w:spacing w:val="0"/>
                    </w:rPr>
                    <w:t xml:space="preserve">, which were independent of irradiation and USL. The obtained </w:t>
                  </w:r>
                  <w:ins w:id="439" w:author="Alla" w:date="2017-10-21T23:04:00Z">
                    <w:r w:rsidR="008967C0">
                      <w:rPr>
                        <w:rStyle w:val="Exact"/>
                        <w:rFonts w:ascii="Times New Roman" w:hAnsi="Times New Roman" w:cs="Times New Roman"/>
                        <w:spacing w:val="0"/>
                      </w:rPr>
                      <w:t xml:space="preserve">value of </w:t>
                    </w:r>
                  </w:ins>
                  <w:r w:rsidRPr="00A87FE9">
                    <w:rPr>
                      <w:rStyle w:val="Exact"/>
                      <w:rFonts w:ascii="Times New Roman" w:hAnsi="Times New Roman" w:cs="Times New Roman"/>
                      <w:spacing w:val="0"/>
                    </w:rPr>
                    <w:t>(</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 </w:t>
                  </w:r>
                  <w:proofErr w:type="spellStart"/>
                  <w:r w:rsidRPr="00A87FE9">
                    <w:rPr>
                      <w:rStyle w:val="Exact"/>
                      <w:rFonts w:ascii="Times New Roman" w:hAnsi="Times New Roman" w:cs="Times New Roman"/>
                      <w:spacing w:val="0"/>
                    </w:rPr>
                    <w:t>E</w:t>
                  </w:r>
                  <w:r w:rsidRPr="00A87FE9">
                    <w:rPr>
                      <w:rStyle w:val="Exact"/>
                      <w:rFonts w:ascii="Times New Roman" w:hAnsi="Times New Roman" w:cs="Times New Roman"/>
                      <w:spacing w:val="0"/>
                      <w:vertAlign w:val="subscript"/>
                    </w:rPr>
                    <w:t>i</w:t>
                  </w:r>
                  <w:proofErr w:type="spellEnd"/>
                  <w:r w:rsidR="00250F14">
                    <w:rPr>
                      <w:rStyle w:val="Exact"/>
                      <w:rFonts w:ascii="Times New Roman" w:hAnsi="Times New Roman" w:cs="Times New Roman"/>
                      <w:spacing w:val="0"/>
                    </w:rPr>
                    <w:t>) corre</w:t>
                  </w:r>
                  <w:r w:rsidRPr="00A87FE9">
                    <w:rPr>
                      <w:rStyle w:val="Exact"/>
                      <w:rFonts w:ascii="Times New Roman" w:hAnsi="Times New Roman" w:cs="Times New Roman"/>
                      <w:spacing w:val="0"/>
                    </w:rPr>
                    <w:t xml:space="preserve">sponds to the carrier activation energy 0.10 ± </w:t>
                  </w:r>
                  <w:r w:rsidRPr="00A87FE9">
                    <w:rPr>
                      <w:rStyle w:val="Corbel1"/>
                      <w:rFonts w:ascii="Times New Roman" w:hAnsi="Times New Roman" w:cs="Times New Roman"/>
                      <w:spacing w:val="0"/>
                    </w:rPr>
                    <w:t>0</w:t>
                  </w:r>
                  <w:r w:rsidRPr="00A87FE9">
                    <w:rPr>
                      <w:rStyle w:val="Exact"/>
                      <w:rFonts w:ascii="Times New Roman" w:hAnsi="Times New Roman" w:cs="Times New Roman"/>
                      <w:spacing w:val="0"/>
                    </w:rPr>
                    <w:t>.</w:t>
                  </w:r>
                  <w:r w:rsidRPr="00A87FE9">
                    <w:rPr>
                      <w:rStyle w:val="Corbel1"/>
                      <w:rFonts w:ascii="Times New Roman" w:hAnsi="Times New Roman" w:cs="Times New Roman"/>
                      <w:spacing w:val="0"/>
                    </w:rPr>
                    <w:t>02</w:t>
                  </w:r>
                  <w:r w:rsidRPr="00A87FE9">
                    <w:rPr>
                      <w:rStyle w:val="Exact"/>
                      <w:rFonts w:ascii="Times New Roman" w:hAnsi="Times New Roman" w:cs="Times New Roman"/>
                      <w:spacing w:val="0"/>
                    </w:rPr>
                    <w:t xml:space="preserve"> </w:t>
                  </w:r>
                  <w:proofErr w:type="spellStart"/>
                  <w:r w:rsidRPr="00A87FE9">
                    <w:rPr>
                      <w:rStyle w:val="Exact"/>
                      <w:rFonts w:ascii="Times New Roman" w:hAnsi="Times New Roman" w:cs="Times New Roman"/>
                      <w:spacing w:val="0"/>
                    </w:rPr>
                    <w:t>eV</w:t>
                  </w:r>
                  <w:proofErr w:type="spellEnd"/>
                  <w:r w:rsidRPr="00A87FE9">
                    <w:rPr>
                      <w:rStyle w:val="Exact"/>
                      <w:rFonts w:ascii="Times New Roman" w:hAnsi="Times New Roman" w:cs="Times New Roman"/>
                      <w:spacing w:val="0"/>
                    </w:rPr>
                    <w:t xml:space="preserve">. This value is comparable </w:t>
                  </w:r>
                  <w:r w:rsidR="00250F14">
                    <w:rPr>
                      <w:rStyle w:val="Exact"/>
                      <w:rFonts w:ascii="Times New Roman" w:hAnsi="Times New Roman" w:cs="Times New Roman"/>
                      <w:spacing w:val="0"/>
                    </w:rPr>
                    <w:t>to the activation energy of dis</w:t>
                  </w:r>
                  <w:r w:rsidRPr="00A87FE9">
                    <w:rPr>
                      <w:rStyle w:val="Exact"/>
                      <w:rFonts w:ascii="Times New Roman" w:hAnsi="Times New Roman" w:cs="Times New Roman"/>
                      <w:spacing w:val="0"/>
                    </w:rPr>
                    <w:t xml:space="preserve">location levels </w:t>
                  </w:r>
                  <w:ins w:id="440" w:author="Alla" w:date="2017-10-21T23:05:00Z">
                    <w:r w:rsidR="008967C0">
                      <w:rPr>
                        <w:rStyle w:val="Exact"/>
                        <w:rFonts w:ascii="Times New Roman" w:hAnsi="Times New Roman" w:cs="Times New Roman"/>
                        <w:spacing w:val="0"/>
                      </w:rPr>
                      <w:t xml:space="preserve">of </w:t>
                    </w:r>
                  </w:ins>
                  <w:r w:rsidRPr="00A87FE9">
                    <w:rPr>
                      <w:rStyle w:val="Exact"/>
                      <w:rFonts w:ascii="Times New Roman" w:hAnsi="Times New Roman" w:cs="Times New Roman"/>
                      <w:spacing w:val="0"/>
                    </w:rPr>
                    <w:t xml:space="preserve">0.08 </w:t>
                  </w:r>
                  <w:proofErr w:type="spellStart"/>
                  <w:r w:rsidRPr="00A87FE9">
                    <w:rPr>
                      <w:rStyle w:val="Exact"/>
                      <w:rFonts w:ascii="Times New Roman" w:hAnsi="Times New Roman" w:cs="Times New Roman"/>
                      <w:spacing w:val="0"/>
                    </w:rPr>
                    <w:t>eV</w:t>
                  </w:r>
                  <w:proofErr w:type="spellEnd"/>
                  <w:r w:rsidRPr="00A87FE9">
                    <w:rPr>
                      <w:rStyle w:val="Exact"/>
                      <w:rFonts w:ascii="Times New Roman" w:hAnsi="Times New Roman" w:cs="Times New Roman"/>
                      <w:spacing w:val="0"/>
                    </w:rPr>
                    <w:t>, which was early reported</w:t>
                  </w:r>
                  <w:r w:rsidRPr="00A87FE9">
                    <w:rPr>
                      <w:rStyle w:val="Corbel1"/>
                      <w:rFonts w:ascii="Times New Roman" w:hAnsi="Times New Roman" w:cs="Times New Roman"/>
                      <w:spacing w:val="0"/>
                      <w:vertAlign w:val="superscript"/>
                    </w:rPr>
                    <w:t>69-73</w:t>
                  </w:r>
                  <w:r w:rsidRPr="00A87FE9">
                    <w:rPr>
                      <w:rStyle w:val="Exact"/>
                      <w:rFonts w:ascii="Times New Roman" w:hAnsi="Times New Roman" w:cs="Times New Roman"/>
                      <w:spacing w:val="0"/>
                    </w:rPr>
                    <w:t xml:space="preserve"> in </w:t>
                  </w:r>
                  <w:proofErr w:type="spellStart"/>
                  <w:r w:rsidRPr="00A87FE9">
                    <w:rPr>
                      <w:rStyle w:val="Exact"/>
                      <w:rFonts w:ascii="Times New Roman" w:hAnsi="Times New Roman" w:cs="Times New Roman"/>
                      <w:spacing w:val="0"/>
                    </w:rPr>
                    <w:t>Cz-Si</w:t>
                  </w:r>
                  <w:proofErr w:type="gramStart"/>
                  <w:r w:rsidRPr="00A87FE9">
                    <w:rPr>
                      <w:rStyle w:val="Exact"/>
                      <w:rFonts w:ascii="Times New Roman" w:hAnsi="Times New Roman" w:cs="Times New Roman"/>
                      <w:spacing w:val="0"/>
                    </w:rPr>
                    <w:t>:B</w:t>
                  </w:r>
                  <w:proofErr w:type="spellEnd"/>
                  <w:proofErr w:type="gramEnd"/>
                  <w:r w:rsidRPr="00A87FE9">
                    <w:rPr>
                      <w:rStyle w:val="Exact"/>
                      <w:rFonts w:ascii="Times New Roman" w:hAnsi="Times New Roman" w:cs="Times New Roman"/>
                      <w:spacing w:val="0"/>
                    </w:rPr>
                    <w:t xml:space="preserve"> too.</w:t>
                  </w:r>
                  <w:r w:rsidRPr="00A87FE9">
                    <w:rPr>
                      <w:rStyle w:val="Corbel1"/>
                      <w:rFonts w:ascii="Times New Roman" w:hAnsi="Times New Roman" w:cs="Times New Roman"/>
                      <w:spacing w:val="0"/>
                      <w:vertAlign w:val="superscript"/>
                    </w:rPr>
                    <w:t>69-71</w:t>
                  </w:r>
                </w:p>
                <w:p w:rsidR="00595385" w:rsidRPr="00A87FE9" w:rsidRDefault="00595385">
                  <w:pPr>
                    <w:pStyle w:val="21"/>
                    <w:shd w:val="clear" w:color="auto" w:fill="auto"/>
                    <w:spacing w:before="0" w:after="0" w:line="228" w:lineRule="exact"/>
                    <w:ind w:left="100" w:right="120" w:firstLine="220"/>
                    <w:rPr>
                      <w:rFonts w:ascii="Times New Roman" w:hAnsi="Times New Roman" w:cs="Times New Roman"/>
                    </w:rPr>
                  </w:pPr>
                  <w:r w:rsidRPr="00A87FE9">
                    <w:rPr>
                      <w:rStyle w:val="Exact"/>
                      <w:rFonts w:ascii="Times New Roman" w:hAnsi="Times New Roman" w:cs="Times New Roman"/>
                      <w:spacing w:val="0"/>
                    </w:rPr>
                    <w:t xml:space="preserve">Obtained </w:t>
                  </w:r>
                  <w:ins w:id="441" w:author="Alla" w:date="2017-10-21T23:05:00Z">
                    <w:r w:rsidR="008967C0">
                      <w:rPr>
                        <w:rStyle w:val="Exact"/>
                        <w:rFonts w:ascii="Times New Roman" w:hAnsi="Times New Roman" w:cs="Times New Roman"/>
                        <w:spacing w:val="0"/>
                      </w:rPr>
                      <w:t xml:space="preserve">values of </w:t>
                    </w:r>
                  </w:ins>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293</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gramEnd"/>
                  <w:r w:rsidRPr="00A87FE9">
                    <w:rPr>
                      <w:rStyle w:val="Exact"/>
                      <w:rFonts w:ascii="Times New Roman" w:hAnsi="Times New Roman" w:cs="Times New Roman"/>
                      <w:spacing w:val="0"/>
                    </w:rPr>
                    <w:t xml:space="preserve"> and </w:t>
                  </w:r>
                  <w:proofErr w:type="spellStart"/>
                  <w:r w:rsidRPr="00A87FE9">
                    <w:rPr>
                      <w:rStyle w:val="Exact"/>
                      <w:rFonts w:ascii="Times New Roman" w:hAnsi="Times New Roman" w:cs="Times New Roman"/>
                      <w:spacing w:val="0"/>
                    </w:rPr>
                    <w:t>a</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are listed in Table III. R</w:t>
                  </w:r>
                  <w:r w:rsidRPr="00A87FE9">
                    <w:rPr>
                      <w:rStyle w:val="Exact"/>
                      <w:rFonts w:ascii="Times New Roman" w:hAnsi="Times New Roman" w:cs="Times New Roman"/>
                      <w:spacing w:val="0"/>
                      <w:vertAlign w:val="subscript"/>
                    </w:rPr>
                    <w:t>293</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gramEnd"/>
                  <w:r w:rsidRPr="00A87FE9">
                    <w:rPr>
                      <w:rStyle w:val="Exact"/>
                      <w:rFonts w:ascii="Times New Roman" w:hAnsi="Times New Roman" w:cs="Times New Roman"/>
                      <w:spacing w:val="0"/>
                    </w:rPr>
                    <w:t xml:space="preserve"> does not depend</w:t>
                  </w:r>
                  <w:r w:rsidR="00250F14">
                    <w:rPr>
                      <w:rStyle w:val="Exact"/>
                      <w:rFonts w:ascii="Times New Roman" w:hAnsi="Times New Roman" w:cs="Times New Roman"/>
                      <w:spacing w:val="0"/>
                    </w:rPr>
                    <w:t xml:space="preserve"> on USL and increases with irra</w:t>
                  </w:r>
                  <w:r w:rsidRPr="00A87FE9">
                    <w:rPr>
                      <w:rStyle w:val="Exact"/>
                      <w:rFonts w:ascii="Times New Roman" w:hAnsi="Times New Roman" w:cs="Times New Roman"/>
                      <w:spacing w:val="0"/>
                    </w:rPr>
                    <w:t xml:space="preserve">diation level. In our opinion,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dis</w:t>
                  </w:r>
                  <w:proofErr w:type="spellEnd"/>
                  <w:proofErr w:type="gramEnd"/>
                  <w:r w:rsidRPr="00A87FE9">
                    <w:rPr>
                      <w:rStyle w:val="Exact"/>
                      <w:rFonts w:ascii="Times New Roman" w:hAnsi="Times New Roman" w:cs="Times New Roman"/>
                      <w:spacing w:val="0"/>
                    </w:rPr>
                    <w:t xml:space="preserve"> is less than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spellEnd"/>
                  <w:r w:rsidRPr="00A87FE9">
                    <w:rPr>
                      <w:rStyle w:val="Exact"/>
                      <w:rFonts w:ascii="Times New Roman" w:hAnsi="Times New Roman" w:cs="Times New Roman"/>
                      <w:spacing w:val="0"/>
                    </w:rPr>
                    <w:t xml:space="preserve"> in </w:t>
                  </w:r>
                  <w:proofErr w:type="spellStart"/>
                  <w:r w:rsidRPr="00A87FE9">
                    <w:rPr>
                      <w:rStyle w:val="Exact"/>
                      <w:rFonts w:ascii="Times New Roman" w:hAnsi="Times New Roman" w:cs="Times New Roman"/>
                      <w:spacing w:val="0"/>
                    </w:rPr>
                    <w:t>iSC</w:t>
                  </w:r>
                  <w:proofErr w:type="spellEnd"/>
                  <w:r w:rsidRPr="00A87FE9">
                    <w:rPr>
                      <w:rStyle w:val="Exact"/>
                      <w:rFonts w:ascii="Times New Roman" w:hAnsi="Times New Roman" w:cs="Times New Roman"/>
                      <w:spacing w:val="0"/>
                    </w:rPr>
                    <w:t>. Irradiation leads to vacancy production and Al diffusion out of electrodes. As a result,</w:t>
                  </w:r>
                  <w:ins w:id="442" w:author="Alla" w:date="2017-10-21T23:07:00Z">
                    <w:r w:rsidR="008967C0">
                      <w:rPr>
                        <w:rStyle w:val="Exact"/>
                        <w:rFonts w:ascii="Times New Roman" w:hAnsi="Times New Roman" w:cs="Times New Roman"/>
                        <w:spacing w:val="0"/>
                      </w:rPr>
                      <w:t xml:space="preserve"> </w:t>
                    </w:r>
                    <w:proofErr w:type="spellStart"/>
                    <w:r w:rsidR="008967C0">
                      <w:rPr>
                        <w:rStyle w:val="Exact"/>
                        <w:rFonts w:ascii="Times New Roman" w:hAnsi="Times New Roman" w:cs="Times New Roman"/>
                        <w:spacing w:val="0"/>
                      </w:rPr>
                      <w:t>the</w:t>
                    </w:r>
                  </w:ins>
                  <w:del w:id="443" w:author="Alla" w:date="2017-10-21T23:07:00Z">
                    <w:r w:rsidRPr="00A87FE9" w:rsidDel="008967C0">
                      <w:rPr>
                        <w:rStyle w:val="Exact"/>
                        <w:rFonts w:ascii="Times New Roman" w:hAnsi="Times New Roman" w:cs="Times New Roman"/>
                        <w:spacing w:val="0"/>
                      </w:rPr>
                      <w:delText xml:space="preserve"> </w:delText>
                    </w:r>
                  </w:del>
                  <w:ins w:id="444" w:author="Alla" w:date="2017-10-21T23:07:00Z">
                    <w:r w:rsidR="008967C0">
                      <w:rPr>
                        <w:rStyle w:val="Exact"/>
                        <w:rFonts w:ascii="Times New Roman" w:hAnsi="Times New Roman" w:cs="Times New Roman"/>
                        <w:spacing w:val="0"/>
                      </w:rPr>
                      <w:t>quan</w:t>
                    </w:r>
                    <w:r w:rsidR="008967C0" w:rsidRPr="00A87FE9">
                      <w:rPr>
                        <w:rStyle w:val="Exact"/>
                        <w:rFonts w:ascii="Times New Roman" w:hAnsi="Times New Roman" w:cs="Times New Roman"/>
                        <w:spacing w:val="0"/>
                      </w:rPr>
                      <w:t>tity</w:t>
                    </w:r>
                    <w:proofErr w:type="spellEnd"/>
                    <w:r w:rsidR="008967C0" w:rsidRPr="00A87FE9">
                      <w:rPr>
                        <w:rStyle w:val="Exact"/>
                        <w:rFonts w:ascii="Times New Roman" w:hAnsi="Times New Roman" w:cs="Times New Roman"/>
                        <w:spacing w:val="0"/>
                      </w:rPr>
                      <w:t xml:space="preserve"> </w:t>
                    </w:r>
                    <w:r w:rsidR="008967C0">
                      <w:rPr>
                        <w:rStyle w:val="Exact"/>
                        <w:rFonts w:ascii="Times New Roman" w:hAnsi="Times New Roman" w:cs="Times New Roman"/>
                        <w:spacing w:val="0"/>
                      </w:rPr>
                      <w:t xml:space="preserve">of </w:t>
                    </w:r>
                  </w:ins>
                  <w:r w:rsidRPr="00A87FE9">
                    <w:rPr>
                      <w:rStyle w:val="Exact"/>
                      <w:rFonts w:ascii="Times New Roman" w:hAnsi="Times New Roman" w:cs="Times New Roman"/>
                      <w:spacing w:val="0"/>
                    </w:rPr>
                    <w:t>Al particle</w:t>
                  </w:r>
                  <w:ins w:id="445" w:author="Alla" w:date="2017-10-21T23:07:00Z">
                    <w:r w:rsidR="008967C0">
                      <w:rPr>
                        <w:rStyle w:val="Exact"/>
                        <w:rFonts w:ascii="Times New Roman" w:hAnsi="Times New Roman" w:cs="Times New Roman"/>
                        <w:spacing w:val="0"/>
                      </w:rPr>
                      <w:t>s</w:t>
                    </w:r>
                  </w:ins>
                  <w:r w:rsidRPr="00A87FE9">
                    <w:rPr>
                      <w:rStyle w:val="Exact"/>
                      <w:rFonts w:ascii="Times New Roman" w:hAnsi="Times New Roman" w:cs="Times New Roman"/>
                      <w:spacing w:val="0"/>
                    </w:rPr>
                    <w:t xml:space="preserve"> </w:t>
                  </w:r>
                  <w:del w:id="446" w:author="Alla" w:date="2017-10-21T23:07:00Z">
                    <w:r w:rsidRPr="00A87FE9" w:rsidDel="008967C0">
                      <w:rPr>
                        <w:rStyle w:val="Exact"/>
                        <w:rFonts w:ascii="Times New Roman" w:hAnsi="Times New Roman" w:cs="Times New Roman"/>
                        <w:spacing w:val="0"/>
                      </w:rPr>
                      <w:delText>quan</w:delText>
                    </w:r>
                    <w:r w:rsidRPr="00A87FE9" w:rsidDel="008967C0">
                      <w:rPr>
                        <w:rStyle w:val="Exact"/>
                        <w:rFonts w:ascii="Times New Roman" w:hAnsi="Times New Roman" w:cs="Times New Roman"/>
                        <w:spacing w:val="0"/>
                      </w:rPr>
                      <w:softHyphen/>
                      <w:delText>tity</w:delText>
                    </w:r>
                  </w:del>
                  <w:r w:rsidRPr="00A87FE9">
                    <w:rPr>
                      <w:rStyle w:val="Exact"/>
                      <w:rFonts w:ascii="Times New Roman" w:hAnsi="Times New Roman" w:cs="Times New Roman"/>
                      <w:spacing w:val="0"/>
                    </w:rPr>
                    <w:t xml:space="preserve"> rises,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h</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Al</w:t>
                  </w:r>
                  <w:proofErr w:type="spellEnd"/>
                  <w:proofErr w:type="gramEnd"/>
                  <w:r w:rsidRPr="00A87FE9">
                    <w:rPr>
                      <w:rStyle w:val="Exact"/>
                      <w:rFonts w:ascii="Times New Roman" w:hAnsi="Times New Roman" w:cs="Times New Roman"/>
                      <w:spacing w:val="0"/>
                    </w:rPr>
                    <w:t xml:space="preserve"> decreases and becomes </w:t>
                  </w:r>
                  <w:ins w:id="447" w:author="Alla" w:date="2017-10-21T23:07:00Z">
                    <w:r w:rsidR="008967C0">
                      <w:rPr>
                        <w:rStyle w:val="Exact"/>
                        <w:rFonts w:ascii="Times New Roman" w:hAnsi="Times New Roman" w:cs="Times New Roman"/>
                        <w:spacing w:val="0"/>
                      </w:rPr>
                      <w:t xml:space="preserve">the </w:t>
                    </w:r>
                  </w:ins>
                  <w:r w:rsidRPr="00A87FE9">
                    <w:rPr>
                      <w:rStyle w:val="Exact"/>
                      <w:rFonts w:ascii="Times New Roman" w:hAnsi="Times New Roman" w:cs="Times New Roman"/>
                      <w:spacing w:val="0"/>
                    </w:rPr>
                    <w:t xml:space="preserve">key </w:t>
                  </w:r>
                  <w:ins w:id="448" w:author="Alla" w:date="2017-10-21T23:08:00Z">
                    <w:r w:rsidR="008967C0">
                      <w:rPr>
                        <w:rStyle w:val="Exact"/>
                        <w:rFonts w:ascii="Times New Roman" w:hAnsi="Times New Roman" w:cs="Times New Roman"/>
                        <w:spacing w:val="0"/>
                      </w:rPr>
                      <w:t xml:space="preserve">factor </w:t>
                    </w:r>
                  </w:ins>
                  <w:r w:rsidRPr="00A87FE9">
                    <w:rPr>
                      <w:rStyle w:val="Exact"/>
                      <w:rFonts w:ascii="Times New Roman" w:hAnsi="Times New Roman" w:cs="Times New Roman"/>
                      <w:spacing w:val="0"/>
                    </w:rPr>
                    <w:t>of overall shunt resistance value. The Al diffusion is more effective in Y-exposed samples due to more uniform distribution of irradiation-induced single vacancies.</w:t>
                  </w:r>
                </w:p>
                <w:p w:rsidR="00595385" w:rsidRPr="00A87FE9" w:rsidRDefault="00595385">
                  <w:pPr>
                    <w:pStyle w:val="21"/>
                    <w:shd w:val="clear" w:color="auto" w:fill="auto"/>
                    <w:spacing w:before="0" w:after="0" w:line="228" w:lineRule="exact"/>
                    <w:ind w:left="100" w:right="120" w:firstLine="220"/>
                    <w:rPr>
                      <w:rFonts w:ascii="Times New Roman" w:hAnsi="Times New Roman" w:cs="Times New Roman"/>
                    </w:rPr>
                  </w:pPr>
                  <w:proofErr w:type="spellStart"/>
                  <w:proofErr w:type="gramStart"/>
                  <w:r w:rsidRPr="008967C0">
                    <w:rPr>
                      <w:rStyle w:val="Exact"/>
                      <w:rFonts w:ascii="Times New Roman" w:hAnsi="Times New Roman" w:cs="Times New Roman"/>
                      <w:spacing w:val="0"/>
                      <w:highlight w:val="yellow"/>
                      <w:rPrChange w:id="449" w:author="Alla" w:date="2017-10-21T23:09:00Z">
                        <w:rPr>
                          <w:rStyle w:val="Exact"/>
                          <w:rFonts w:ascii="Times New Roman" w:hAnsi="Times New Roman" w:cs="Times New Roman"/>
                          <w:spacing w:val="0"/>
                        </w:rPr>
                      </w:rPrChange>
                    </w:rPr>
                    <w:t>a</w:t>
                  </w:r>
                  <w:r w:rsidRPr="008967C0">
                    <w:rPr>
                      <w:rStyle w:val="Exact"/>
                      <w:rFonts w:ascii="Times New Roman" w:hAnsi="Times New Roman" w:cs="Times New Roman"/>
                      <w:spacing w:val="0"/>
                      <w:highlight w:val="yellow"/>
                      <w:vertAlign w:val="subscript"/>
                      <w:rPrChange w:id="450" w:author="Alla" w:date="2017-10-21T23:09:00Z">
                        <w:rPr>
                          <w:rStyle w:val="Exact"/>
                          <w:rFonts w:ascii="Times New Roman" w:hAnsi="Times New Roman" w:cs="Times New Roman"/>
                          <w:spacing w:val="0"/>
                          <w:vertAlign w:val="subscript"/>
                        </w:rPr>
                      </w:rPrChange>
                    </w:rPr>
                    <w:t>dis</w:t>
                  </w:r>
                  <w:proofErr w:type="spellEnd"/>
                  <w:proofErr w:type="gramEnd"/>
                  <w:r w:rsidRPr="008967C0">
                    <w:rPr>
                      <w:rStyle w:val="Exact"/>
                      <w:rFonts w:ascii="Times New Roman" w:hAnsi="Times New Roman" w:cs="Times New Roman"/>
                      <w:spacing w:val="0"/>
                      <w:highlight w:val="yellow"/>
                      <w:rPrChange w:id="451" w:author="Alla" w:date="2017-10-21T23:09:00Z">
                        <w:rPr>
                          <w:rStyle w:val="Exact"/>
                          <w:rFonts w:ascii="Times New Roman" w:hAnsi="Times New Roman" w:cs="Times New Roman"/>
                          <w:spacing w:val="0"/>
                        </w:rPr>
                      </w:rPrChange>
                    </w:rPr>
                    <w:t xml:space="preserve"> dispersion on sample set correlates to </w:t>
                  </w:r>
                  <w:proofErr w:type="spellStart"/>
                  <w:r w:rsidRPr="008967C0">
                    <w:rPr>
                      <w:rStyle w:val="Exact"/>
                      <w:rFonts w:ascii="Times New Roman" w:hAnsi="Times New Roman" w:cs="Times New Roman"/>
                      <w:spacing w:val="0"/>
                      <w:highlight w:val="yellow"/>
                      <w:rPrChange w:id="452" w:author="Alla" w:date="2017-10-21T23:09:00Z">
                        <w:rPr>
                          <w:rStyle w:val="Exact"/>
                          <w:rFonts w:ascii="Times New Roman" w:hAnsi="Times New Roman" w:cs="Times New Roman"/>
                          <w:spacing w:val="0"/>
                        </w:rPr>
                      </w:rPrChange>
                    </w:rPr>
                    <w:t>T</w:t>
                  </w:r>
                  <w:r w:rsidRPr="008967C0">
                    <w:rPr>
                      <w:rStyle w:val="Exact"/>
                      <w:rFonts w:ascii="Times New Roman" w:hAnsi="Times New Roman" w:cs="Times New Roman"/>
                      <w:spacing w:val="0"/>
                      <w:highlight w:val="yellow"/>
                      <w:vertAlign w:val="subscript"/>
                      <w:rPrChange w:id="453" w:author="Alla" w:date="2017-10-21T23:09:00Z">
                        <w:rPr>
                          <w:rStyle w:val="Exact"/>
                          <w:rFonts w:ascii="Times New Roman" w:hAnsi="Times New Roman" w:cs="Times New Roman"/>
                          <w:spacing w:val="0"/>
                          <w:vertAlign w:val="subscript"/>
                        </w:rPr>
                      </w:rPrChange>
                    </w:rPr>
                    <w:t>n</w:t>
                  </w:r>
                  <w:proofErr w:type="spellEnd"/>
                  <w:r w:rsidRPr="008967C0">
                    <w:rPr>
                      <w:rStyle w:val="Exact"/>
                      <w:rFonts w:ascii="Times New Roman" w:hAnsi="Times New Roman" w:cs="Times New Roman"/>
                      <w:spacing w:val="0"/>
                      <w:highlight w:val="yellow"/>
                      <w:rPrChange w:id="454" w:author="Alla" w:date="2017-10-21T23:09:00Z">
                        <w:rPr>
                          <w:rStyle w:val="Exact"/>
                          <w:rFonts w:ascii="Times New Roman" w:hAnsi="Times New Roman" w:cs="Times New Roman"/>
                          <w:spacing w:val="0"/>
                        </w:rPr>
                      </w:rPrChange>
                    </w:rPr>
                    <w:t xml:space="preserve"> that</w:t>
                  </w:r>
                  <w:r w:rsidRPr="00A87FE9">
                    <w:rPr>
                      <w:rStyle w:val="Exact"/>
                      <w:rFonts w:ascii="Times New Roman" w:hAnsi="Times New Roman" w:cs="Times New Roman"/>
                      <w:spacing w:val="0"/>
                    </w:rPr>
                    <w:t xml:space="preserve">. Hence it deals with wafer </w:t>
                  </w:r>
                  <w:proofErr w:type="spellStart"/>
                  <w:r w:rsidRPr="00A87FE9">
                    <w:rPr>
                      <w:rStyle w:val="Exact"/>
                      <w:rFonts w:ascii="Times New Roman" w:hAnsi="Times New Roman" w:cs="Times New Roman"/>
                      <w:spacing w:val="0"/>
                    </w:rPr>
                    <w:t>inhomogeneity</w:t>
                  </w:r>
                  <w:proofErr w:type="spellEnd"/>
                  <w:r w:rsidRPr="00A87FE9">
                    <w:rPr>
                      <w:rStyle w:val="Exact"/>
                      <w:rFonts w:ascii="Times New Roman" w:hAnsi="Times New Roman" w:cs="Times New Roman"/>
                      <w:spacing w:val="0"/>
                    </w:rPr>
                    <w:t xml:space="preserve"> too. USL leads to </w:t>
                  </w:r>
                  <w:proofErr w:type="spellStart"/>
                  <w:r w:rsidRPr="00A87FE9">
                    <w:rPr>
                      <w:rStyle w:val="Exact"/>
                      <w:rFonts w:ascii="Times New Roman" w:hAnsi="Times New Roman" w:cs="Times New Roman"/>
                      <w:spacing w:val="0"/>
                    </w:rPr>
                    <w:t>a</w:t>
                  </w:r>
                  <w:r w:rsidRPr="00A87FE9">
                    <w:rPr>
                      <w:rStyle w:val="Exact"/>
                      <w:rFonts w:ascii="Times New Roman" w:hAnsi="Times New Roman" w:cs="Times New Roman"/>
                      <w:spacing w:val="0"/>
                      <w:vertAlign w:val="subscript"/>
                    </w:rPr>
                    <w:t>dis</w:t>
                  </w:r>
                  <w:proofErr w:type="spellEnd"/>
                  <w:r w:rsidRPr="00A87FE9">
                    <w:rPr>
                      <w:rStyle w:val="Exact"/>
                      <w:rFonts w:ascii="Times New Roman" w:hAnsi="Times New Roman" w:cs="Times New Roman"/>
                      <w:spacing w:val="0"/>
                    </w:rPr>
                    <w:t xml:space="preserve"> increase, relative AI changes £</w:t>
                  </w:r>
                  <w:proofErr w:type="spellStart"/>
                  <w:r w:rsidRPr="00A87FE9">
                    <w:rPr>
                      <w:rStyle w:val="Exact"/>
                      <w:rFonts w:ascii="Times New Roman" w:hAnsi="Times New Roman" w:cs="Times New Roman"/>
                      <w:spacing w:val="0"/>
                      <w:vertAlign w:val="subscript"/>
                    </w:rPr>
                    <w:t>adis</w:t>
                  </w:r>
                  <w:proofErr w:type="spellEnd"/>
                  <w:r w:rsidRPr="00A87FE9">
                    <w:rPr>
                      <w:rStyle w:val="Exact"/>
                      <w:rFonts w:ascii="Times New Roman" w:hAnsi="Times New Roman" w:cs="Times New Roman"/>
                      <w:spacing w:val="0"/>
                    </w:rPr>
                    <w:t xml:space="preserve"> — (^</w:t>
                  </w:r>
                  <w:proofErr w:type="spellStart"/>
                  <w:r w:rsidRPr="00A87FE9">
                    <w:rPr>
                      <w:rStyle w:val="Exact"/>
                      <w:rFonts w:ascii="Times New Roman" w:hAnsi="Times New Roman" w:cs="Times New Roman"/>
                      <w:spacing w:val="0"/>
                      <w:vertAlign w:val="subscript"/>
                    </w:rPr>
                    <w:t>dis</w:t>
                  </w:r>
                  <w:proofErr w:type="gramStart"/>
                  <w:r w:rsidRPr="00A87FE9">
                    <w:rPr>
                      <w:rStyle w:val="Exact"/>
                      <w:rFonts w:ascii="Times New Roman" w:hAnsi="Times New Roman" w:cs="Times New Roman"/>
                      <w:spacing w:val="0"/>
                    </w:rPr>
                    <w:t>,us</w:t>
                  </w:r>
                  <w:proofErr w:type="spellEnd"/>
                  <w:proofErr w:type="gramEnd"/>
                  <w:r w:rsidRPr="00A87FE9">
                    <w:rPr>
                      <w:rStyle w:val="Exact"/>
                      <w:rFonts w:ascii="Times New Roman" w:hAnsi="Times New Roman" w:cs="Times New Roman"/>
                      <w:spacing w:val="0"/>
                    </w:rPr>
                    <w:t xml:space="preserve"> — ^</w:t>
                  </w:r>
                  <w:proofErr w:type="spellStart"/>
                  <w:r w:rsidRPr="00A87FE9">
                    <w:rPr>
                      <w:rStyle w:val="Exact"/>
                      <w:rFonts w:ascii="Times New Roman" w:hAnsi="Times New Roman" w:cs="Times New Roman"/>
                      <w:spacing w:val="0"/>
                      <w:vertAlign w:val="subscript"/>
                    </w:rPr>
                    <w:t>dis</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in</w:t>
                  </w:r>
                  <w:proofErr w:type="spellEnd"/>
                  <w:r w:rsidRPr="00A87FE9">
                    <w:rPr>
                      <w:rStyle w:val="Exact"/>
                      <w:rFonts w:ascii="Times New Roman" w:hAnsi="Times New Roman" w:cs="Times New Roman"/>
                      <w:spacing w:val="0"/>
                    </w:rPr>
                    <w:t>)/^</w:t>
                  </w:r>
                  <w:proofErr w:type="spellStart"/>
                  <w:r w:rsidRPr="00A87FE9">
                    <w:rPr>
                      <w:rStyle w:val="Exact"/>
                      <w:rFonts w:ascii="Times New Roman" w:hAnsi="Times New Roman" w:cs="Times New Roman"/>
                      <w:spacing w:val="0"/>
                      <w:vertAlign w:val="subscript"/>
                    </w:rPr>
                    <w:t>dis</w:t>
                  </w:r>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in</w:t>
                  </w:r>
                  <w:proofErr w:type="spellEnd"/>
                  <w:r w:rsidRPr="00A87FE9">
                    <w:rPr>
                      <w:rStyle w:val="Exact"/>
                      <w:rFonts w:ascii="Times New Roman" w:hAnsi="Times New Roman" w:cs="Times New Roman"/>
                      <w:spacing w:val="0"/>
                    </w:rPr>
                    <w:t xml:space="preserve"> are shown in </w:t>
                  </w:r>
                  <w:ins w:id="455" w:author="Alla" w:date="2017-10-21T23:10:00Z">
                    <w:r w:rsidR="008967C0">
                      <w:rPr>
                        <w:rStyle w:val="Exact"/>
                        <w:rFonts w:ascii="Times New Roman" w:hAnsi="Times New Roman" w:cs="Times New Roman"/>
                        <w:spacing w:val="0"/>
                      </w:rPr>
                      <w:t xml:space="preserve">the </w:t>
                    </w:r>
                  </w:ins>
                  <w:r w:rsidRPr="00A87FE9">
                    <w:rPr>
                      <w:rStyle w:val="Exact"/>
                      <w:rFonts w:ascii="Times New Roman" w:hAnsi="Times New Roman" w:cs="Times New Roman"/>
                      <w:spacing w:val="0"/>
                    </w:rPr>
                    <w:t xml:space="preserve">Table IV. </w:t>
                  </w:r>
                  <w:ins w:id="456" w:author="Alla" w:date="2017-10-21T23:10:00Z">
                    <w:r w:rsidR="008967C0">
                      <w:rPr>
                        <w:rStyle w:val="Exact"/>
                        <w:rFonts w:ascii="Times New Roman" w:hAnsi="Times New Roman" w:cs="Times New Roman"/>
                        <w:spacing w:val="0"/>
                      </w:rPr>
                      <w:t>I</w:t>
                    </w:r>
                  </w:ins>
                  <w:del w:id="457" w:author="Alla" w:date="2017-10-21T23:10:00Z">
                    <w:r w:rsidRPr="00A87FE9" w:rsidDel="008967C0">
                      <w:rPr>
                        <w:rStyle w:val="Exact"/>
                        <w:rFonts w:ascii="Times New Roman" w:hAnsi="Times New Roman" w:cs="Times New Roman"/>
                        <w:spacing w:val="0"/>
                      </w:rPr>
                      <w:delText>O</w:delText>
                    </w:r>
                  </w:del>
                  <w:r w:rsidRPr="00A87FE9">
                    <w:rPr>
                      <w:rStyle w:val="Exact"/>
                      <w:rFonts w:ascii="Times New Roman" w:hAnsi="Times New Roman" w:cs="Times New Roman"/>
                      <w:spacing w:val="0"/>
                    </w:rPr>
                    <w:t xml:space="preserve">n our opinion this is caused by an </w:t>
                  </w:r>
                  <w:proofErr w:type="spellStart"/>
                  <w:r w:rsidRPr="00A87FE9">
                    <w:rPr>
                      <w:rStyle w:val="Exact"/>
                      <w:rFonts w:ascii="Times New Roman" w:hAnsi="Times New Roman" w:cs="Times New Roman"/>
                      <w:spacing w:val="0"/>
                    </w:rPr>
                    <w:t>A</w:t>
                  </w:r>
                  <w:r w:rsidRPr="00A87FE9">
                    <w:rPr>
                      <w:rStyle w:val="Exact"/>
                      <w:rFonts w:ascii="Times New Roman" w:hAnsi="Times New Roman" w:cs="Times New Roman"/>
                      <w:spacing w:val="0"/>
                      <w:vertAlign w:val="subscript"/>
                    </w:rPr>
                    <w:t>dis</w:t>
                  </w:r>
                  <w:proofErr w:type="spellEnd"/>
                  <w:r w:rsidR="00250F14">
                    <w:rPr>
                      <w:rStyle w:val="Exact"/>
                      <w:rFonts w:ascii="Times New Roman" w:hAnsi="Times New Roman" w:cs="Times New Roman"/>
                      <w:spacing w:val="0"/>
                    </w:rPr>
                    <w:t xml:space="preserve"> augmentation. Namely, the dis</w:t>
                  </w:r>
                  <w:r w:rsidRPr="00A87FE9">
                    <w:rPr>
                      <w:rStyle w:val="Exact"/>
                      <w:rFonts w:ascii="Times New Roman" w:hAnsi="Times New Roman" w:cs="Times New Roman"/>
                      <w:spacing w:val="0"/>
                    </w:rPr>
                    <w:t>location core atom displacement is normal to the current direction. As the result, c</w:t>
                  </w:r>
                  <w:r w:rsidR="00250F14">
                    <w:rPr>
                      <w:rStyle w:val="Exact"/>
                      <w:rFonts w:ascii="Times New Roman" w:hAnsi="Times New Roman" w:cs="Times New Roman"/>
                      <w:spacing w:val="0"/>
                    </w:rPr>
                    <w:t>arriers are captured by disloca</w:t>
                  </w:r>
                  <w:r w:rsidRPr="00A87FE9">
                    <w:rPr>
                      <w:rStyle w:val="Exact"/>
                      <w:rFonts w:ascii="Times New Roman" w:hAnsi="Times New Roman" w:cs="Times New Roman"/>
                      <w:spacing w:val="0"/>
                    </w:rPr>
                    <w:t xml:space="preserve">tion levels from enlarged volume. Therefore the effective surface area increases and </w:t>
                  </w:r>
                  <w:proofErr w:type="spellStart"/>
                  <w:r w:rsidRPr="00A87FE9">
                    <w:rPr>
                      <w:rStyle w:val="Exact"/>
                      <w:rFonts w:ascii="Times New Roman" w:hAnsi="Times New Roman" w:cs="Times New Roman"/>
                      <w:spacing w:val="0"/>
                    </w:rPr>
                    <w:t>LR</w:t>
                  </w:r>
                  <w:r w:rsidRPr="00A87FE9">
                    <w:rPr>
                      <w:rStyle w:val="Exact"/>
                      <w:rFonts w:ascii="Times New Roman" w:hAnsi="Times New Roman" w:cs="Times New Roman"/>
                      <w:spacing w:val="0"/>
                      <w:vertAlign w:val="subscript"/>
                    </w:rPr>
                    <w:t>s</w:t>
                  </w:r>
                  <w:r w:rsidRPr="00A87FE9">
                    <w:rPr>
                      <w:rStyle w:val="Exact"/>
                      <w:rFonts w:ascii="Times New Roman" w:hAnsi="Times New Roman" w:cs="Times New Roman"/>
                      <w:spacing w:val="0"/>
                    </w:rPr>
                    <w:t>h</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dis</w:t>
                  </w:r>
                  <w:proofErr w:type="spellEnd"/>
                  <w:proofErr w:type="gramEnd"/>
                  <w:r w:rsidRPr="00A87FE9">
                    <w:rPr>
                      <w:rStyle w:val="Exact"/>
                      <w:rFonts w:ascii="Times New Roman" w:hAnsi="Times New Roman" w:cs="Times New Roman"/>
                      <w:spacing w:val="0"/>
                    </w:rPr>
                    <w:t xml:space="preserve"> decreases under US action.</w:t>
                  </w:r>
                </w:p>
              </w:txbxContent>
            </v:textbox>
            <w10:wrap anchorx="margin"/>
          </v:shape>
        </w:pict>
      </w:r>
      <w:r w:rsidRPr="00DB6C10">
        <w:rPr>
          <w:rFonts w:ascii="Times New Roman" w:hAnsi="Times New Roman" w:cs="Times New Roman"/>
        </w:rPr>
        <w:pict>
          <v:shape id="_x0000_s2057" type="#_x0000_t202" style="position:absolute;margin-left:259.6pt;margin-top:614.75pt;width:254.9pt;height:57.5pt;z-index:251657801;mso-wrap-distance-left:5pt;mso-wrap-distance-right:5pt;mso-position-horizontal-relative:margin" filled="f" stroked="f">
            <v:textbox style="mso-fit-shape-to-text:t" inset="0,0,0,0">
              <w:txbxContent>
                <w:p w:rsidR="00595385" w:rsidRPr="00A87FE9" w:rsidRDefault="00595385">
                  <w:pPr>
                    <w:pStyle w:val="60"/>
                    <w:shd w:val="clear" w:color="auto" w:fill="auto"/>
                    <w:spacing w:after="228" w:line="150" w:lineRule="exact"/>
                    <w:ind w:left="160"/>
                    <w:jc w:val="both"/>
                    <w:rPr>
                      <w:rFonts w:ascii="Times New Roman" w:hAnsi="Times New Roman" w:cs="Times New Roman"/>
                    </w:rPr>
                  </w:pPr>
                  <w:r w:rsidRPr="00A87FE9">
                    <w:rPr>
                      <w:rStyle w:val="6Exact"/>
                      <w:rFonts w:ascii="Times New Roman" w:hAnsi="Times New Roman" w:cs="Times New Roman"/>
                      <w:b/>
                      <w:bCs/>
                      <w:spacing w:val="0"/>
                    </w:rPr>
                    <w:t>D. Defect type speculation</w:t>
                  </w:r>
                </w:p>
                <w:p w:rsidR="00595385" w:rsidRPr="00A87FE9" w:rsidRDefault="00595385">
                  <w:pPr>
                    <w:pStyle w:val="21"/>
                    <w:shd w:val="clear" w:color="auto" w:fill="auto"/>
                    <w:spacing w:before="0" w:after="0" w:line="230" w:lineRule="exact"/>
                    <w:ind w:left="160" w:right="100"/>
                    <w:rPr>
                      <w:rFonts w:ascii="Times New Roman" w:hAnsi="Times New Roman" w:cs="Times New Roman"/>
                    </w:rPr>
                  </w:pPr>
                  <w:r w:rsidRPr="00A87FE9">
                    <w:rPr>
                      <w:rStyle w:val="Exact"/>
                      <w:rFonts w:ascii="Times New Roman" w:hAnsi="Times New Roman" w:cs="Times New Roman"/>
                      <w:spacing w:val="0"/>
                    </w:rPr>
                    <w:t xml:space="preserve">Lifetime killers in boron-doped </w:t>
                  </w:r>
                  <w:proofErr w:type="spellStart"/>
                  <w:r w:rsidRPr="00A87FE9">
                    <w:rPr>
                      <w:rStyle w:val="Exact"/>
                      <w:rFonts w:ascii="Times New Roman" w:hAnsi="Times New Roman" w:cs="Times New Roman"/>
                      <w:spacing w:val="0"/>
                    </w:rPr>
                    <w:t>Czochralski</w:t>
                  </w:r>
                  <w:proofErr w:type="spellEnd"/>
                  <w:r w:rsidRPr="00A87FE9">
                    <w:rPr>
                      <w:rStyle w:val="Exact"/>
                      <w:rFonts w:ascii="Times New Roman" w:hAnsi="Times New Roman" w:cs="Times New Roman"/>
                      <w:spacing w:val="0"/>
                    </w:rPr>
                    <w:t>-grown Si are the boron-oxygen related (BO) defects</w:t>
                  </w:r>
                  <w:r w:rsidRPr="00A87FE9">
                    <w:rPr>
                      <w:rStyle w:val="Corbel1"/>
                      <w:rFonts w:ascii="Times New Roman" w:hAnsi="Times New Roman" w:cs="Times New Roman"/>
                      <w:spacing w:val="0"/>
                    </w:rPr>
                    <w:t>,</w:t>
                  </w:r>
                  <w:r w:rsidRPr="00A87FE9">
                    <w:rPr>
                      <w:rStyle w:val="Corbel1"/>
                      <w:rFonts w:ascii="Times New Roman" w:hAnsi="Times New Roman" w:cs="Times New Roman"/>
                      <w:spacing w:val="0"/>
                      <w:vertAlign w:val="superscript"/>
                    </w:rPr>
                    <w:t>74,75</w:t>
                  </w:r>
                  <w:r w:rsidRPr="00A87FE9">
                    <w:rPr>
                      <w:rStyle w:val="Exact"/>
                      <w:rFonts w:ascii="Times New Roman" w:hAnsi="Times New Roman" w:cs="Times New Roman"/>
                      <w:spacing w:val="0"/>
                    </w:rPr>
                    <w:t xml:space="preserve"> iron- boron pairs</w:t>
                  </w:r>
                  <w:r w:rsidRPr="00A87FE9">
                    <w:rPr>
                      <w:rStyle w:val="Corbel1"/>
                      <w:rFonts w:ascii="Times New Roman" w:hAnsi="Times New Roman" w:cs="Times New Roman"/>
                      <w:spacing w:val="0"/>
                      <w:vertAlign w:val="superscript"/>
                    </w:rPr>
                    <w:t>64,76,77</w:t>
                  </w:r>
                  <w:r w:rsidRPr="00A87FE9">
                    <w:rPr>
                      <w:rStyle w:val="Exact"/>
                      <w:rFonts w:ascii="Times New Roman" w:hAnsi="Times New Roman" w:cs="Times New Roman"/>
                      <w:spacing w:val="0"/>
                    </w:rPr>
                    <w:t xml:space="preserve"> (or another Fe-related trap in the</w:t>
                  </w:r>
                </w:p>
              </w:txbxContent>
            </v:textbox>
            <w10:wrap anchorx="margin"/>
          </v:shape>
        </w:pict>
      </w:r>
      <w:r w:rsidRPr="00DB6C10">
        <w:rPr>
          <w:rFonts w:ascii="Times New Roman" w:hAnsi="Times New Roman" w:cs="Times New Roman"/>
        </w:rPr>
        <w:pict>
          <v:shape id="_x0000_s2056" type="#_x0000_t202" style="position:absolute;margin-left:422.9pt;margin-top:46.8pt;width:61.1pt;height:20.65pt;z-index:251657802;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 xml:space="preserve">+ </w:t>
                  </w:r>
                  <w:proofErr w:type="spellStart"/>
                  <w:proofErr w:type="gramStart"/>
                  <w:r>
                    <w:rPr>
                      <w:rStyle w:val="Exact"/>
                      <w:spacing w:val="0"/>
                    </w:rPr>
                    <w:t>cosM</w:t>
                  </w:r>
                  <w:proofErr w:type="spellEnd"/>
                  <w:proofErr w:type="gramEnd"/>
                  <w:r>
                    <w:rPr>
                      <w:rStyle w:val="Exact"/>
                      <w:spacing w:val="0"/>
                    </w:rPr>
                    <w:t>§</w:t>
                  </w:r>
                </w:p>
              </w:txbxContent>
            </v:textbox>
            <w10:wrap anchorx="margin"/>
          </v:shape>
        </w:pict>
      </w:r>
      <w:r w:rsidRPr="00DB6C10">
        <w:rPr>
          <w:rFonts w:ascii="Times New Roman" w:hAnsi="Times New Roman" w:cs="Times New Roman"/>
        </w:rPr>
        <w:pict>
          <v:shape id="_x0000_s2055" type="#_x0000_t202" style="position:absolute;margin-left:259.35pt;margin-top:82.55pt;width:29.2pt;height:8.7pt;z-index:251657803;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proofErr w:type="gramStart"/>
                  <w:r>
                    <w:rPr>
                      <w:rStyle w:val="Exact"/>
                      <w:spacing w:val="0"/>
                    </w:rPr>
                    <w:t>with</w:t>
                  </w:r>
                  <w:proofErr w:type="gramEnd"/>
                </w:p>
              </w:txbxContent>
            </v:textbox>
            <w10:wrap anchorx="margin"/>
          </v:shape>
        </w:pict>
      </w:r>
      <w:r w:rsidRPr="00DB6C10">
        <w:rPr>
          <w:rFonts w:ascii="Times New Roman" w:hAnsi="Times New Roman" w:cs="Times New Roman"/>
        </w:rPr>
        <w:pict>
          <v:shape id="_x0000_s2054" type="#_x0000_t202" style="position:absolute;margin-left:487.6pt;margin-top:70.7pt;width:26.1pt;height:9.95pt;z-index:251657804;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(23)</w:t>
                  </w:r>
                </w:p>
              </w:txbxContent>
            </v:textbox>
            <w10:wrap anchorx="margin"/>
          </v:shape>
        </w:pict>
      </w:r>
      <w:r w:rsidRPr="00DB6C10">
        <w:rPr>
          <w:rFonts w:ascii="Times New Roman" w:hAnsi="Times New Roman" w:cs="Times New Roman"/>
        </w:rPr>
        <w:pict>
          <v:shape id="_x0000_s2053" type="#_x0000_t202" style="position:absolute;margin-left:315.05pt;margin-top:62.4pt;width:26.2pt;height:7.5pt;z-index:251657805;mso-wrap-distance-left:5pt;mso-wrap-distance-right:5pt;mso-position-horizontal-relative:margin" filled="f" stroked="f">
            <v:textbox style="mso-fit-shape-to-text:t" inset="0,0,0,0">
              <w:txbxContent>
                <w:p w:rsidR="00595385" w:rsidRDefault="00595385">
                  <w:pPr>
                    <w:pStyle w:val="21"/>
                    <w:shd w:val="clear" w:color="auto" w:fill="auto"/>
                    <w:spacing w:before="0" w:after="0" w:line="150" w:lineRule="exact"/>
                    <w:ind w:left="100"/>
                    <w:jc w:val="left"/>
                  </w:pPr>
                  <w:r>
                    <w:rPr>
                      <w:rStyle w:val="Exact"/>
                      <w:spacing w:val="0"/>
                    </w:rPr>
                    <w:t>^</w:t>
                  </w:r>
                  <w:proofErr w:type="spellStart"/>
                  <w:r>
                    <w:rPr>
                      <w:rStyle w:val="Exact"/>
                      <w:spacing w:val="0"/>
                    </w:rPr>
                    <w:t>dis</w:t>
                  </w:r>
                  <w:proofErr w:type="spellEnd"/>
                </w:p>
              </w:txbxContent>
            </v:textbox>
            <w10:wrap anchorx="margin"/>
          </v:shape>
        </w:pict>
      </w:r>
      <w:r w:rsidRPr="00DB6C10">
        <w:rPr>
          <w:rFonts w:ascii="Times New Roman" w:hAnsi="Times New Roman" w:cs="Times New Roman"/>
        </w:rPr>
        <w:pict>
          <v:shape id="_x0000_s2052" type="#_x0000_t202" style="position:absolute;margin-left:259.6pt;margin-top:1.2pt;width:255.5pt;height:34.7pt;z-index:251657806;mso-wrap-distance-left:5pt;mso-wrap-distance-right:5pt;mso-position-horizontal-relative:margin" filled="f" stroked="f">
            <v:textbox style="mso-fit-shape-to-text:t" inset="0,0,0,0">
              <w:txbxContent>
                <w:p w:rsidR="00595385" w:rsidRPr="00A87FE9" w:rsidRDefault="00595385">
                  <w:pPr>
                    <w:pStyle w:val="21"/>
                    <w:shd w:val="clear" w:color="auto" w:fill="auto"/>
                    <w:spacing w:before="0" w:after="0" w:line="228" w:lineRule="exact"/>
                    <w:ind w:left="100" w:right="120" w:firstLine="200"/>
                    <w:rPr>
                      <w:rFonts w:ascii="Times New Roman" w:hAnsi="Times New Roman" w:cs="Times New Roman"/>
                    </w:rPr>
                  </w:pPr>
                  <w:proofErr w:type="spellStart"/>
                  <w:r w:rsidRPr="00A87FE9">
                    <w:rPr>
                      <w:rStyle w:val="Exact"/>
                      <w:rFonts w:ascii="Times New Roman" w:hAnsi="Times New Roman" w:cs="Times New Roman"/>
                      <w:spacing w:val="0"/>
                    </w:rPr>
                    <w:t>Gopal</w:t>
                  </w:r>
                  <w:proofErr w:type="spellEnd"/>
                  <w:r w:rsidRPr="00A87FE9">
                    <w:rPr>
                      <w:rStyle w:val="Exact"/>
                      <w:rFonts w:ascii="Times New Roman" w:hAnsi="Times New Roman" w:cs="Times New Roman"/>
                      <w:spacing w:val="0"/>
                    </w:rPr>
                    <w:t xml:space="preserve"> and Gupta</w:t>
                  </w:r>
                  <w:r w:rsidRPr="00A87FE9">
                    <w:rPr>
                      <w:rStyle w:val="Corbel1"/>
                      <w:rFonts w:ascii="Times New Roman" w:hAnsi="Times New Roman" w:cs="Times New Roman"/>
                      <w:spacing w:val="0"/>
                      <w:vertAlign w:val="superscript"/>
                    </w:rPr>
                    <w:t>42</w:t>
                  </w:r>
                  <w:proofErr w:type="gramStart"/>
                  <w:r w:rsidRPr="00A87FE9">
                    <w:rPr>
                      <w:rStyle w:val="Corbel1"/>
                      <w:rFonts w:ascii="Times New Roman" w:hAnsi="Times New Roman" w:cs="Times New Roman"/>
                      <w:spacing w:val="0"/>
                      <w:vertAlign w:val="superscript"/>
                    </w:rPr>
                    <w:t>,43</w:t>
                  </w:r>
                  <w:proofErr w:type="gramEnd"/>
                  <w:r w:rsidRPr="00A87FE9">
                    <w:rPr>
                      <w:rStyle w:val="Exact"/>
                      <w:rFonts w:ascii="Times New Roman" w:hAnsi="Times New Roman" w:cs="Times New Roman"/>
                      <w:spacing w:val="0"/>
                    </w:rPr>
                    <w:t xml:space="preserve"> introduced the model of dislocation-induced impedance of photovoltaic detector. According to this model, the </w:t>
                  </w:r>
                  <w:proofErr w:type="spellStart"/>
                  <w:r w:rsidRPr="00A87FE9">
                    <w:rPr>
                      <w:rStyle w:val="Exact"/>
                      <w:rFonts w:ascii="Times New Roman" w:hAnsi="Times New Roman" w:cs="Times New Roman"/>
                      <w:spacing w:val="0"/>
                    </w:rPr>
                    <w:t>R</w:t>
                  </w:r>
                  <w:r w:rsidRPr="00A87FE9">
                    <w:rPr>
                      <w:rStyle w:val="Exact"/>
                      <w:rFonts w:ascii="Times New Roman" w:hAnsi="Times New Roman" w:cs="Times New Roman"/>
                      <w:spacing w:val="0"/>
                      <w:vertAlign w:val="subscript"/>
                    </w:rPr>
                    <w:t>sh</w:t>
                  </w:r>
                  <w:proofErr w:type="gramStart"/>
                  <w:r w:rsidRPr="00A87FE9">
                    <w:rPr>
                      <w:rStyle w:val="Exact"/>
                      <w:rFonts w:ascii="Times New Roman" w:hAnsi="Times New Roman" w:cs="Times New Roman"/>
                      <w:spacing w:val="0"/>
                    </w:rPr>
                    <w:t>,</w:t>
                  </w:r>
                  <w:r w:rsidRPr="00A87FE9">
                    <w:rPr>
                      <w:rStyle w:val="Exact"/>
                      <w:rFonts w:ascii="Times New Roman" w:hAnsi="Times New Roman" w:cs="Times New Roman"/>
                      <w:spacing w:val="0"/>
                      <w:vertAlign w:val="subscript"/>
                    </w:rPr>
                    <w:t>dis</w:t>
                  </w:r>
                  <w:proofErr w:type="spellEnd"/>
                  <w:proofErr w:type="gramEnd"/>
                  <w:r w:rsidRPr="00A87FE9">
                    <w:rPr>
                      <w:rStyle w:val="Exact"/>
                      <w:rFonts w:ascii="Times New Roman" w:hAnsi="Times New Roman" w:cs="Times New Roman"/>
                      <w:spacing w:val="0"/>
                    </w:rPr>
                    <w:t xml:space="preserve"> can be given by</w:t>
                  </w:r>
                </w:p>
              </w:txbxContent>
            </v:textbox>
            <w10:wrap anchorx="margin"/>
          </v:shape>
        </w:pict>
      </w: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360" w:lineRule="exact"/>
        <w:rPr>
          <w:rFonts w:ascii="Times New Roman" w:hAnsi="Times New Roman" w:cs="Times New Roman"/>
        </w:rPr>
      </w:pPr>
    </w:p>
    <w:p w:rsidR="00D93675" w:rsidRPr="00DB6C10" w:rsidRDefault="00D93675">
      <w:pPr>
        <w:spacing w:line="689" w:lineRule="exact"/>
        <w:rPr>
          <w:rFonts w:ascii="Times New Roman" w:hAnsi="Times New Roman" w:cs="Times New Roman"/>
        </w:rPr>
      </w:pPr>
    </w:p>
    <w:p w:rsidR="00D93675" w:rsidRPr="00DB6C10" w:rsidRDefault="00D93675">
      <w:pPr>
        <w:rPr>
          <w:rFonts w:ascii="Times New Roman" w:hAnsi="Times New Roman" w:cs="Times New Roman"/>
          <w:sz w:val="2"/>
          <w:szCs w:val="2"/>
        </w:rPr>
        <w:sectPr w:rsidR="00D93675" w:rsidRPr="00DB6C10">
          <w:pgSz w:w="12240" w:h="15840"/>
          <w:pgMar w:top="1157" w:right="1005" w:bottom="923" w:left="1005" w:header="0" w:footer="3" w:gutter="0"/>
          <w:cols w:space="720"/>
          <w:noEndnote/>
          <w:docGrid w:linePitch="360"/>
        </w:sectPr>
      </w:pPr>
    </w:p>
    <w:p w:rsidR="00D93675" w:rsidRPr="00DB6C10" w:rsidRDefault="008531DB">
      <w:pPr>
        <w:framePr w:h="2861" w:wrap="notBeside" w:vAnchor="text" w:hAnchor="text" w:xAlign="center" w:y="1"/>
        <w:jc w:val="center"/>
        <w:rPr>
          <w:rFonts w:ascii="Times New Roman" w:hAnsi="Times New Roman" w:cs="Times New Roman"/>
          <w:sz w:val="2"/>
          <w:szCs w:val="2"/>
        </w:rPr>
      </w:pPr>
      <w:r w:rsidRPr="00DB6C10">
        <w:rPr>
          <w:rFonts w:ascii="Times New Roman" w:hAnsi="Times New Roman" w:cs="Times New Roman"/>
        </w:rPr>
        <w:pict>
          <v:shape id="_x0000_i1029" type="#_x0000_t75" style="width:350pt;height:143.15pt">
            <v:imagedata r:id="rId23" r:href="rId24"/>
          </v:shape>
        </w:pict>
      </w:r>
    </w:p>
    <w:p w:rsidR="00D93675" w:rsidRPr="00DB6C10" w:rsidRDefault="008531DB">
      <w:pPr>
        <w:pStyle w:val="ae"/>
        <w:framePr w:h="2861" w:wrap="notBeside" w:vAnchor="text" w:hAnchor="text" w:xAlign="center" w:y="1"/>
        <w:shd w:val="clear" w:color="auto" w:fill="auto"/>
        <w:tabs>
          <w:tab w:val="center" w:pos="967"/>
          <w:tab w:val="right" w:pos="1937"/>
          <w:tab w:val="right" w:pos="2815"/>
          <w:tab w:val="left" w:pos="3552"/>
          <w:tab w:val="right" w:pos="4615"/>
          <w:tab w:val="center" w:pos="5400"/>
          <w:tab w:val="right" w:pos="6370"/>
        </w:tabs>
        <w:spacing w:line="221" w:lineRule="exact"/>
        <w:rPr>
          <w:rFonts w:ascii="Times New Roman" w:hAnsi="Times New Roman" w:cs="Times New Roman"/>
        </w:rPr>
      </w:pPr>
      <w:r w:rsidRPr="00DB6C10">
        <w:rPr>
          <w:rFonts w:ascii="Times New Roman" w:hAnsi="Times New Roman" w:cs="Times New Roman"/>
        </w:rPr>
        <w:t>34</w:t>
      </w:r>
      <w:r w:rsidRPr="00DB6C10">
        <w:rPr>
          <w:rFonts w:ascii="Times New Roman" w:hAnsi="Times New Roman" w:cs="Times New Roman"/>
        </w:rPr>
        <w:tab/>
        <w:t>36</w:t>
      </w:r>
      <w:r w:rsidRPr="00DB6C10">
        <w:rPr>
          <w:rFonts w:ascii="Times New Roman" w:hAnsi="Times New Roman" w:cs="Times New Roman"/>
        </w:rPr>
        <w:tab/>
        <w:t>38</w:t>
      </w:r>
      <w:r w:rsidRPr="00DB6C10">
        <w:rPr>
          <w:rFonts w:ascii="Times New Roman" w:hAnsi="Times New Roman" w:cs="Times New Roman"/>
        </w:rPr>
        <w:tab/>
        <w:t>40</w:t>
      </w:r>
      <w:r w:rsidRPr="00DB6C10">
        <w:rPr>
          <w:rFonts w:ascii="Times New Roman" w:hAnsi="Times New Roman" w:cs="Times New Roman"/>
        </w:rPr>
        <w:tab/>
        <w:t>34</w:t>
      </w:r>
      <w:r w:rsidRPr="00DB6C10">
        <w:rPr>
          <w:rFonts w:ascii="Times New Roman" w:hAnsi="Times New Roman" w:cs="Times New Roman"/>
        </w:rPr>
        <w:tab/>
        <w:t>36</w:t>
      </w:r>
      <w:r w:rsidRPr="00DB6C10">
        <w:rPr>
          <w:rFonts w:ascii="Times New Roman" w:hAnsi="Times New Roman" w:cs="Times New Roman"/>
        </w:rPr>
        <w:tab/>
        <w:t>38</w:t>
      </w:r>
      <w:r w:rsidRPr="00DB6C10">
        <w:rPr>
          <w:rFonts w:ascii="Times New Roman" w:hAnsi="Times New Roman" w:cs="Times New Roman"/>
        </w:rPr>
        <w:tab/>
        <w:t>40</w:t>
      </w:r>
    </w:p>
    <w:p w:rsidR="00D93675" w:rsidRPr="00DB6C10" w:rsidRDefault="008531DB">
      <w:pPr>
        <w:pStyle w:val="ae"/>
        <w:framePr w:h="2861" w:wrap="notBeside" w:vAnchor="text" w:hAnchor="text" w:xAlign="center" w:y="1"/>
        <w:shd w:val="clear" w:color="auto" w:fill="auto"/>
        <w:tabs>
          <w:tab w:val="right" w:pos="3845"/>
          <w:tab w:val="center" w:pos="3960"/>
          <w:tab w:val="center" w:pos="4423"/>
        </w:tabs>
        <w:spacing w:line="221" w:lineRule="exact"/>
        <w:rPr>
          <w:rFonts w:ascii="Times New Roman" w:hAnsi="Times New Roman" w:cs="Times New Roman"/>
        </w:rPr>
      </w:pPr>
      <w:proofErr w:type="spellStart"/>
      <w:proofErr w:type="gramStart"/>
      <w:r w:rsidRPr="00DB6C10">
        <w:rPr>
          <w:rStyle w:val="af0"/>
          <w:rFonts w:ascii="Times New Roman" w:hAnsi="Times New Roman" w:cs="Times New Roman"/>
        </w:rPr>
        <w:t>kT</w:t>
      </w:r>
      <w:proofErr w:type="spellEnd"/>
      <w:proofErr w:type="gramEnd"/>
      <w:r w:rsidRPr="00DB6C10">
        <w:rPr>
          <w:rFonts w:ascii="Times New Roman" w:hAnsi="Times New Roman" w:cs="Times New Roman"/>
        </w:rPr>
        <w:t xml:space="preserve"> </w:t>
      </w:r>
      <w:r w:rsidRPr="00DB6C10">
        <w:rPr>
          <w:rFonts w:ascii="Times New Roman" w:hAnsi="Times New Roman" w:cs="Times New Roman"/>
          <w:vertAlign w:val="superscript"/>
        </w:rPr>
        <w:t>1</w:t>
      </w:r>
      <w:r w:rsidRPr="00DB6C10">
        <w:rPr>
          <w:rFonts w:ascii="Times New Roman" w:hAnsi="Times New Roman" w:cs="Times New Roman"/>
        </w:rPr>
        <w:t xml:space="preserve"> (eV</w:t>
      </w:r>
      <w:r w:rsidRPr="00DB6C10">
        <w:rPr>
          <w:rFonts w:ascii="Times New Roman" w:hAnsi="Times New Roman" w:cs="Times New Roman"/>
          <w:vertAlign w:val="superscript"/>
        </w:rPr>
        <w:t>1</w:t>
      </w:r>
      <w:r w:rsidRPr="00DB6C10">
        <w:rPr>
          <w:rFonts w:ascii="Times New Roman" w:hAnsi="Times New Roman" w:cs="Times New Roman"/>
        </w:rPr>
        <w:t>)</w:t>
      </w:r>
      <w:r w:rsidRPr="00DB6C10">
        <w:rPr>
          <w:rFonts w:ascii="Times New Roman" w:hAnsi="Times New Roman" w:cs="Times New Roman"/>
        </w:rPr>
        <w:tab/>
      </w:r>
      <w:proofErr w:type="spellStart"/>
      <w:r w:rsidRPr="00DB6C10">
        <w:rPr>
          <w:rStyle w:val="af0"/>
          <w:rFonts w:ascii="Times New Roman" w:hAnsi="Times New Roman" w:cs="Times New Roman"/>
        </w:rPr>
        <w:t>kT</w:t>
      </w:r>
      <w:proofErr w:type="spellEnd"/>
      <w:r w:rsidRPr="00DB6C10">
        <w:rPr>
          <w:rFonts w:ascii="Times New Roman" w:hAnsi="Times New Roman" w:cs="Times New Roman"/>
        </w:rPr>
        <w:tab/>
      </w:r>
      <w:r w:rsidRPr="00DB6C10">
        <w:rPr>
          <w:rFonts w:ascii="Times New Roman" w:hAnsi="Times New Roman" w:cs="Times New Roman"/>
          <w:vertAlign w:val="superscript"/>
        </w:rPr>
        <w:t>1</w:t>
      </w:r>
      <w:r w:rsidRPr="00DB6C10">
        <w:rPr>
          <w:rFonts w:ascii="Times New Roman" w:hAnsi="Times New Roman" w:cs="Times New Roman"/>
        </w:rPr>
        <w:tab/>
        <w:t>(eV</w:t>
      </w:r>
      <w:r w:rsidRPr="00DB6C10">
        <w:rPr>
          <w:rFonts w:ascii="Times New Roman" w:hAnsi="Times New Roman" w:cs="Times New Roman"/>
          <w:vertAlign w:val="superscript"/>
        </w:rPr>
        <w:t>1</w:t>
      </w:r>
      <w:r w:rsidRPr="00DB6C10">
        <w:rPr>
          <w:rFonts w:ascii="Times New Roman" w:hAnsi="Times New Roman" w:cs="Times New Roman"/>
        </w:rPr>
        <w:t>)</w:t>
      </w:r>
    </w:p>
    <w:p w:rsidR="00D93675" w:rsidRPr="00DB6C10" w:rsidRDefault="008531DB">
      <w:pPr>
        <w:pStyle w:val="ae"/>
        <w:framePr w:h="2861" w:wrap="notBeside" w:vAnchor="text" w:hAnchor="text" w:xAlign="center" w:y="1"/>
        <w:shd w:val="clear" w:color="auto" w:fill="auto"/>
        <w:rPr>
          <w:rFonts w:ascii="Times New Roman" w:hAnsi="Times New Roman" w:cs="Times New Roman"/>
        </w:rPr>
      </w:pPr>
      <w:proofErr w:type="gramStart"/>
      <w:r w:rsidRPr="00DB6C10">
        <w:rPr>
          <w:rFonts w:ascii="Times New Roman" w:hAnsi="Times New Roman" w:cs="Times New Roman"/>
        </w:rPr>
        <w:t xml:space="preserve">FIG. </w:t>
      </w:r>
      <w:r w:rsidRPr="00DB6C10">
        <w:rPr>
          <w:rStyle w:val="Corbel2"/>
          <w:rFonts w:ascii="Times New Roman" w:hAnsi="Times New Roman" w:cs="Times New Roman"/>
        </w:rPr>
        <w:t>8</w:t>
      </w:r>
      <w:r w:rsidRPr="00DB6C10">
        <w:rPr>
          <w:rFonts w:ascii="Times New Roman" w:hAnsi="Times New Roman" w:cs="Times New Roman"/>
        </w:rPr>
        <w:t>.</w:t>
      </w:r>
      <w:proofErr w:type="gramEnd"/>
      <w:r w:rsidRPr="00DB6C10">
        <w:rPr>
          <w:rFonts w:ascii="Times New Roman" w:hAnsi="Times New Roman" w:cs="Times New Roman"/>
        </w:rPr>
        <w:t xml:space="preserve"> Temperature dependences of shunt resistance for non-irradiated (curves 1-3, circles), neutron-irradiated (4-6, squares) and Y-irradiated (7-11, diamonds and triangles) samples. The curves 1, 4, 7 and 9 (open marks) are obtained without USL, curves 2, 3, 5, </w:t>
      </w:r>
      <w:r w:rsidRPr="00DB6C10">
        <w:rPr>
          <w:rStyle w:val="Corbel2"/>
          <w:rFonts w:ascii="Times New Roman" w:hAnsi="Times New Roman" w:cs="Times New Roman"/>
        </w:rPr>
        <w:t>6</w:t>
      </w:r>
      <w:r w:rsidRPr="00DB6C10">
        <w:rPr>
          <w:rFonts w:ascii="Times New Roman" w:hAnsi="Times New Roman" w:cs="Times New Roman"/>
        </w:rPr>
        <w:t xml:space="preserve">, </w:t>
      </w:r>
      <w:r w:rsidRPr="00DB6C10">
        <w:rPr>
          <w:rStyle w:val="Corbel2"/>
          <w:rFonts w:ascii="Times New Roman" w:hAnsi="Times New Roman" w:cs="Times New Roman"/>
        </w:rPr>
        <w:t>8</w:t>
      </w:r>
      <w:r w:rsidRPr="00DB6C10">
        <w:rPr>
          <w:rFonts w:ascii="Times New Roman" w:hAnsi="Times New Roman" w:cs="Times New Roman"/>
        </w:rPr>
        <w:t xml:space="preserve">, 10, and 11 correspond to Ui-1, Ui-2, Un-1, Un-2, Ug6-2, Ug7-1, and Ug7-2 respectively. The marks are the experimental </w:t>
      </w:r>
      <w:proofErr w:type="gramStart"/>
      <w:r w:rsidRPr="00DB6C10">
        <w:rPr>
          <w:rFonts w:ascii="Times New Roman" w:hAnsi="Times New Roman" w:cs="Times New Roman"/>
        </w:rPr>
        <w:t>results,</w:t>
      </w:r>
      <w:proofErr w:type="gramEnd"/>
      <w:r w:rsidRPr="00DB6C10">
        <w:rPr>
          <w:rFonts w:ascii="Times New Roman" w:hAnsi="Times New Roman" w:cs="Times New Roman"/>
        </w:rPr>
        <w:t xml:space="preserve"> the lines are the fitted curves using Eq. (21)-(23).</w:t>
      </w:r>
    </w:p>
    <w:p w:rsidR="00D93675" w:rsidRPr="00DB6C10" w:rsidRDefault="00D93675">
      <w:pPr>
        <w:rPr>
          <w:rFonts w:ascii="Times New Roman" w:hAnsi="Times New Roman" w:cs="Times New Roman"/>
          <w:sz w:val="2"/>
          <w:szCs w:val="2"/>
        </w:rPr>
      </w:pPr>
    </w:p>
    <w:p w:rsidR="00D93675" w:rsidRPr="00DB6C10" w:rsidRDefault="00D93675">
      <w:pPr>
        <w:rPr>
          <w:rFonts w:ascii="Times New Roman" w:hAnsi="Times New Roman" w:cs="Times New Roman"/>
          <w:sz w:val="2"/>
          <w:szCs w:val="2"/>
        </w:rPr>
        <w:sectPr w:rsidR="00D93675" w:rsidRPr="00DB6C10">
          <w:pgSz w:w="12240" w:h="15840"/>
          <w:pgMar w:top="1229" w:right="1041" w:bottom="727" w:left="1041" w:header="0" w:footer="3" w:gutter="0"/>
          <w:cols w:space="720"/>
          <w:noEndnote/>
          <w:docGrid w:linePitch="360"/>
        </w:sectPr>
      </w:pPr>
    </w:p>
    <w:p w:rsidR="00D93675" w:rsidRPr="00DB6C10" w:rsidRDefault="008531DB">
      <w:pPr>
        <w:pStyle w:val="21"/>
        <w:shd w:val="clear" w:color="auto" w:fill="auto"/>
        <w:spacing w:before="0" w:after="0" w:line="228" w:lineRule="exact"/>
        <w:ind w:right="20"/>
        <w:rPr>
          <w:rFonts w:ascii="Times New Roman" w:hAnsi="Times New Roman" w:cs="Times New Roman"/>
        </w:rPr>
      </w:pPr>
      <w:r w:rsidRPr="00DB6C10">
        <w:rPr>
          <w:rFonts w:ascii="Times New Roman" w:hAnsi="Times New Roman" w:cs="Times New Roman"/>
        </w:rPr>
        <w:lastRenderedPageBreak/>
        <w:t>n+p-junctions</w:t>
      </w:r>
      <w:r w:rsidRPr="00DB6C10">
        <w:rPr>
          <w:rFonts w:ascii="Times New Roman" w:hAnsi="Times New Roman" w:cs="Times New Roman"/>
          <w:vertAlign w:val="superscript"/>
        </w:rPr>
        <w:t>78</w:t>
      </w:r>
      <w:proofErr w:type="gramStart"/>
      <w:r w:rsidRPr="00DB6C10">
        <w:rPr>
          <w:rFonts w:ascii="Times New Roman" w:hAnsi="Times New Roman" w:cs="Times New Roman"/>
          <w:vertAlign w:val="superscript"/>
        </w:rPr>
        <w:t>,79</w:t>
      </w:r>
      <w:proofErr w:type="gramEnd"/>
      <w:r w:rsidRPr="00DB6C10">
        <w:rPr>
          <w:rFonts w:ascii="Times New Roman" w:hAnsi="Times New Roman" w:cs="Times New Roman"/>
        </w:rPr>
        <w:t>), and oxide precipitates</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160,61,64,80-82</w:t>
      </w:r>
      <w:r w:rsidRPr="00DB6C10">
        <w:rPr>
          <w:rStyle w:val="Corbel"/>
          <w:rFonts w:ascii="Times New Roman" w:hAnsi="Times New Roman" w:cs="Times New Roman"/>
        </w:rPr>
        <w:t xml:space="preserve"> </w:t>
      </w:r>
      <w:r w:rsidRPr="00DB6C10">
        <w:rPr>
          <w:rFonts w:ascii="Times New Roman" w:hAnsi="Times New Roman" w:cs="Times New Roman"/>
        </w:rPr>
        <w:t xml:space="preserve">The first two defects are sensitive to </w:t>
      </w:r>
      <w:del w:id="458" w:author="Alla" w:date="2017-10-21T23:11:00Z">
        <w:r w:rsidRPr="00DB6C10" w:rsidDel="008967C0">
          <w:rPr>
            <w:rFonts w:ascii="Times New Roman" w:hAnsi="Times New Roman" w:cs="Times New Roman"/>
          </w:rPr>
          <w:delText>an</w:delText>
        </w:r>
      </w:del>
      <w:r w:rsidRPr="00DB6C10">
        <w:rPr>
          <w:rFonts w:ascii="Times New Roman" w:hAnsi="Times New Roman" w:cs="Times New Roman"/>
        </w:rPr>
        <w:t xml:space="preserve"> intensive </w:t>
      </w:r>
      <w:r w:rsidR="00250F14">
        <w:rPr>
          <w:rFonts w:ascii="Times New Roman" w:hAnsi="Times New Roman" w:cs="Times New Roman"/>
        </w:rPr>
        <w:t>illu</w:t>
      </w:r>
      <w:r w:rsidRPr="008967C0">
        <w:rPr>
          <w:rFonts w:ascii="Times New Roman" w:hAnsi="Times New Roman" w:cs="Times New Roman"/>
        </w:rPr>
        <w:t>mination</w:t>
      </w:r>
      <w:r w:rsidRPr="00DB6C10">
        <w:rPr>
          <w:rFonts w:ascii="Times New Roman" w:hAnsi="Times New Roman" w:cs="Times New Roman"/>
        </w:rPr>
        <w:t xml:space="preserve"> at room temperature. To determine the major recombination center of </w:t>
      </w:r>
      <w:r w:rsidR="00250F14">
        <w:rPr>
          <w:rFonts w:ascii="Times New Roman" w:hAnsi="Times New Roman" w:cs="Times New Roman"/>
        </w:rPr>
        <w:t>investigated samples the follow</w:t>
      </w:r>
      <w:r w:rsidRPr="00DB6C10">
        <w:rPr>
          <w:rFonts w:ascii="Times New Roman" w:hAnsi="Times New Roman" w:cs="Times New Roman"/>
        </w:rPr>
        <w:t>ing experimental p</w:t>
      </w:r>
      <w:r w:rsidR="00250F14">
        <w:rPr>
          <w:rFonts w:ascii="Times New Roman" w:hAnsi="Times New Roman" w:cs="Times New Roman"/>
        </w:rPr>
        <w:t xml:space="preserve">rocedure has been used. The </w:t>
      </w:r>
      <w:proofErr w:type="spellStart"/>
      <w:r w:rsidR="00250F14">
        <w:rPr>
          <w:rFonts w:ascii="Times New Roman" w:hAnsi="Times New Roman" w:cs="Times New Roman"/>
        </w:rPr>
        <w:t>non</w:t>
      </w:r>
      <w:r w:rsidRPr="00DB6C10">
        <w:rPr>
          <w:rFonts w:ascii="Times New Roman" w:hAnsi="Times New Roman" w:cs="Times New Roman"/>
        </w:rPr>
        <w:t>irradiated</w:t>
      </w:r>
      <w:proofErr w:type="spellEnd"/>
      <w:r w:rsidRPr="00DB6C10">
        <w:rPr>
          <w:rFonts w:ascii="Times New Roman" w:hAnsi="Times New Roman" w:cs="Times New Roman"/>
        </w:rPr>
        <w:t xml:space="preserve"> sample was light soaked under halogen lamp </w:t>
      </w:r>
      <w:r w:rsidRPr="00DB6C10">
        <w:rPr>
          <w:rStyle w:val="Corbel"/>
          <w:rFonts w:ascii="Times New Roman" w:hAnsi="Times New Roman" w:cs="Times New Roman"/>
        </w:rPr>
        <w:t>(2</w:t>
      </w:r>
      <w:r w:rsidRPr="00DB6C10">
        <w:rPr>
          <w:rFonts w:ascii="Times New Roman" w:hAnsi="Times New Roman" w:cs="Times New Roman"/>
        </w:rPr>
        <w:t xml:space="preserve"> Suns) illumination</w:t>
      </w:r>
      <w:r w:rsidR="00250F14">
        <w:rPr>
          <w:rFonts w:ascii="Times New Roman" w:hAnsi="Times New Roman" w:cs="Times New Roman"/>
        </w:rPr>
        <w:t xml:space="preserve"> at approximately 305 K. The il</w:t>
      </w:r>
      <w:r w:rsidRPr="00DB6C10">
        <w:rPr>
          <w:rFonts w:ascii="Times New Roman" w:hAnsi="Times New Roman" w:cs="Times New Roman"/>
        </w:rPr>
        <w:t xml:space="preserve">lumination varied from </w:t>
      </w:r>
      <w:r w:rsidRPr="00DB6C10">
        <w:rPr>
          <w:rStyle w:val="Corbel"/>
          <w:rFonts w:ascii="Times New Roman" w:hAnsi="Times New Roman" w:cs="Times New Roman"/>
        </w:rPr>
        <w:t>1</w:t>
      </w:r>
      <w:r w:rsidRPr="00DB6C10">
        <w:rPr>
          <w:rFonts w:ascii="Times New Roman" w:hAnsi="Times New Roman" w:cs="Times New Roman"/>
        </w:rPr>
        <w:t xml:space="preserve"> h to </w:t>
      </w:r>
      <w:r w:rsidRPr="00DB6C10">
        <w:rPr>
          <w:rStyle w:val="Corbel"/>
          <w:rFonts w:ascii="Times New Roman" w:hAnsi="Times New Roman" w:cs="Times New Roman"/>
        </w:rPr>
        <w:t>8</w:t>
      </w:r>
      <w:r w:rsidRPr="00DB6C10">
        <w:rPr>
          <w:rFonts w:ascii="Times New Roman" w:hAnsi="Times New Roman" w:cs="Times New Roman"/>
        </w:rPr>
        <w:t xml:space="preserve"> h. After illumination sample is stored in the dark at room temperature. </w:t>
      </w:r>
      <w:r w:rsidRPr="00D7375B">
        <w:rPr>
          <w:rFonts w:ascii="Times New Roman" w:hAnsi="Times New Roman" w:cs="Times New Roman"/>
          <w:highlight w:val="yellow"/>
          <w:rPrChange w:id="459" w:author="Alla" w:date="2017-10-21T23:13:00Z">
            <w:rPr>
              <w:rFonts w:ascii="Times New Roman" w:hAnsi="Times New Roman" w:cs="Times New Roman"/>
            </w:rPr>
          </w:rPrChange>
        </w:rPr>
        <w:t>To de</w:t>
      </w:r>
      <w:r w:rsidRPr="00D7375B">
        <w:rPr>
          <w:rFonts w:ascii="Times New Roman" w:hAnsi="Times New Roman" w:cs="Times New Roman"/>
          <w:highlight w:val="yellow"/>
          <w:rPrChange w:id="460" w:author="Alla" w:date="2017-10-21T23:13:00Z">
            <w:rPr>
              <w:rFonts w:ascii="Times New Roman" w:hAnsi="Times New Roman" w:cs="Times New Roman"/>
            </w:rPr>
          </w:rPrChange>
        </w:rPr>
        <w:softHyphen/>
        <w:t>termine the parameters kinetics I-V characteristics have been measured</w:t>
      </w:r>
      <w:r w:rsidRPr="00DB6C10">
        <w:rPr>
          <w:rFonts w:ascii="Times New Roman" w:hAnsi="Times New Roman" w:cs="Times New Roman"/>
        </w:rPr>
        <w:t xml:space="preserve"> with interval 10-15 min at room temper</w:t>
      </w:r>
      <w:r w:rsidRPr="00DB6C10">
        <w:rPr>
          <w:rFonts w:ascii="Times New Roman" w:hAnsi="Times New Roman" w:cs="Times New Roman"/>
        </w:rPr>
        <w:softHyphen/>
        <w:t>ature over a period 5 h after illumination stopping. To determine the permanent light-induced change the I-V characteristics have been measured in 48 h after illumina</w:t>
      </w:r>
      <w:r w:rsidRPr="00DB6C10">
        <w:rPr>
          <w:rFonts w:ascii="Times New Roman" w:hAnsi="Times New Roman" w:cs="Times New Roman"/>
        </w:rPr>
        <w:softHyphen/>
        <w:t xml:space="preserve">tion. After accumulated time under illumination had run up to 15 h the </w:t>
      </w:r>
      <w:proofErr w:type="spellStart"/>
      <w:r w:rsidRPr="00DB6C10">
        <w:rPr>
          <w:rFonts w:ascii="Times New Roman" w:hAnsi="Times New Roman" w:cs="Times New Roman"/>
        </w:rPr>
        <w:t>iSC</w:t>
      </w:r>
      <w:proofErr w:type="spellEnd"/>
      <w:r w:rsidRPr="00DB6C10">
        <w:rPr>
          <w:rFonts w:ascii="Times New Roman" w:hAnsi="Times New Roman" w:cs="Times New Roman"/>
        </w:rPr>
        <w:t xml:space="preserve"> was annealed at </w:t>
      </w:r>
      <w:r w:rsidRPr="00DB6C10">
        <w:rPr>
          <w:rStyle w:val="Corbel"/>
          <w:rFonts w:ascii="Times New Roman" w:hAnsi="Times New Roman" w:cs="Times New Roman"/>
        </w:rPr>
        <w:t>200</w:t>
      </w:r>
      <w:r w:rsidRPr="00DB6C10">
        <w:rPr>
          <w:rFonts w:ascii="Times New Roman" w:hAnsi="Times New Roman" w:cs="Times New Roman"/>
        </w:rPr>
        <w:t xml:space="preserve"> </w:t>
      </w:r>
      <w:r w:rsidRPr="00DB6C10">
        <w:rPr>
          <w:rFonts w:ascii="Times New Roman" w:hAnsi="Times New Roman" w:cs="Times New Roman"/>
          <w:vertAlign w:val="superscript"/>
        </w:rPr>
        <w:t>0</w:t>
      </w:r>
      <w:r w:rsidRPr="00DB6C10">
        <w:rPr>
          <w:rFonts w:ascii="Times New Roman" w:hAnsi="Times New Roman" w:cs="Times New Roman"/>
        </w:rPr>
        <w:t xml:space="preserve">C for </w:t>
      </w:r>
      <w:r w:rsidRPr="00DB6C10">
        <w:rPr>
          <w:rStyle w:val="Corbel"/>
          <w:rFonts w:ascii="Times New Roman" w:hAnsi="Times New Roman" w:cs="Times New Roman"/>
        </w:rPr>
        <w:t>10</w:t>
      </w:r>
      <w:r w:rsidRPr="00DB6C10">
        <w:rPr>
          <w:rFonts w:ascii="Times New Roman" w:hAnsi="Times New Roman" w:cs="Times New Roman"/>
        </w:rPr>
        <w:t xml:space="preserve"> min in the dark and </w:t>
      </w:r>
      <w:proofErr w:type="gramStart"/>
      <w:r w:rsidRPr="00DB6C10">
        <w:rPr>
          <w:rFonts w:ascii="Times New Roman" w:hAnsi="Times New Roman" w:cs="Times New Roman"/>
        </w:rPr>
        <w:t xml:space="preserve">parameters </w:t>
      </w:r>
      <w:ins w:id="461" w:author="Alla" w:date="2017-10-21T23:15:00Z">
        <w:r w:rsidR="00D7375B">
          <w:rPr>
            <w:rFonts w:ascii="Times New Roman" w:hAnsi="Times New Roman" w:cs="Times New Roman"/>
          </w:rPr>
          <w:t>???</w:t>
        </w:r>
        <w:proofErr w:type="gramEnd"/>
        <w:r w:rsidR="00D7375B">
          <w:rPr>
            <w:rFonts w:ascii="Times New Roman" w:hAnsi="Times New Roman" w:cs="Times New Roman"/>
          </w:rPr>
          <w:t xml:space="preserve"> </w:t>
        </w:r>
      </w:ins>
      <w:proofErr w:type="gramStart"/>
      <w:r w:rsidRPr="00DB6C10">
        <w:rPr>
          <w:rFonts w:ascii="Times New Roman" w:hAnsi="Times New Roman" w:cs="Times New Roman"/>
        </w:rPr>
        <w:t>were</w:t>
      </w:r>
      <w:proofErr w:type="gramEnd"/>
      <w:r w:rsidRPr="00DB6C10">
        <w:rPr>
          <w:rFonts w:ascii="Times New Roman" w:hAnsi="Times New Roman" w:cs="Times New Roman"/>
        </w:rPr>
        <w:t xml:space="preserve"> </w:t>
      </w:r>
      <w:ins w:id="462" w:author="Alla" w:date="2017-10-21T23:14:00Z">
        <w:r w:rsidR="00D7375B">
          <w:rPr>
            <w:rFonts w:ascii="Times New Roman" w:hAnsi="Times New Roman" w:cs="Times New Roman"/>
          </w:rPr>
          <w:t xml:space="preserve">measured </w:t>
        </w:r>
      </w:ins>
      <w:del w:id="463" w:author="Alla" w:date="2017-10-21T23:14:00Z">
        <w:r w:rsidRPr="00DB6C10" w:rsidDel="00D7375B">
          <w:rPr>
            <w:rFonts w:ascii="Times New Roman" w:hAnsi="Times New Roman" w:cs="Times New Roman"/>
          </w:rPr>
          <w:delText>determined</w:delText>
        </w:r>
      </w:del>
      <w:r w:rsidRPr="00DB6C10">
        <w:rPr>
          <w:rFonts w:ascii="Times New Roman" w:hAnsi="Times New Roman" w:cs="Times New Roman"/>
        </w:rPr>
        <w:t xml:space="preserve"> at room tem</w:t>
      </w:r>
      <w:r w:rsidRPr="00DB6C10">
        <w:rPr>
          <w:rFonts w:ascii="Times New Roman" w:hAnsi="Times New Roman" w:cs="Times New Roman"/>
        </w:rPr>
        <w:softHyphen/>
        <w:t>perature. After that, the illumination and measurements were repeated.</w:t>
      </w:r>
    </w:p>
    <w:p w:rsidR="00D93675" w:rsidRPr="00DB6C10" w:rsidRDefault="008531DB">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 xml:space="preserve">In order to keep the volume of this paper </w:t>
      </w:r>
      <w:ins w:id="464" w:author="Alla" w:date="2017-10-21T23:16:00Z">
        <w:r w:rsidR="00D7375B">
          <w:rPr>
            <w:rFonts w:ascii="Times New Roman" w:hAnsi="Times New Roman" w:cs="Times New Roman"/>
          </w:rPr>
          <w:t xml:space="preserve">within the </w:t>
        </w:r>
      </w:ins>
      <w:ins w:id="465" w:author="Alla" w:date="2017-10-21T23:17:00Z">
        <w:r w:rsidR="00D7375B">
          <w:rPr>
            <w:rFonts w:ascii="Times New Roman" w:hAnsi="Times New Roman" w:cs="Times New Roman"/>
          </w:rPr>
          <w:t xml:space="preserve">reasonable </w:t>
        </w:r>
      </w:ins>
      <w:proofErr w:type="gramStart"/>
      <w:ins w:id="466" w:author="Alla" w:date="2017-10-21T23:16:00Z">
        <w:r w:rsidR="00D7375B">
          <w:rPr>
            <w:rFonts w:ascii="Times New Roman" w:hAnsi="Times New Roman" w:cs="Times New Roman"/>
          </w:rPr>
          <w:t xml:space="preserve">limits </w:t>
        </w:r>
      </w:ins>
      <w:del w:id="467" w:author="Alla" w:date="2017-10-21T23:16:00Z">
        <w:r w:rsidRPr="00DB6C10" w:rsidDel="00D7375B">
          <w:rPr>
            <w:rFonts w:ascii="Times New Roman" w:hAnsi="Times New Roman" w:cs="Times New Roman"/>
          </w:rPr>
          <w:delText>a</w:delText>
        </w:r>
        <w:proofErr w:type="gramEnd"/>
        <w:r w:rsidRPr="00DB6C10" w:rsidDel="00D7375B">
          <w:rPr>
            <w:rFonts w:ascii="Times New Roman" w:hAnsi="Times New Roman" w:cs="Times New Roman"/>
          </w:rPr>
          <w:delText>t an rather</w:delText>
        </w:r>
      </w:del>
      <w:r w:rsidRPr="00DB6C10">
        <w:rPr>
          <w:rFonts w:ascii="Times New Roman" w:hAnsi="Times New Roman" w:cs="Times New Roman"/>
        </w:rPr>
        <w:t xml:space="preserve"> </w:t>
      </w:r>
      <w:del w:id="468" w:author="Alla" w:date="2017-10-21T23:17:00Z">
        <w:r w:rsidRPr="00DB6C10" w:rsidDel="00D7375B">
          <w:rPr>
            <w:rFonts w:ascii="Times New Roman" w:hAnsi="Times New Roman" w:cs="Times New Roman"/>
          </w:rPr>
          <w:delText>reasonable size</w:delText>
        </w:r>
      </w:del>
      <w:r w:rsidRPr="00DB6C10">
        <w:rPr>
          <w:rFonts w:ascii="Times New Roman" w:hAnsi="Times New Roman" w:cs="Times New Roman"/>
        </w:rPr>
        <w:t xml:space="preserve">, the detailed results </w:t>
      </w:r>
      <w:ins w:id="469" w:author="Alla" w:date="2017-10-21T23:17:00Z">
        <w:r w:rsidR="00D7375B">
          <w:rPr>
            <w:rFonts w:ascii="Times New Roman" w:hAnsi="Times New Roman" w:cs="Times New Roman"/>
          </w:rPr>
          <w:t xml:space="preserve">of these measurements </w:t>
        </w:r>
      </w:ins>
      <w:r w:rsidRPr="00DB6C10">
        <w:rPr>
          <w:rFonts w:ascii="Times New Roman" w:hAnsi="Times New Roman" w:cs="Times New Roman"/>
        </w:rPr>
        <w:t xml:space="preserve">are not shown. But </w:t>
      </w:r>
      <w:ins w:id="470" w:author="Alla" w:date="2017-10-21T23:17:00Z">
        <w:r w:rsidR="00D7375B">
          <w:rPr>
            <w:rFonts w:ascii="Times New Roman" w:hAnsi="Times New Roman" w:cs="Times New Roman"/>
          </w:rPr>
          <w:t xml:space="preserve">the </w:t>
        </w:r>
      </w:ins>
      <w:r w:rsidRPr="00DB6C10">
        <w:rPr>
          <w:rFonts w:ascii="Times New Roman" w:hAnsi="Times New Roman" w:cs="Times New Roman"/>
        </w:rPr>
        <w:t>main result</w:t>
      </w:r>
      <w:ins w:id="471" w:author="Alla" w:date="2017-10-21T23:17:00Z">
        <w:r w:rsidR="00D7375B">
          <w:rPr>
            <w:rFonts w:ascii="Times New Roman" w:hAnsi="Times New Roman" w:cs="Times New Roman"/>
          </w:rPr>
          <w:t>s</w:t>
        </w:r>
      </w:ins>
      <w:r w:rsidRPr="00DB6C10">
        <w:rPr>
          <w:rFonts w:ascii="Times New Roman" w:hAnsi="Times New Roman" w:cs="Times New Roman"/>
        </w:rPr>
        <w:t xml:space="preserve"> are </w:t>
      </w:r>
      <w:ins w:id="472" w:author="Alla" w:date="2017-10-21T23:17:00Z">
        <w:r w:rsidR="00D7375B">
          <w:rPr>
            <w:rFonts w:ascii="Times New Roman" w:hAnsi="Times New Roman" w:cs="Times New Roman"/>
          </w:rPr>
          <w:t xml:space="preserve">as </w:t>
        </w:r>
      </w:ins>
      <w:r w:rsidRPr="00DB6C10">
        <w:rPr>
          <w:rFonts w:ascii="Times New Roman" w:hAnsi="Times New Roman" w:cs="Times New Roman"/>
        </w:rPr>
        <w:t>follow</w:t>
      </w:r>
      <w:ins w:id="473" w:author="Alla" w:date="2017-10-21T23:17:00Z">
        <w:r w:rsidR="00D7375B">
          <w:rPr>
            <w:rFonts w:ascii="Times New Roman" w:hAnsi="Times New Roman" w:cs="Times New Roman"/>
          </w:rPr>
          <w:t>s/</w:t>
        </w:r>
      </w:ins>
      <w:proofErr w:type="spellStart"/>
      <w:del w:id="474" w:author="Alla" w:date="2017-10-21T23:18:00Z">
        <w:r w:rsidRPr="00DB6C10" w:rsidDel="00D7375B">
          <w:rPr>
            <w:rFonts w:ascii="Times New Roman" w:hAnsi="Times New Roman" w:cs="Times New Roman"/>
          </w:rPr>
          <w:delText>ing.</w:delText>
        </w:r>
      </w:del>
      <w:r w:rsidRPr="00DB6C10">
        <w:rPr>
          <w:rFonts w:ascii="Times New Roman" w:hAnsi="Times New Roman" w:cs="Times New Roman"/>
        </w:rPr>
        <w:t xml:space="preserve"> I</w:t>
      </w:r>
      <w:proofErr w:type="spellEnd"/>
      <w:r w:rsidRPr="00DB6C10">
        <w:rPr>
          <w:rFonts w:ascii="Times New Roman" w:hAnsi="Times New Roman" w:cs="Times New Roman"/>
        </w:rPr>
        <w:t xml:space="preserve">llumination did not result in permanent change of either of </w:t>
      </w:r>
      <w:ins w:id="475" w:author="Alla" w:date="2017-10-21T23:19:00Z">
        <w:r w:rsidR="00D7375B">
          <w:rPr>
            <w:rFonts w:ascii="Times New Roman" w:hAnsi="Times New Roman" w:cs="Times New Roman"/>
          </w:rPr>
          <w:t xml:space="preserve">the </w:t>
        </w:r>
      </w:ins>
      <w:proofErr w:type="gramStart"/>
      <w:r w:rsidRPr="00DB6C10">
        <w:rPr>
          <w:rStyle w:val="ac"/>
          <w:rFonts w:ascii="Times New Roman" w:hAnsi="Times New Roman" w:cs="Times New Roman"/>
        </w:rPr>
        <w:t>t</w:t>
      </w:r>
      <w:r w:rsidRPr="00DB6C10">
        <w:rPr>
          <w:rStyle w:val="ac"/>
          <w:rFonts w:ascii="Times New Roman" w:hAnsi="Times New Roman" w:cs="Times New Roman"/>
          <w:vertAlign w:val="subscript"/>
        </w:rPr>
        <w:t>9</w:t>
      </w:r>
      <w:r w:rsidRPr="00DB6C10">
        <w:rPr>
          <w:rFonts w:ascii="Times New Roman" w:hAnsi="Times New Roman" w:cs="Times New Roman"/>
        </w:rPr>
        <w:t xml:space="preserve"> ,</w:t>
      </w:r>
      <w:proofErr w:type="gramEnd"/>
      <w:r w:rsidRPr="00DB6C10">
        <w:rPr>
          <w:rFonts w:ascii="Times New Roman" w:hAnsi="Times New Roman" w:cs="Times New Roman"/>
        </w:rPr>
        <w:t xml:space="preserve"> </w:t>
      </w:r>
      <w:proofErr w:type="spellStart"/>
      <w:r w:rsidRPr="00DB6C10">
        <w:rPr>
          <w:rStyle w:val="a5"/>
          <w:rFonts w:ascii="Times New Roman" w:hAnsi="Times New Roman" w:cs="Times New Roman"/>
        </w:rPr>
        <w:t>T</w:t>
      </w:r>
      <w:r w:rsidRPr="00DB6C10">
        <w:rPr>
          <w:rFonts w:ascii="Times New Roman" w:hAnsi="Times New Roman" w:cs="Times New Roman"/>
          <w:vertAlign w:val="subscript"/>
        </w:rPr>
        <w:t>n</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n</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before as well as after annealing. Therefore BO influence on recombina</w:t>
      </w:r>
      <w:r w:rsidRPr="00DB6C10">
        <w:rPr>
          <w:rFonts w:ascii="Times New Roman" w:hAnsi="Times New Roman" w:cs="Times New Roman"/>
        </w:rPr>
        <w:softHyphen/>
        <w:t xml:space="preserve">tion </w:t>
      </w:r>
      <w:ins w:id="476" w:author="Alla" w:date="2017-10-21T23:21:00Z">
        <w:r w:rsidR="00D7375B" w:rsidRPr="00DB6C10">
          <w:rPr>
            <w:rFonts w:ascii="Times New Roman" w:hAnsi="Times New Roman" w:cs="Times New Roman"/>
          </w:rPr>
          <w:t>can be neglected</w:t>
        </w:r>
        <w:r w:rsidR="00D7375B" w:rsidRPr="00DB6C10">
          <w:rPr>
            <w:rFonts w:ascii="Times New Roman" w:hAnsi="Times New Roman" w:cs="Times New Roman"/>
          </w:rPr>
          <w:t xml:space="preserve"> </w:t>
        </w:r>
      </w:ins>
      <w:r w:rsidRPr="00DB6C10">
        <w:rPr>
          <w:rFonts w:ascii="Times New Roman" w:hAnsi="Times New Roman" w:cs="Times New Roman"/>
        </w:rPr>
        <w:t xml:space="preserve">in both </w:t>
      </w:r>
      <w:ins w:id="477" w:author="Alla" w:date="2017-10-21T23:21:00Z">
        <w:r w:rsidR="00D7375B">
          <w:rPr>
            <w:rFonts w:ascii="Times New Roman" w:hAnsi="Times New Roman" w:cs="Times New Roman"/>
          </w:rPr>
          <w:t xml:space="preserve">the </w:t>
        </w:r>
      </w:ins>
      <w:r w:rsidRPr="00DB6C10">
        <w:rPr>
          <w:rFonts w:ascii="Times New Roman" w:hAnsi="Times New Roman" w:cs="Times New Roman"/>
        </w:rPr>
        <w:t>SCR and</w:t>
      </w:r>
      <w:ins w:id="478" w:author="Alla" w:date="2017-10-21T23:22:00Z">
        <w:r w:rsidR="00D7375B">
          <w:rPr>
            <w:rFonts w:ascii="Times New Roman" w:hAnsi="Times New Roman" w:cs="Times New Roman"/>
          </w:rPr>
          <w:t xml:space="preserve"> the</w:t>
        </w:r>
      </w:ins>
      <w:r w:rsidRPr="00DB6C10">
        <w:rPr>
          <w:rFonts w:ascii="Times New Roman" w:hAnsi="Times New Roman" w:cs="Times New Roman"/>
        </w:rPr>
        <w:t xml:space="preserve"> base</w:t>
      </w:r>
      <w:del w:id="479" w:author="Alla" w:date="2017-10-21T23:21:00Z">
        <w:r w:rsidRPr="00DB6C10" w:rsidDel="00D7375B">
          <w:rPr>
            <w:rFonts w:ascii="Times New Roman" w:hAnsi="Times New Roman" w:cs="Times New Roman"/>
          </w:rPr>
          <w:delText xml:space="preserve"> can be neglected</w:delText>
        </w:r>
      </w:del>
      <w:r w:rsidRPr="00DB6C10">
        <w:rPr>
          <w:rFonts w:ascii="Times New Roman" w:hAnsi="Times New Roman" w:cs="Times New Roman"/>
        </w:rPr>
        <w:t xml:space="preserve">. </w:t>
      </w:r>
      <w:proofErr w:type="spellStart"/>
      <w:proofErr w:type="gramStart"/>
      <w:r w:rsidRPr="00DB6C10">
        <w:rPr>
          <w:rFonts w:ascii="Times New Roman" w:hAnsi="Times New Roman" w:cs="Times New Roman"/>
        </w:rPr>
        <w:t>n</w:t>
      </w:r>
      <w:r w:rsidRPr="00DB6C10">
        <w:rPr>
          <w:rFonts w:ascii="Times New Roman" w:hAnsi="Times New Roman" w:cs="Times New Roman"/>
          <w:vertAlign w:val="subscript"/>
        </w:rPr>
        <w:t>id</w:t>
      </w:r>
      <w:proofErr w:type="spellEnd"/>
      <w:proofErr w:type="gramEnd"/>
      <w:r w:rsidRPr="00DB6C10">
        <w:rPr>
          <w:rFonts w:ascii="Times New Roman" w:hAnsi="Times New Roman" w:cs="Times New Roman"/>
        </w:rPr>
        <w:t xml:space="preserve"> increase (about 0.03) and </w:t>
      </w:r>
      <w:r w:rsidRPr="00DB6C10">
        <w:rPr>
          <w:rStyle w:val="ac"/>
          <w:rFonts w:ascii="Times New Roman" w:hAnsi="Times New Roman" w:cs="Times New Roman"/>
        </w:rPr>
        <w:t>t</w:t>
      </w:r>
      <w:r w:rsidRPr="00DB6C10">
        <w:rPr>
          <w:rStyle w:val="ac"/>
          <w:rFonts w:ascii="Times New Roman" w:hAnsi="Times New Roman" w:cs="Times New Roman"/>
          <w:vertAlign w:val="subscript"/>
        </w:rPr>
        <w:t>9</w:t>
      </w:r>
      <w:r w:rsidRPr="00DB6C10">
        <w:rPr>
          <w:rFonts w:ascii="Times New Roman" w:hAnsi="Times New Roman" w:cs="Times New Roman"/>
        </w:rPr>
        <w:t xml:space="preserve"> decrease (about 10 %) </w:t>
      </w:r>
      <w:del w:id="480" w:author="Alla" w:date="2017-10-21T23:23:00Z">
        <w:r w:rsidRPr="00DB6C10" w:rsidDel="00D7375B">
          <w:rPr>
            <w:rFonts w:ascii="Times New Roman" w:hAnsi="Times New Roman" w:cs="Times New Roman"/>
          </w:rPr>
          <w:delText xml:space="preserve">were observed </w:delText>
        </w:r>
      </w:del>
      <w:ins w:id="481" w:author="Alla" w:date="2017-10-21T23:23:00Z">
        <w:r w:rsidR="00D7375B" w:rsidRPr="00DB6C10">
          <w:rPr>
            <w:rFonts w:ascii="Times New Roman" w:hAnsi="Times New Roman" w:cs="Times New Roman"/>
          </w:rPr>
          <w:t>immediately</w:t>
        </w:r>
        <w:r w:rsidR="00D7375B" w:rsidRPr="00DB6C10">
          <w:rPr>
            <w:rFonts w:ascii="Times New Roman" w:hAnsi="Times New Roman" w:cs="Times New Roman"/>
          </w:rPr>
          <w:t xml:space="preserve"> </w:t>
        </w:r>
      </w:ins>
      <w:r w:rsidRPr="00DB6C10">
        <w:rPr>
          <w:rFonts w:ascii="Times New Roman" w:hAnsi="Times New Roman" w:cs="Times New Roman"/>
        </w:rPr>
        <w:t xml:space="preserve">after </w:t>
      </w:r>
      <w:proofErr w:type="spellStart"/>
      <w:r w:rsidRPr="00DB6C10">
        <w:rPr>
          <w:rFonts w:ascii="Times New Roman" w:hAnsi="Times New Roman" w:cs="Times New Roman"/>
        </w:rPr>
        <w:t>illumination</w:t>
      </w:r>
      <w:del w:id="482" w:author="Alla" w:date="2017-10-21T23:23:00Z">
        <w:r w:rsidRPr="00DB6C10" w:rsidDel="00D7375B">
          <w:rPr>
            <w:rFonts w:ascii="Times New Roman" w:hAnsi="Times New Roman" w:cs="Times New Roman"/>
          </w:rPr>
          <w:delText xml:space="preserve"> </w:delText>
        </w:r>
      </w:del>
      <w:ins w:id="483" w:author="Alla" w:date="2017-10-21T23:23:00Z">
        <w:r w:rsidR="00D7375B" w:rsidRPr="00DB6C10">
          <w:rPr>
            <w:rFonts w:ascii="Times New Roman" w:hAnsi="Times New Roman" w:cs="Times New Roman"/>
          </w:rPr>
          <w:t>were</w:t>
        </w:r>
        <w:proofErr w:type="spellEnd"/>
        <w:r w:rsidR="00D7375B" w:rsidRPr="00DB6C10">
          <w:rPr>
            <w:rFonts w:ascii="Times New Roman" w:hAnsi="Times New Roman" w:cs="Times New Roman"/>
          </w:rPr>
          <w:t xml:space="preserve"> observed </w:t>
        </w:r>
      </w:ins>
      <w:del w:id="484" w:author="Alla" w:date="2017-10-21T23:23:00Z">
        <w:r w:rsidRPr="00DB6C10" w:rsidDel="00D7375B">
          <w:rPr>
            <w:rFonts w:ascii="Times New Roman" w:hAnsi="Times New Roman" w:cs="Times New Roman"/>
          </w:rPr>
          <w:delText>immediately</w:delText>
        </w:r>
      </w:del>
      <w:r w:rsidRPr="00DB6C10">
        <w:rPr>
          <w:rFonts w:ascii="Times New Roman" w:hAnsi="Times New Roman" w:cs="Times New Roman"/>
        </w:rPr>
        <w:t xml:space="preserve">. These changes vanished gradually, both </w:t>
      </w:r>
      <w:proofErr w:type="spellStart"/>
      <w:r w:rsidRPr="00DB6C10">
        <w:rPr>
          <w:rFonts w:ascii="Times New Roman" w:hAnsi="Times New Roman" w:cs="Times New Roman"/>
        </w:rPr>
        <w:t>n</w:t>
      </w:r>
      <w:r w:rsidRPr="00DB6C10">
        <w:rPr>
          <w:rFonts w:ascii="Times New Roman" w:hAnsi="Times New Roman" w:cs="Times New Roman"/>
          <w:vertAlign w:val="subscript"/>
        </w:rPr>
        <w:t>id</w:t>
      </w:r>
      <w:proofErr w:type="spellEnd"/>
      <w:r w:rsidRPr="00DB6C10">
        <w:rPr>
          <w:rFonts w:ascii="Times New Roman" w:hAnsi="Times New Roman" w:cs="Times New Roman"/>
        </w:rPr>
        <w:t xml:space="preserve"> and </w:t>
      </w:r>
      <w:r w:rsidRPr="00DB6C10">
        <w:rPr>
          <w:rStyle w:val="ac"/>
          <w:rFonts w:ascii="Times New Roman" w:hAnsi="Times New Roman" w:cs="Times New Roman"/>
        </w:rPr>
        <w:t>t</w:t>
      </w:r>
      <w:r w:rsidRPr="00DB6C10">
        <w:rPr>
          <w:rStyle w:val="ac"/>
          <w:rFonts w:ascii="Times New Roman" w:hAnsi="Times New Roman" w:cs="Times New Roman"/>
          <w:vertAlign w:val="subscript"/>
        </w:rPr>
        <w:t>9</w:t>
      </w:r>
      <w:r w:rsidRPr="00DB6C10">
        <w:rPr>
          <w:rFonts w:ascii="Times New Roman" w:hAnsi="Times New Roman" w:cs="Times New Roman"/>
        </w:rPr>
        <w:t xml:space="preserve"> time dependences were very similar to those, which </w:t>
      </w:r>
      <w:ins w:id="485" w:author="Alla" w:date="2017-10-21T23:23:00Z">
        <w:r w:rsidR="00F81195">
          <w:rPr>
            <w:rFonts w:ascii="Times New Roman" w:hAnsi="Times New Roman" w:cs="Times New Roman"/>
          </w:rPr>
          <w:t>was</w:t>
        </w:r>
      </w:ins>
      <w:del w:id="486" w:author="Alla" w:date="2017-10-21T23:23:00Z">
        <w:r w:rsidRPr="00DB6C10" w:rsidDel="00F81195">
          <w:rPr>
            <w:rFonts w:ascii="Times New Roman" w:hAnsi="Times New Roman" w:cs="Times New Roman"/>
          </w:rPr>
          <w:delText>is</w:delText>
        </w:r>
      </w:del>
      <w:r w:rsidRPr="00DB6C10">
        <w:rPr>
          <w:rFonts w:ascii="Times New Roman" w:hAnsi="Times New Roman" w:cs="Times New Roman"/>
        </w:rPr>
        <w:t xml:space="preserve"> expected</w:t>
      </w:r>
      <w:r w:rsidRPr="00DB6C10">
        <w:rPr>
          <w:rStyle w:val="Corbel"/>
          <w:rFonts w:ascii="Times New Roman" w:hAnsi="Times New Roman" w:cs="Times New Roman"/>
          <w:vertAlign w:val="superscript"/>
        </w:rPr>
        <w:t>77</w:t>
      </w:r>
      <w:r w:rsidRPr="00DB6C10">
        <w:rPr>
          <w:rFonts w:ascii="Times New Roman" w:hAnsi="Times New Roman" w:cs="Times New Roman"/>
        </w:rPr>
        <w:t xml:space="preserve"> for </w:t>
      </w:r>
      <w:proofErr w:type="spellStart"/>
      <w:r w:rsidRPr="00DB6C10">
        <w:rPr>
          <w:rFonts w:ascii="Times New Roman" w:hAnsi="Times New Roman" w:cs="Times New Roman"/>
        </w:rPr>
        <w:t>Fe^B</w:t>
      </w:r>
      <w:r w:rsidRPr="00DB6C10">
        <w:rPr>
          <w:rFonts w:ascii="Times New Roman" w:hAnsi="Times New Roman" w:cs="Times New Roman"/>
          <w:vertAlign w:val="subscript"/>
        </w:rPr>
        <w:t>s</w:t>
      </w:r>
      <w:proofErr w:type="spellEnd"/>
      <w:r w:rsidRPr="00DB6C10">
        <w:rPr>
          <w:rFonts w:ascii="Times New Roman" w:hAnsi="Times New Roman" w:cs="Times New Roman"/>
        </w:rPr>
        <w:t xml:space="preserve"> repairing. Hence iron-boron pairs take part in SCR recombination. On the other hand, electron and hole CCS of </w:t>
      </w:r>
      <w:r w:rsidRPr="00F81195">
        <w:rPr>
          <w:rFonts w:ascii="Times New Roman" w:hAnsi="Times New Roman" w:cs="Times New Roman"/>
          <w:highlight w:val="yellow"/>
          <w:rPrChange w:id="487" w:author="Alla" w:date="2017-10-21T23:24:00Z">
            <w:rPr>
              <w:rFonts w:ascii="Times New Roman" w:hAnsi="Times New Roman" w:cs="Times New Roman"/>
            </w:rPr>
          </w:rPrChange>
        </w:rPr>
        <w:t>released by illumination interstitial iron</w:t>
      </w:r>
      <w:r w:rsidRPr="00DB6C10">
        <w:rPr>
          <w:rFonts w:ascii="Times New Roman" w:hAnsi="Times New Roman" w:cs="Times New Roman"/>
        </w:rPr>
        <w:t xml:space="preserve"> are 1.7 and 0.04 times</w:t>
      </w:r>
      <w:r w:rsidRPr="00DB6C10">
        <w:rPr>
          <w:rStyle w:val="Corbel"/>
          <w:rFonts w:ascii="Times New Roman" w:hAnsi="Times New Roman" w:cs="Times New Roman"/>
          <w:vertAlign w:val="superscript"/>
        </w:rPr>
        <w:t>77</w:t>
      </w:r>
      <w:r w:rsidRPr="00DB6C10">
        <w:rPr>
          <w:rStyle w:val="Corbel"/>
          <w:rFonts w:ascii="Times New Roman" w:hAnsi="Times New Roman" w:cs="Times New Roman"/>
        </w:rPr>
        <w:t xml:space="preserve"> </w:t>
      </w:r>
      <w:r w:rsidRPr="00DB6C10">
        <w:rPr>
          <w:rFonts w:ascii="Times New Roman" w:hAnsi="Times New Roman" w:cs="Times New Roman"/>
        </w:rPr>
        <w:t xml:space="preserve">as much as those of </w:t>
      </w:r>
      <w:proofErr w:type="spellStart"/>
      <w:r w:rsidRPr="00DB6C10">
        <w:rPr>
          <w:rFonts w:ascii="Times New Roman" w:hAnsi="Times New Roman" w:cs="Times New Roman"/>
        </w:rPr>
        <w:t>Fe^B</w:t>
      </w:r>
      <w:r w:rsidRPr="00DB6C10">
        <w:rPr>
          <w:rFonts w:ascii="Times New Roman" w:hAnsi="Times New Roman" w:cs="Times New Roman"/>
          <w:vertAlign w:val="subscript"/>
        </w:rPr>
        <w:t>s</w:t>
      </w:r>
      <w:proofErr w:type="spellEnd"/>
      <w:r w:rsidRPr="00DB6C10">
        <w:rPr>
          <w:rFonts w:ascii="Times New Roman" w:hAnsi="Times New Roman" w:cs="Times New Roman"/>
        </w:rPr>
        <w:t xml:space="preserve">. A small (about </w:t>
      </w:r>
      <w:r w:rsidRPr="00DB6C10">
        <w:rPr>
          <w:rStyle w:val="Corbel"/>
          <w:rFonts w:ascii="Times New Roman" w:hAnsi="Times New Roman" w:cs="Times New Roman"/>
        </w:rPr>
        <w:t>10</w:t>
      </w:r>
      <w:r w:rsidRPr="00DB6C10">
        <w:rPr>
          <w:rFonts w:ascii="Times New Roman" w:hAnsi="Times New Roman" w:cs="Times New Roman"/>
        </w:rPr>
        <w:t xml:space="preserve"> %) </w:t>
      </w:r>
      <w:r w:rsidRPr="00DB6C10">
        <w:rPr>
          <w:rStyle w:val="ac"/>
          <w:rFonts w:ascii="Times New Roman" w:hAnsi="Times New Roman" w:cs="Times New Roman"/>
        </w:rPr>
        <w:t>t</w:t>
      </w:r>
      <w:r w:rsidRPr="00DB6C10">
        <w:rPr>
          <w:rStyle w:val="ac"/>
          <w:rFonts w:ascii="Times New Roman" w:hAnsi="Times New Roman" w:cs="Times New Roman"/>
          <w:vertAlign w:val="subscript"/>
        </w:rPr>
        <w:t>9</w:t>
      </w:r>
      <w:r w:rsidRPr="00DB6C10">
        <w:rPr>
          <w:rStyle w:val="ac"/>
          <w:rFonts w:ascii="Times New Roman" w:hAnsi="Times New Roman" w:cs="Times New Roman"/>
        </w:rPr>
        <w:t xml:space="preserve"> </w:t>
      </w:r>
      <w:r w:rsidRPr="00DB6C10">
        <w:rPr>
          <w:rFonts w:ascii="Times New Roman" w:hAnsi="Times New Roman" w:cs="Times New Roman"/>
        </w:rPr>
        <w:t>alteration, which is caus</w:t>
      </w:r>
      <w:r w:rsidR="00250F14">
        <w:rPr>
          <w:rFonts w:ascii="Times New Roman" w:hAnsi="Times New Roman" w:cs="Times New Roman"/>
        </w:rPr>
        <w:t>ed by light, is evidence of sup</w:t>
      </w:r>
      <w:r w:rsidRPr="00DB6C10">
        <w:rPr>
          <w:rFonts w:ascii="Times New Roman" w:hAnsi="Times New Roman" w:cs="Times New Roman"/>
        </w:rPr>
        <w:t xml:space="preserve">porting role of iron-boron pair in SCR recombination. Furthermore, since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spellEnd"/>
      <w:proofErr w:type="gramEnd"/>
      <w:r w:rsidRPr="00DB6C10">
        <w:rPr>
          <w:rFonts w:ascii="Times New Roman" w:hAnsi="Times New Roman" w:cs="Times New Roman"/>
        </w:rPr>
        <w:t xml:space="preserve"> does not depend on illumination, then </w:t>
      </w:r>
      <w:proofErr w:type="spellStart"/>
      <w:r w:rsidRPr="00DB6C10">
        <w:rPr>
          <w:rFonts w:ascii="Times New Roman" w:hAnsi="Times New Roman" w:cs="Times New Roman"/>
        </w:rPr>
        <w:t>Fe^B</w:t>
      </w:r>
      <w:r w:rsidRPr="00DB6C10">
        <w:rPr>
          <w:rFonts w:ascii="Times New Roman" w:hAnsi="Times New Roman" w:cs="Times New Roman"/>
          <w:vertAlign w:val="subscript"/>
        </w:rPr>
        <w:t>s</w:t>
      </w:r>
      <w:proofErr w:type="spellEnd"/>
      <w:r w:rsidRPr="00DB6C10">
        <w:rPr>
          <w:rFonts w:ascii="Times New Roman" w:hAnsi="Times New Roman" w:cs="Times New Roman"/>
        </w:rPr>
        <w:t xml:space="preserve"> </w:t>
      </w:r>
      <w:ins w:id="488" w:author="Alla" w:date="2017-10-21T23:26:00Z">
        <w:r w:rsidR="00F81195">
          <w:rPr>
            <w:rFonts w:ascii="Times New Roman" w:hAnsi="Times New Roman" w:cs="Times New Roman"/>
          </w:rPr>
          <w:t>does not</w:t>
        </w:r>
      </w:ins>
      <w:del w:id="489" w:author="Alla" w:date="2017-10-21T23:26:00Z">
        <w:r w:rsidRPr="00DB6C10" w:rsidDel="00F81195">
          <w:rPr>
            <w:rFonts w:ascii="Times New Roman" w:hAnsi="Times New Roman" w:cs="Times New Roman"/>
          </w:rPr>
          <w:delText>has not an</w:delText>
        </w:r>
      </w:del>
      <w:r w:rsidRPr="00DB6C10">
        <w:rPr>
          <w:rFonts w:ascii="Times New Roman" w:hAnsi="Times New Roman" w:cs="Times New Roman"/>
        </w:rPr>
        <w:t xml:space="preserve"> influence on base lifetime.</w:t>
      </w:r>
    </w:p>
    <w:p w:rsidR="00D93675" w:rsidRPr="00DB6C10" w:rsidRDefault="008531DB">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As a result, oxide precipitates are number one in SCR and base recombination. According to Murphy et al.</w:t>
      </w:r>
      <w:r w:rsidRPr="00DB6C10">
        <w:rPr>
          <w:rStyle w:val="Corbel"/>
          <w:rFonts w:ascii="Times New Roman" w:hAnsi="Times New Roman" w:cs="Times New Roman"/>
          <w:vertAlign w:val="superscript"/>
        </w:rPr>
        <w:t>80</w:t>
      </w:r>
      <w:proofErr w:type="gramStart"/>
      <w:r w:rsidRPr="00DB6C10">
        <w:rPr>
          <w:rStyle w:val="Corbel"/>
          <w:rFonts w:ascii="Times New Roman" w:hAnsi="Times New Roman" w:cs="Times New Roman"/>
          <w:vertAlign w:val="superscript"/>
        </w:rPr>
        <w:t>,81</w:t>
      </w:r>
      <w:proofErr w:type="gramEnd"/>
      <w:r w:rsidRPr="00DB6C10">
        <w:rPr>
          <w:rFonts w:ascii="Times New Roman" w:hAnsi="Times New Roman" w:cs="Times New Roman"/>
        </w:rPr>
        <w:t>, at least two independent oxide precipitate related de</w:t>
      </w:r>
      <w:r w:rsidRPr="00DB6C10">
        <w:rPr>
          <w:rFonts w:ascii="Times New Roman" w:hAnsi="Times New Roman" w:cs="Times New Roman"/>
        </w:rPr>
        <w:softHyphen/>
        <w:t xml:space="preserve">fects </w:t>
      </w:r>
      <w:del w:id="490" w:author="Alla" w:date="2017-10-21T23:26:00Z">
        <w:r w:rsidRPr="00DB6C10" w:rsidDel="00F81195">
          <w:rPr>
            <w:rFonts w:ascii="Times New Roman" w:hAnsi="Times New Roman" w:cs="Times New Roman"/>
          </w:rPr>
          <w:delText>are</w:delText>
        </w:r>
      </w:del>
      <w:r w:rsidRPr="00DB6C10">
        <w:rPr>
          <w:rFonts w:ascii="Times New Roman" w:hAnsi="Times New Roman" w:cs="Times New Roman"/>
        </w:rPr>
        <w:t xml:space="preserve"> exist. These defects have </w:t>
      </w:r>
      <w:proofErr w:type="gramStart"/>
      <w:r w:rsidRPr="00DB6C10">
        <w:rPr>
          <w:rStyle w:val="a5"/>
          <w:rFonts w:ascii="Times New Roman" w:hAnsi="Times New Roman" w:cs="Times New Roman"/>
        </w:rPr>
        <w:t>a</w:t>
      </w:r>
      <w:r w:rsidRPr="00DB6C10">
        <w:rPr>
          <w:rStyle w:val="a5"/>
          <w:rFonts w:ascii="Times New Roman" w:hAnsi="Times New Roman" w:cs="Times New Roman"/>
          <w:vertAlign w:val="subscript"/>
        </w:rPr>
        <w:t>n</w:t>
      </w:r>
      <w:r w:rsidRPr="00DB6C10">
        <w:rPr>
          <w:rStyle w:val="a5"/>
          <w:rFonts w:ascii="Times New Roman" w:hAnsi="Times New Roman" w:cs="Times New Roman"/>
        </w:rPr>
        <w:t>/</w:t>
      </w:r>
      <w:proofErr w:type="spellStart"/>
      <w:proofErr w:type="gramEnd"/>
      <w:r w:rsidRPr="00DB6C10">
        <w:rPr>
          <w:rStyle w:val="a5"/>
          <w:rFonts w:ascii="Times New Roman" w:hAnsi="Times New Roman" w:cs="Times New Roman"/>
        </w:rPr>
        <w:t>a</w:t>
      </w:r>
      <w:r w:rsidRPr="00DB6C10">
        <w:rPr>
          <w:rStyle w:val="a5"/>
          <w:rFonts w:ascii="Times New Roman" w:hAnsi="Times New Roman" w:cs="Times New Roman"/>
          <w:vertAlign w:val="subscript"/>
        </w:rPr>
        <w:t>p</w:t>
      </w:r>
      <w:proofErr w:type="spellEnd"/>
      <w:r w:rsidRPr="00DB6C10">
        <w:rPr>
          <w:rFonts w:ascii="Times New Roman" w:hAnsi="Times New Roman" w:cs="Times New Roman"/>
        </w:rPr>
        <w:t xml:space="preserve"> = 157 and </w:t>
      </w:r>
      <w:r w:rsidRPr="00DB6C10">
        <w:rPr>
          <w:rStyle w:val="ac"/>
          <w:rFonts w:ascii="Times New Roman" w:hAnsi="Times New Roman" w:cs="Times New Roman"/>
        </w:rPr>
        <w:t>&amp;p/&amp;</w:t>
      </w:r>
      <w:r w:rsidRPr="00DB6C10">
        <w:rPr>
          <w:rStyle w:val="a5"/>
          <w:rFonts w:ascii="Times New Roman" w:hAnsi="Times New Roman" w:cs="Times New Roman"/>
          <w:vertAlign w:val="subscript"/>
        </w:rPr>
        <w:t>n</w:t>
      </w:r>
      <w:r w:rsidRPr="00DB6C10">
        <w:rPr>
          <w:rFonts w:ascii="Times New Roman" w:hAnsi="Times New Roman" w:cs="Times New Roman"/>
        </w:rPr>
        <w:t xml:space="preserve"> = </w:t>
      </w:r>
      <w:r w:rsidRPr="00DB6C10">
        <w:rPr>
          <w:rStyle w:val="Corbel"/>
          <w:rFonts w:ascii="Times New Roman" w:hAnsi="Times New Roman" w:cs="Times New Roman"/>
        </w:rPr>
        <w:t>1200</w:t>
      </w:r>
      <w:r w:rsidRPr="00DB6C10">
        <w:rPr>
          <w:rFonts w:ascii="Times New Roman" w:hAnsi="Times New Roman" w:cs="Times New Roman"/>
        </w:rPr>
        <w:t xml:space="preserve"> respectively.</w:t>
      </w:r>
      <w:r w:rsidRPr="00DB6C10">
        <w:rPr>
          <w:rStyle w:val="Corbel"/>
          <w:rFonts w:ascii="Times New Roman" w:hAnsi="Times New Roman" w:cs="Times New Roman"/>
          <w:vertAlign w:val="superscript"/>
        </w:rPr>
        <w:t>81</w:t>
      </w:r>
      <w:r w:rsidRPr="00DB6C10">
        <w:rPr>
          <w:rFonts w:ascii="Times New Roman" w:hAnsi="Times New Roman" w:cs="Times New Roman"/>
        </w:rPr>
        <w:t xml:space="preserve"> So, they are suitable </w:t>
      </w:r>
      <w:del w:id="491" w:author="Alla" w:date="2017-10-21T23:27:00Z">
        <w:r w:rsidRPr="00DB6C10" w:rsidDel="00F81195">
          <w:rPr>
            <w:rFonts w:ascii="Times New Roman" w:hAnsi="Times New Roman" w:cs="Times New Roman"/>
          </w:rPr>
          <w:delText>to</w:delText>
        </w:r>
      </w:del>
      <w:ins w:id="492" w:author="Alla" w:date="2017-10-21T23:27:00Z">
        <w:r w:rsidR="00F81195">
          <w:rPr>
            <w:rFonts w:ascii="Times New Roman" w:hAnsi="Times New Roman" w:cs="Times New Roman"/>
          </w:rPr>
          <w:t>for</w:t>
        </w:r>
      </w:ins>
      <w:r w:rsidRPr="00DB6C10">
        <w:rPr>
          <w:rFonts w:ascii="Times New Roman" w:hAnsi="Times New Roman" w:cs="Times New Roman"/>
        </w:rPr>
        <w:t xml:space="preserve"> CDLR. On the basis of mentioned above, we conclude that the </w:t>
      </w:r>
      <w:proofErr w:type="spellStart"/>
      <w:r w:rsidRPr="00DB6C10">
        <w:rPr>
          <w:rFonts w:ascii="Times New Roman" w:hAnsi="Times New Roman" w:cs="Times New Roman"/>
        </w:rPr>
        <w:t>defect</w:t>
      </w:r>
      <w:del w:id="493" w:author="Alla" w:date="2017-10-21T23:27:00Z">
        <w:r w:rsidRPr="00DB6C10" w:rsidDel="00F81195">
          <w:rPr>
            <w:rFonts w:ascii="Times New Roman" w:hAnsi="Times New Roman" w:cs="Times New Roman"/>
          </w:rPr>
          <w:delText xml:space="preserve">, which </w:delText>
        </w:r>
      </w:del>
      <w:r w:rsidRPr="00DB6C10">
        <w:rPr>
          <w:rFonts w:ascii="Times New Roman" w:hAnsi="Times New Roman" w:cs="Times New Roman"/>
        </w:rPr>
        <w:t>responsible</w:t>
      </w:r>
      <w:proofErr w:type="spellEnd"/>
      <w:r w:rsidRPr="00DB6C10">
        <w:rPr>
          <w:rFonts w:ascii="Times New Roman" w:hAnsi="Times New Roman" w:cs="Times New Roman"/>
        </w:rPr>
        <w:t xml:space="preserve"> for AI phenomena in </w:t>
      </w:r>
      <w:proofErr w:type="spellStart"/>
      <w:proofErr w:type="gramStart"/>
      <w:r w:rsidRPr="00DB6C10">
        <w:rPr>
          <w:rFonts w:ascii="Times New Roman" w:hAnsi="Times New Roman" w:cs="Times New Roman"/>
        </w:rPr>
        <w:t>nSC</w:t>
      </w:r>
      <w:proofErr w:type="spellEnd"/>
      <w:proofErr w:type="gramEnd"/>
      <w:r w:rsidRPr="00DB6C10">
        <w:rPr>
          <w:rFonts w:ascii="Times New Roman" w:hAnsi="Times New Roman" w:cs="Times New Roman"/>
        </w:rPr>
        <w:t>, is oxide precipitate mainly.</w:t>
      </w:r>
    </w:p>
    <w:p w:rsidR="00D93675" w:rsidRPr="00DB6C10" w:rsidRDefault="008531DB">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 xml:space="preserve">It is worth keeping doping level, oxygen concentration </w:t>
      </w:r>
      <w:proofErr w:type="gramStart"/>
      <w:r w:rsidRPr="00DB6C10">
        <w:rPr>
          <w:rFonts w:ascii="Times New Roman" w:hAnsi="Times New Roman" w:cs="Times New Roman"/>
        </w:rPr>
        <w:t xml:space="preserve">and </w:t>
      </w:r>
      <w:ins w:id="494" w:author="Alla" w:date="2017-10-21T23:27:00Z">
        <w:r w:rsidR="00F81195">
          <w:rPr>
            <w:rFonts w:ascii="Times New Roman" w:hAnsi="Times New Roman" w:cs="Times New Roman"/>
          </w:rPr>
          <w:t>???</w:t>
        </w:r>
        <w:proofErr w:type="gramEnd"/>
        <w:r w:rsidR="00F81195">
          <w:rPr>
            <w:rFonts w:ascii="Times New Roman" w:hAnsi="Times New Roman" w:cs="Times New Roman"/>
          </w:rPr>
          <w:t xml:space="preserve"> </w:t>
        </w:r>
      </w:ins>
      <w:proofErr w:type="gramStart"/>
      <w:r w:rsidRPr="00DB6C10">
        <w:rPr>
          <w:rFonts w:ascii="Times New Roman" w:hAnsi="Times New Roman" w:cs="Times New Roman"/>
        </w:rPr>
        <w:t>dose</w:t>
      </w:r>
      <w:proofErr w:type="gramEnd"/>
      <w:r w:rsidRPr="00DB6C10">
        <w:rPr>
          <w:rFonts w:ascii="Times New Roman" w:hAnsi="Times New Roman" w:cs="Times New Roman"/>
        </w:rPr>
        <w:t xml:space="preserve"> in mind when RD type is foreseen. In our case (</w:t>
      </w:r>
      <w:proofErr w:type="spellStart"/>
      <w:r w:rsidRPr="00DB6C10">
        <w:rPr>
          <w:rFonts w:ascii="Times New Roman" w:hAnsi="Times New Roman" w:cs="Times New Roman"/>
        </w:rPr>
        <w:t>Czochralski</w:t>
      </w:r>
      <w:proofErr w:type="spellEnd"/>
      <w:r w:rsidRPr="00DB6C10">
        <w:rPr>
          <w:rFonts w:ascii="Times New Roman" w:hAnsi="Times New Roman" w:cs="Times New Roman"/>
        </w:rPr>
        <w:t xml:space="preserve">, oxygen-rich, ^ 7 • </w:t>
      </w:r>
      <w:r w:rsidRPr="00DB6C10">
        <w:rPr>
          <w:rStyle w:val="Corbel"/>
          <w:rFonts w:ascii="Times New Roman" w:hAnsi="Times New Roman" w:cs="Times New Roman"/>
        </w:rPr>
        <w:t>10</w:t>
      </w:r>
      <w:r w:rsidRPr="00DB6C10">
        <w:rPr>
          <w:rStyle w:val="Corbel"/>
          <w:rFonts w:ascii="Times New Roman" w:hAnsi="Times New Roman" w:cs="Times New Roman"/>
          <w:vertAlign w:val="superscript"/>
        </w:rPr>
        <w:t>17</w:t>
      </w:r>
      <w:r w:rsidRPr="00DB6C10">
        <w:rPr>
          <w:rFonts w:ascii="Times New Roman" w:hAnsi="Times New Roman" w:cs="Times New Roman"/>
        </w:rPr>
        <w:t xml:space="preserve"> cm</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3</w:t>
      </w:r>
      <w:r w:rsidRPr="00DB6C10">
        <w:rPr>
          <w:rFonts w:ascii="Times New Roman" w:hAnsi="Times New Roman" w:cs="Times New Roman"/>
        </w:rPr>
        <w:t xml:space="preserve">, p-Si with boron concentration ^ </w:t>
      </w:r>
      <w:r w:rsidRPr="00DB6C10">
        <w:rPr>
          <w:rStyle w:val="Corbel"/>
          <w:rFonts w:ascii="Times New Roman" w:hAnsi="Times New Roman" w:cs="Times New Roman"/>
        </w:rPr>
        <w:t>10</w:t>
      </w:r>
      <w:r w:rsidRPr="00DB6C10">
        <w:rPr>
          <w:rStyle w:val="Corbel"/>
          <w:rFonts w:ascii="Times New Roman" w:hAnsi="Times New Roman" w:cs="Times New Roman"/>
          <w:vertAlign w:val="superscript"/>
        </w:rPr>
        <w:t>15</w:t>
      </w:r>
      <w:r w:rsidRPr="00DB6C10">
        <w:rPr>
          <w:rFonts w:ascii="Times New Roman" w:hAnsi="Times New Roman" w:cs="Times New Roman"/>
        </w:rPr>
        <w:t xml:space="preserve"> cm</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3</w:t>
      </w:r>
      <w:r w:rsidRPr="00DB6C10">
        <w:rPr>
          <w:rFonts w:ascii="Times New Roman" w:hAnsi="Times New Roman" w:cs="Times New Roman"/>
        </w:rPr>
        <w:t xml:space="preserve"> and low dose) it is ex</w:t>
      </w:r>
      <w:r w:rsidRPr="00DB6C10">
        <w:rPr>
          <w:rFonts w:ascii="Times New Roman" w:hAnsi="Times New Roman" w:cs="Times New Roman"/>
        </w:rPr>
        <w:softHyphen/>
        <w:t xml:space="preserve">pected, that CO^, vacancy clusters </w:t>
      </w:r>
      <w:proofErr w:type="spellStart"/>
      <w:r w:rsidRPr="00DB6C10">
        <w:rPr>
          <w:rFonts w:ascii="Times New Roman" w:hAnsi="Times New Roman" w:cs="Times New Roman"/>
        </w:rPr>
        <w:t>V</w:t>
      </w:r>
      <w:r w:rsidRPr="00DB6C10">
        <w:rPr>
          <w:rFonts w:ascii="Times New Roman" w:hAnsi="Times New Roman" w:cs="Times New Roman"/>
          <w:vertAlign w:val="subscript"/>
        </w:rPr>
        <w:t>n</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divacancy</w:t>
      </w:r>
      <w:proofErr w:type="spellEnd"/>
      <w:r w:rsidRPr="00DB6C10">
        <w:rPr>
          <w:rFonts w:ascii="Times New Roman" w:hAnsi="Times New Roman" w:cs="Times New Roman"/>
        </w:rPr>
        <w:t xml:space="preserve"> V</w:t>
      </w:r>
      <w:r w:rsidRPr="00DB6C10">
        <w:rPr>
          <w:rStyle w:val="Corbel"/>
          <w:rFonts w:ascii="Times New Roman" w:hAnsi="Times New Roman" w:cs="Times New Roman"/>
          <w:vertAlign w:val="subscript"/>
        </w:rPr>
        <w:t>2</w:t>
      </w:r>
      <w:r w:rsidRPr="00DB6C10">
        <w:rPr>
          <w:rFonts w:ascii="Times New Roman" w:hAnsi="Times New Roman" w:cs="Times New Roman"/>
        </w:rPr>
        <w:t xml:space="preserve">, </w:t>
      </w:r>
      <w:proofErr w:type="spellStart"/>
      <w:r w:rsidRPr="00DB6C10">
        <w:rPr>
          <w:rFonts w:ascii="Times New Roman" w:hAnsi="Times New Roman" w:cs="Times New Roman"/>
        </w:rPr>
        <w:t>trivacancy</w:t>
      </w:r>
      <w:proofErr w:type="spellEnd"/>
      <w:r w:rsidRPr="00DB6C10">
        <w:rPr>
          <w:rFonts w:ascii="Times New Roman" w:hAnsi="Times New Roman" w:cs="Times New Roman"/>
        </w:rPr>
        <w:t xml:space="preserve"> V</w:t>
      </w:r>
      <w:r w:rsidRPr="00DB6C10">
        <w:rPr>
          <w:rStyle w:val="Corbel"/>
          <w:rFonts w:ascii="Times New Roman" w:hAnsi="Times New Roman" w:cs="Times New Roman"/>
          <w:vertAlign w:val="subscript"/>
        </w:rPr>
        <w:t>3</w:t>
      </w:r>
      <w:r w:rsidRPr="00DB6C10">
        <w:rPr>
          <w:rFonts w:ascii="Times New Roman" w:hAnsi="Times New Roman" w:cs="Times New Roman"/>
        </w:rPr>
        <w:t>, ...) and VO^ are produced mainly by neu</w:t>
      </w:r>
      <w:r w:rsidRPr="00DB6C10">
        <w:rPr>
          <w:rFonts w:ascii="Times New Roman" w:hAnsi="Times New Roman" w:cs="Times New Roman"/>
        </w:rPr>
        <w:softHyphen/>
        <w:t>tron irradiation</w:t>
      </w:r>
      <w:r w:rsidRPr="00DB6C10">
        <w:rPr>
          <w:rStyle w:val="Corbel"/>
          <w:rFonts w:ascii="Times New Roman" w:hAnsi="Times New Roman" w:cs="Times New Roman"/>
          <w:vertAlign w:val="superscript"/>
        </w:rPr>
        <w:t>83-85</w:t>
      </w:r>
      <w:r w:rsidRPr="00DB6C10">
        <w:rPr>
          <w:rFonts w:ascii="Times New Roman" w:hAnsi="Times New Roman" w:cs="Times New Roman"/>
        </w:rPr>
        <w:t xml:space="preserve"> and QO^ and VO^ by </w:t>
      </w:r>
      <w:r w:rsidRPr="00DB6C10">
        <w:rPr>
          <w:rFonts w:ascii="Times New Roman" w:hAnsi="Times New Roman" w:cs="Times New Roman"/>
        </w:rPr>
        <w:lastRenderedPageBreak/>
        <w:t>Y-rays.</w:t>
      </w:r>
      <w:r w:rsidRPr="00DB6C10">
        <w:rPr>
          <w:rStyle w:val="Corbel"/>
          <w:rFonts w:ascii="Times New Roman" w:hAnsi="Times New Roman" w:cs="Times New Roman"/>
          <w:vertAlign w:val="superscript"/>
        </w:rPr>
        <w:t>85-88</w:t>
      </w:r>
      <w:r w:rsidRPr="00DB6C10">
        <w:rPr>
          <w:rStyle w:val="Corbel"/>
          <w:rFonts w:ascii="Times New Roman" w:hAnsi="Times New Roman" w:cs="Times New Roman"/>
        </w:rPr>
        <w:t xml:space="preserve"> </w:t>
      </w:r>
      <w:r w:rsidRPr="00DB6C10">
        <w:rPr>
          <w:rFonts w:ascii="Times New Roman" w:hAnsi="Times New Roman" w:cs="Times New Roman"/>
        </w:rPr>
        <w:t xml:space="preserve">The RD concentration </w:t>
      </w:r>
      <w:proofErr w:type="spellStart"/>
      <w:r w:rsidRPr="00DB6C10">
        <w:rPr>
          <w:rStyle w:val="a5"/>
          <w:rFonts w:ascii="Times New Roman" w:hAnsi="Times New Roman" w:cs="Times New Roman"/>
        </w:rPr>
        <w:t>N</w:t>
      </w:r>
      <w:r w:rsidRPr="00DB6C10">
        <w:rPr>
          <w:rStyle w:val="a5"/>
          <w:rFonts w:ascii="Times New Roman" w:hAnsi="Times New Roman" w:cs="Times New Roman"/>
          <w:vertAlign w:val="subscript"/>
        </w:rPr>
        <w:t>t</w:t>
      </w:r>
      <w:r w:rsidRPr="00DB6C10">
        <w:rPr>
          <w:rStyle w:val="a5"/>
          <w:rFonts w:ascii="Times New Roman" w:hAnsi="Times New Roman" w:cs="Times New Roman"/>
        </w:rPr>
        <w:t>,</w:t>
      </w:r>
      <w:r w:rsidRPr="00DB6C10">
        <w:rPr>
          <w:rStyle w:val="a5"/>
          <w:rFonts w:ascii="Times New Roman" w:hAnsi="Times New Roman" w:cs="Times New Roman"/>
          <w:vertAlign w:val="subscript"/>
        </w:rPr>
        <w:t>RD</w:t>
      </w:r>
      <w:proofErr w:type="spellEnd"/>
      <w:r w:rsidRPr="00DB6C10">
        <w:rPr>
          <w:rFonts w:ascii="Times New Roman" w:hAnsi="Times New Roman" w:cs="Times New Roman"/>
        </w:rPr>
        <w:t xml:space="preserve"> is proportionate to dose, the known introduction rate for neutron </w:t>
      </w:r>
      <w:proofErr w:type="spellStart"/>
      <w:r w:rsidRPr="00DB6C10">
        <w:rPr>
          <w:rStyle w:val="a5"/>
          <w:rFonts w:ascii="Times New Roman" w:hAnsi="Times New Roman" w:cs="Times New Roman"/>
        </w:rPr>
        <w:t>n</w:t>
      </w:r>
      <w:r w:rsidRPr="00DB6C10">
        <w:rPr>
          <w:rStyle w:val="a5"/>
          <w:rFonts w:ascii="Times New Roman" w:hAnsi="Times New Roman" w:cs="Times New Roman"/>
          <w:vertAlign w:val="subscript"/>
        </w:rPr>
        <w:t>n</w:t>
      </w:r>
      <w:proofErr w:type="spellEnd"/>
      <w:r w:rsidRPr="00DB6C10">
        <w:rPr>
          <w:rFonts w:ascii="Times New Roman" w:hAnsi="Times New Roman" w:cs="Times New Roman"/>
        </w:rPr>
        <w:t xml:space="preserve"> and gamma irradiation in </w:t>
      </w:r>
      <w:proofErr w:type="spellStart"/>
      <w:r w:rsidRPr="00DB6C10">
        <w:rPr>
          <w:rFonts w:ascii="Times New Roman" w:hAnsi="Times New Roman" w:cs="Times New Roman"/>
        </w:rPr>
        <w:t>Cz</w:t>
      </w:r>
      <w:proofErr w:type="spellEnd"/>
      <w:r w:rsidRPr="00DB6C10">
        <w:rPr>
          <w:rFonts w:ascii="Times New Roman" w:hAnsi="Times New Roman" w:cs="Times New Roman"/>
        </w:rPr>
        <w:t xml:space="preserve">-Si are shown in </w:t>
      </w:r>
      <w:ins w:id="495" w:author="Alla" w:date="2017-10-21T23:30:00Z">
        <w:r w:rsidR="00F81195">
          <w:rPr>
            <w:rFonts w:ascii="Times New Roman" w:hAnsi="Times New Roman" w:cs="Times New Roman"/>
          </w:rPr>
          <w:t xml:space="preserve">the </w:t>
        </w:r>
      </w:ins>
      <w:r w:rsidRPr="00DB6C10">
        <w:rPr>
          <w:rFonts w:ascii="Times New Roman" w:hAnsi="Times New Roman" w:cs="Times New Roman"/>
        </w:rPr>
        <w:t xml:space="preserve">Table VI. The expected </w:t>
      </w:r>
      <w:ins w:id="496" w:author="Alla" w:date="2017-10-21T23:30:00Z">
        <w:r w:rsidR="00F81195">
          <w:rPr>
            <w:rFonts w:ascii="Times New Roman" w:hAnsi="Times New Roman" w:cs="Times New Roman"/>
          </w:rPr>
          <w:t xml:space="preserve">values of </w:t>
        </w:r>
      </w:ins>
      <w:proofErr w:type="spellStart"/>
      <w:r w:rsidRPr="00DB6C10">
        <w:rPr>
          <w:rStyle w:val="a5"/>
          <w:rFonts w:ascii="Times New Roman" w:hAnsi="Times New Roman" w:cs="Times New Roman"/>
        </w:rPr>
        <w:t>N</w:t>
      </w:r>
      <w:r w:rsidRPr="00DB6C10">
        <w:rPr>
          <w:rStyle w:val="a5"/>
          <w:rFonts w:ascii="Times New Roman" w:hAnsi="Times New Roman" w:cs="Times New Roman"/>
          <w:vertAlign w:val="subscript"/>
        </w:rPr>
        <w:t>t</w:t>
      </w:r>
      <w:proofErr w:type="gramStart"/>
      <w:r w:rsidRPr="00DB6C10">
        <w:rPr>
          <w:rStyle w:val="a5"/>
          <w:rFonts w:ascii="Times New Roman" w:hAnsi="Times New Roman" w:cs="Times New Roman"/>
        </w:rPr>
        <w:t>,</w:t>
      </w:r>
      <w:r w:rsidRPr="00DB6C10">
        <w:rPr>
          <w:rStyle w:val="a5"/>
          <w:rFonts w:ascii="Times New Roman" w:hAnsi="Times New Roman" w:cs="Times New Roman"/>
          <w:vertAlign w:val="subscript"/>
        </w:rPr>
        <w:t>RD</w:t>
      </w:r>
      <w:proofErr w:type="spellEnd"/>
      <w:proofErr w:type="gramEnd"/>
      <w:r w:rsidRPr="00DB6C10">
        <w:rPr>
          <w:rFonts w:ascii="Times New Roman" w:hAnsi="Times New Roman" w:cs="Times New Roman"/>
        </w:rPr>
        <w:t xml:space="preserve"> for investigated samples are listed in </w:t>
      </w:r>
      <w:ins w:id="497" w:author="Alla" w:date="2017-10-21T23:30:00Z">
        <w:r w:rsidR="00F81195">
          <w:rPr>
            <w:rFonts w:ascii="Times New Roman" w:hAnsi="Times New Roman" w:cs="Times New Roman"/>
          </w:rPr>
          <w:t xml:space="preserve">the </w:t>
        </w:r>
      </w:ins>
      <w:r w:rsidRPr="00DB6C10">
        <w:rPr>
          <w:rFonts w:ascii="Times New Roman" w:hAnsi="Times New Roman" w:cs="Times New Roman"/>
        </w:rPr>
        <w:t>Table VI too.</w:t>
      </w:r>
    </w:p>
    <w:p w:rsidR="00D93675" w:rsidRPr="00DB6C10" w:rsidRDefault="008531DB" w:rsidP="00F81195">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 xml:space="preserve">Another defects, which can be created by irradiation in silicon, are </w:t>
      </w:r>
      <w:proofErr w:type="spellStart"/>
      <w:r w:rsidRPr="00DB6C10">
        <w:rPr>
          <w:rStyle w:val="a5"/>
          <w:rFonts w:ascii="Times New Roman" w:hAnsi="Times New Roman" w:cs="Times New Roman"/>
        </w:rPr>
        <w:t>I</w:t>
      </w:r>
      <w:r w:rsidRPr="00DB6C10">
        <w:rPr>
          <w:rStyle w:val="a5"/>
          <w:rFonts w:ascii="Times New Roman" w:hAnsi="Times New Roman" w:cs="Times New Roman"/>
          <w:vertAlign w:val="subscript"/>
        </w:rPr>
        <w:t>p</w:t>
      </w:r>
      <w:proofErr w:type="spellEnd"/>
      <w:r w:rsidRPr="00DB6C10">
        <w:rPr>
          <w:rFonts w:ascii="Times New Roman" w:hAnsi="Times New Roman" w:cs="Times New Roman"/>
        </w:rPr>
        <w:t xml:space="preserve">-center, </w:t>
      </w:r>
      <w:proofErr w:type="spellStart"/>
      <w:r w:rsidRPr="00DB6C10">
        <w:rPr>
          <w:rFonts w:ascii="Times New Roman" w:hAnsi="Times New Roman" w:cs="Times New Roman"/>
        </w:rPr>
        <w:t>bistable</w:t>
      </w:r>
      <w:proofErr w:type="spellEnd"/>
      <w:r w:rsidRPr="00DB6C10">
        <w:rPr>
          <w:rFonts w:ascii="Times New Roman" w:hAnsi="Times New Roman" w:cs="Times New Roman"/>
        </w:rPr>
        <w:t xml:space="preserve"> donor (BD), B^O^ and CC</w:t>
      </w:r>
      <w:r w:rsidRPr="00DB6C10">
        <w:rPr>
          <w:rFonts w:ascii="Times New Roman" w:hAnsi="Times New Roman" w:cs="Times New Roman"/>
          <w:vertAlign w:val="subscript"/>
        </w:rPr>
        <w:t>s</w:t>
      </w:r>
      <w:r w:rsidRPr="00DB6C10">
        <w:rPr>
          <w:rFonts w:ascii="Times New Roman" w:hAnsi="Times New Roman" w:cs="Times New Roman"/>
        </w:rPr>
        <w:t xml:space="preserve">. </w:t>
      </w:r>
      <w:ins w:id="498" w:author="Alla" w:date="2017-10-21T23:31:00Z">
        <w:r w:rsidR="00F81195">
          <w:rPr>
            <w:rFonts w:ascii="Times New Roman" w:hAnsi="Times New Roman" w:cs="Times New Roman"/>
          </w:rPr>
          <w:t xml:space="preserve">The defects of the first </w:t>
        </w:r>
      </w:ins>
      <w:ins w:id="499" w:author="Alla" w:date="2017-10-21T23:32:00Z">
        <w:r w:rsidR="00F81195">
          <w:rPr>
            <w:rFonts w:ascii="Times New Roman" w:hAnsi="Times New Roman" w:cs="Times New Roman"/>
          </w:rPr>
          <w:t xml:space="preserve">(BD) </w:t>
        </w:r>
      </w:ins>
      <w:ins w:id="500" w:author="Alla" w:date="2017-10-21T23:31:00Z">
        <w:r w:rsidR="00F81195">
          <w:rPr>
            <w:rFonts w:ascii="Times New Roman" w:hAnsi="Times New Roman" w:cs="Times New Roman"/>
          </w:rPr>
          <w:t xml:space="preserve">and second </w:t>
        </w:r>
      </w:ins>
      <w:ins w:id="501" w:author="Alla" w:date="2017-10-21T23:32:00Z">
        <w:r w:rsidR="00F81195">
          <w:rPr>
            <w:rFonts w:ascii="Times New Roman" w:hAnsi="Times New Roman" w:cs="Times New Roman"/>
          </w:rPr>
          <w:t xml:space="preserve">(BO </w:t>
        </w:r>
      </w:ins>
      <w:ins w:id="502" w:author="Alla" w:date="2017-10-21T23:31:00Z">
        <w:r w:rsidR="00F81195">
          <w:rPr>
            <w:rFonts w:ascii="Times New Roman" w:hAnsi="Times New Roman" w:cs="Times New Roman"/>
          </w:rPr>
          <w:t xml:space="preserve">type </w:t>
        </w:r>
      </w:ins>
      <w:del w:id="503" w:author="Alla" w:date="2017-10-21T23:32:00Z">
        <w:r w:rsidRPr="00DB6C10" w:rsidDel="00F81195">
          <w:rPr>
            <w:rFonts w:ascii="Times New Roman" w:hAnsi="Times New Roman" w:cs="Times New Roman"/>
          </w:rPr>
          <w:delText>But first and second defects</w:delText>
        </w:r>
      </w:del>
      <w:r w:rsidRPr="00DB6C10">
        <w:rPr>
          <w:rFonts w:ascii="Times New Roman" w:hAnsi="Times New Roman" w:cs="Times New Roman"/>
        </w:rPr>
        <w:t xml:space="preserve"> are characterized by small introduction rate. For example, </w:t>
      </w:r>
      <w:ins w:id="504" w:author="Alla" w:date="2017-10-21T23:32:00Z">
        <w:r w:rsidR="00F81195" w:rsidRPr="00DB6C10">
          <w:rPr>
            <w:rFonts w:ascii="Times New Roman" w:hAnsi="Times New Roman" w:cs="Times New Roman"/>
          </w:rPr>
          <w:t>expected</w:t>
        </w:r>
        <w:r w:rsidR="00F81195" w:rsidRPr="00DB6C10">
          <w:rPr>
            <w:rFonts w:ascii="Times New Roman" w:hAnsi="Times New Roman" w:cs="Times New Roman"/>
          </w:rPr>
          <w:t xml:space="preserve"> </w:t>
        </w:r>
        <w:r w:rsidR="00F81195" w:rsidRPr="00DB6C10">
          <w:rPr>
            <w:rFonts w:ascii="Times New Roman" w:hAnsi="Times New Roman" w:cs="Times New Roman"/>
          </w:rPr>
          <w:t>concentration</w:t>
        </w:r>
        <w:r w:rsidR="00F81195" w:rsidRPr="00DB6C10">
          <w:rPr>
            <w:rFonts w:ascii="Times New Roman" w:hAnsi="Times New Roman" w:cs="Times New Roman"/>
          </w:rPr>
          <w:t xml:space="preserve"> </w:t>
        </w:r>
        <w:r w:rsidR="00F81195">
          <w:rPr>
            <w:rFonts w:ascii="Times New Roman" w:hAnsi="Times New Roman" w:cs="Times New Roman"/>
          </w:rPr>
          <w:t xml:space="preserve">of </w:t>
        </w:r>
      </w:ins>
      <w:r w:rsidRPr="00DB6C10">
        <w:rPr>
          <w:rFonts w:ascii="Times New Roman" w:hAnsi="Times New Roman" w:cs="Times New Roman"/>
        </w:rPr>
        <w:t>BD</w:t>
      </w:r>
      <w:ins w:id="505" w:author="Alla" w:date="2017-10-21T23:33:00Z">
        <w:r w:rsidR="00F81195">
          <w:rPr>
            <w:rFonts w:ascii="Times New Roman" w:hAnsi="Times New Roman" w:cs="Times New Roman"/>
          </w:rPr>
          <w:t xml:space="preserve"> </w:t>
        </w:r>
        <w:proofErr w:type="gramStart"/>
        <w:r w:rsidR="00F81195">
          <w:rPr>
            <w:rFonts w:ascii="Times New Roman" w:hAnsi="Times New Roman" w:cs="Times New Roman"/>
          </w:rPr>
          <w:t xml:space="preserve">defects </w:t>
        </w:r>
      </w:ins>
      <w:r w:rsidRPr="00DB6C10">
        <w:rPr>
          <w:rFonts w:ascii="Times New Roman" w:hAnsi="Times New Roman" w:cs="Times New Roman"/>
        </w:rPr>
        <w:t xml:space="preserve"> </w:t>
      </w:r>
      <w:proofErr w:type="gramEnd"/>
      <w:del w:id="506" w:author="Alla" w:date="2017-10-21T23:32:00Z">
        <w:r w:rsidRPr="00DB6C10" w:rsidDel="00F81195">
          <w:rPr>
            <w:rFonts w:ascii="Times New Roman" w:hAnsi="Times New Roman" w:cs="Times New Roman"/>
          </w:rPr>
          <w:delText>expected</w:delText>
        </w:r>
      </w:del>
      <w:r w:rsidRPr="00DB6C10">
        <w:rPr>
          <w:rStyle w:val="Corbel"/>
          <w:rFonts w:ascii="Times New Roman" w:hAnsi="Times New Roman" w:cs="Times New Roman"/>
          <w:vertAlign w:val="superscript"/>
        </w:rPr>
        <w:t>84,92</w:t>
      </w:r>
      <w:r w:rsidRPr="00DB6C10">
        <w:rPr>
          <w:rStyle w:val="Corbel"/>
          <w:rFonts w:ascii="Times New Roman" w:hAnsi="Times New Roman" w:cs="Times New Roman"/>
        </w:rPr>
        <w:t xml:space="preserve"> </w:t>
      </w:r>
      <w:del w:id="507" w:author="Alla" w:date="2017-10-21T23:32:00Z">
        <w:r w:rsidRPr="00DB6C10" w:rsidDel="00F81195">
          <w:rPr>
            <w:rFonts w:ascii="Times New Roman" w:hAnsi="Times New Roman" w:cs="Times New Roman"/>
          </w:rPr>
          <w:delText xml:space="preserve">concentration </w:delText>
        </w:r>
      </w:del>
      <w:r w:rsidRPr="00DB6C10">
        <w:rPr>
          <w:rFonts w:ascii="Times New Roman" w:hAnsi="Times New Roman" w:cs="Times New Roman"/>
        </w:rPr>
        <w:t xml:space="preserve">is only </w:t>
      </w:r>
      <w:r w:rsidRPr="00DB6C10">
        <w:rPr>
          <w:rStyle w:val="Corbel"/>
          <w:rFonts w:ascii="Times New Roman" w:hAnsi="Times New Roman" w:cs="Times New Roman"/>
        </w:rPr>
        <w:t>(1</w:t>
      </w:r>
      <w:r w:rsidRPr="00DB6C10">
        <w:rPr>
          <w:rFonts w:ascii="Times New Roman" w:hAnsi="Times New Roman" w:cs="Times New Roman"/>
        </w:rPr>
        <w:t xml:space="preserve"> ^</w:t>
      </w:r>
      <w:r w:rsidRPr="00DB6C10">
        <w:rPr>
          <w:rStyle w:val="Corbel"/>
          <w:rFonts w:ascii="Times New Roman" w:hAnsi="Times New Roman" w:cs="Times New Roman"/>
        </w:rPr>
        <w:t>2</w:t>
      </w:r>
      <w:r w:rsidRPr="00DB6C10">
        <w:rPr>
          <w:rFonts w:ascii="Times New Roman" w:hAnsi="Times New Roman" w:cs="Times New Roman"/>
        </w:rPr>
        <w:t xml:space="preserve">) • </w:t>
      </w:r>
      <w:r w:rsidRPr="00DB6C10">
        <w:rPr>
          <w:rStyle w:val="Corbel"/>
          <w:rFonts w:ascii="Times New Roman" w:hAnsi="Times New Roman" w:cs="Times New Roman"/>
        </w:rPr>
        <w:t>10</w:t>
      </w:r>
      <w:r w:rsidRPr="00DB6C10">
        <w:rPr>
          <w:rStyle w:val="Corbel"/>
          <w:rFonts w:ascii="Times New Roman" w:hAnsi="Times New Roman" w:cs="Times New Roman"/>
          <w:vertAlign w:val="superscript"/>
        </w:rPr>
        <w:t>10</w:t>
      </w:r>
      <w:r w:rsidRPr="00DB6C10">
        <w:rPr>
          <w:rFonts w:ascii="Times New Roman" w:hAnsi="Times New Roman" w:cs="Times New Roman"/>
        </w:rPr>
        <w:t xml:space="preserve"> cm</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3</w:t>
      </w:r>
      <w:r w:rsidRPr="00DB6C10">
        <w:rPr>
          <w:rFonts w:ascii="Times New Roman" w:hAnsi="Times New Roman" w:cs="Times New Roman"/>
        </w:rPr>
        <w:t xml:space="preserve"> in </w:t>
      </w:r>
      <w:proofErr w:type="spellStart"/>
      <w:r w:rsidRPr="00DB6C10">
        <w:rPr>
          <w:rFonts w:ascii="Times New Roman" w:hAnsi="Times New Roman" w:cs="Times New Roman"/>
        </w:rPr>
        <w:t>nSC</w:t>
      </w:r>
      <w:proofErr w:type="spellEnd"/>
      <w:r w:rsidRPr="00DB6C10">
        <w:rPr>
          <w:rFonts w:ascii="Times New Roman" w:hAnsi="Times New Roman" w:cs="Times New Roman"/>
        </w:rPr>
        <w:t xml:space="preserve"> and g7SC. </w:t>
      </w:r>
      <w:ins w:id="508" w:author="Alla" w:date="2017-10-21T23:33:00Z">
        <w:r w:rsidR="00F81195">
          <w:rPr>
            <w:rFonts w:ascii="Times New Roman" w:hAnsi="Times New Roman" w:cs="Times New Roman"/>
          </w:rPr>
          <w:t xml:space="preserve">The lack of </w:t>
        </w:r>
      </w:ins>
      <w:r w:rsidRPr="00DB6C10">
        <w:rPr>
          <w:rFonts w:ascii="Times New Roman" w:hAnsi="Times New Roman" w:cs="Times New Roman"/>
        </w:rPr>
        <w:t xml:space="preserve">B^O^ </w:t>
      </w:r>
      <w:ins w:id="509" w:author="Alla" w:date="2017-10-21T23:33:00Z">
        <w:r w:rsidR="00F81195">
          <w:rPr>
            <w:rFonts w:ascii="Times New Roman" w:hAnsi="Times New Roman" w:cs="Times New Roman"/>
          </w:rPr>
          <w:t xml:space="preserve">defects </w:t>
        </w:r>
      </w:ins>
      <w:del w:id="510" w:author="Alla" w:date="2017-10-21T23:33:00Z">
        <w:r w:rsidRPr="00DB6C10" w:rsidDel="00F81195">
          <w:rPr>
            <w:rFonts w:ascii="Times New Roman" w:hAnsi="Times New Roman" w:cs="Times New Roman"/>
          </w:rPr>
          <w:delText>lack</w:delText>
        </w:r>
      </w:del>
      <w:r w:rsidRPr="00DB6C10">
        <w:rPr>
          <w:rFonts w:ascii="Times New Roman" w:hAnsi="Times New Roman" w:cs="Times New Roman"/>
        </w:rPr>
        <w:t xml:space="preserve"> in investigated samples deals with low boron concentration</w:t>
      </w:r>
      <w:r w:rsidRPr="00DB6C10">
        <w:rPr>
          <w:rStyle w:val="Corbel"/>
          <w:rFonts w:ascii="Times New Roman" w:hAnsi="Times New Roman" w:cs="Times New Roman"/>
          <w:vertAlign w:val="superscript"/>
        </w:rPr>
        <w:t>93</w:t>
      </w:r>
      <w:r w:rsidRPr="00DB6C10">
        <w:rPr>
          <w:rFonts w:ascii="Times New Roman" w:hAnsi="Times New Roman" w:cs="Times New Roman"/>
        </w:rPr>
        <w:t>. Lastly, QC</w:t>
      </w:r>
      <w:r w:rsidRPr="00DB6C10">
        <w:rPr>
          <w:rFonts w:ascii="Times New Roman" w:hAnsi="Times New Roman" w:cs="Times New Roman"/>
          <w:vertAlign w:val="subscript"/>
        </w:rPr>
        <w:t>s</w:t>
      </w:r>
      <w:r w:rsidRPr="00DB6C10">
        <w:rPr>
          <w:rFonts w:ascii="Times New Roman" w:hAnsi="Times New Roman" w:cs="Times New Roman"/>
        </w:rPr>
        <w:t xml:space="preserve"> creation is suppressed in oxygen-rich crystal.</w:t>
      </w:r>
      <w:r w:rsidRPr="00DB6C10">
        <w:rPr>
          <w:rStyle w:val="Corbel"/>
          <w:rFonts w:ascii="Times New Roman" w:hAnsi="Times New Roman" w:cs="Times New Roman"/>
          <w:vertAlign w:val="superscript"/>
        </w:rPr>
        <w:t>83</w:t>
      </w:r>
      <w:proofErr w:type="gramStart"/>
      <w:r w:rsidRPr="00DB6C10">
        <w:rPr>
          <w:rStyle w:val="Corbel"/>
          <w:rFonts w:ascii="Times New Roman" w:hAnsi="Times New Roman" w:cs="Times New Roman"/>
          <w:vertAlign w:val="superscript"/>
        </w:rPr>
        <w:t>,86,87</w:t>
      </w:r>
      <w:proofErr w:type="gramEnd"/>
      <w:r w:rsidRPr="00DB6C10">
        <w:rPr>
          <w:rFonts w:ascii="Times New Roman" w:hAnsi="Times New Roman" w:cs="Times New Roman"/>
        </w:rPr>
        <w:t xml:space="preserve"> Besides QC</w:t>
      </w:r>
      <w:r w:rsidRPr="00DB6C10">
        <w:rPr>
          <w:rFonts w:ascii="Times New Roman" w:hAnsi="Times New Roman" w:cs="Times New Roman"/>
          <w:vertAlign w:val="subscript"/>
        </w:rPr>
        <w:t>s</w:t>
      </w:r>
      <w:r w:rsidRPr="00DB6C10">
        <w:rPr>
          <w:rFonts w:ascii="Times New Roman" w:hAnsi="Times New Roman" w:cs="Times New Roman"/>
        </w:rPr>
        <w:t xml:space="preserve"> is not recombi</w:t>
      </w:r>
      <w:r w:rsidRPr="00DB6C10">
        <w:rPr>
          <w:rFonts w:ascii="Times New Roman" w:hAnsi="Times New Roman" w:cs="Times New Roman"/>
        </w:rPr>
        <w:softHyphen/>
        <w:t>nation active center.</w:t>
      </w:r>
      <w:r w:rsidRPr="00DB6C10">
        <w:rPr>
          <w:rStyle w:val="Corbel"/>
          <w:rFonts w:ascii="Times New Roman" w:hAnsi="Times New Roman" w:cs="Times New Roman"/>
          <w:vertAlign w:val="superscript"/>
        </w:rPr>
        <w:t>94</w:t>
      </w:r>
    </w:p>
    <w:p w:rsidR="00D93675" w:rsidRPr="00DB6C10" w:rsidRDefault="008531DB">
      <w:pPr>
        <w:pStyle w:val="21"/>
        <w:shd w:val="clear" w:color="auto" w:fill="auto"/>
        <w:spacing w:before="0" w:after="0" w:line="228" w:lineRule="exact"/>
        <w:ind w:right="20" w:firstLine="200"/>
        <w:rPr>
          <w:rFonts w:ascii="Times New Roman" w:hAnsi="Times New Roman" w:cs="Times New Roman"/>
        </w:rPr>
      </w:pPr>
      <w:r w:rsidRPr="00DB6C10">
        <w:rPr>
          <w:rFonts w:ascii="Times New Roman" w:hAnsi="Times New Roman" w:cs="Times New Roman"/>
        </w:rPr>
        <w:t>T</w:t>
      </w:r>
      <w:ins w:id="511" w:author="Alla" w:date="2017-10-21T23:34:00Z">
        <w:r w:rsidR="00B726C4">
          <w:rPr>
            <w:rFonts w:ascii="Times New Roman" w:hAnsi="Times New Roman" w:cs="Times New Roman"/>
          </w:rPr>
          <w:t xml:space="preserve">he influence </w:t>
        </w:r>
        <w:proofErr w:type="spellStart"/>
        <w:r w:rsidR="00B726C4">
          <w:rPr>
            <w:rFonts w:ascii="Times New Roman" w:hAnsi="Times New Roman" w:cs="Times New Roman"/>
          </w:rPr>
          <w:t>of</w:t>
        </w:r>
      </w:ins>
      <w:del w:id="512" w:author="Alla" w:date="2017-10-21T23:34:00Z">
        <w:r w:rsidRPr="00DB6C10" w:rsidDel="00B726C4">
          <w:rPr>
            <w:rFonts w:ascii="Times New Roman" w:hAnsi="Times New Roman" w:cs="Times New Roman"/>
          </w:rPr>
          <w:delText xml:space="preserve">o estimate </w:delText>
        </w:r>
      </w:del>
      <w:r w:rsidRPr="00DB6C10">
        <w:rPr>
          <w:rFonts w:ascii="Times New Roman" w:hAnsi="Times New Roman" w:cs="Times New Roman"/>
        </w:rPr>
        <w:t>RD</w:t>
      </w:r>
      <w:proofErr w:type="spellEnd"/>
      <w:r w:rsidRPr="00DB6C10">
        <w:rPr>
          <w:rFonts w:ascii="Times New Roman" w:hAnsi="Times New Roman" w:cs="Times New Roman"/>
        </w:rPr>
        <w:t xml:space="preserve"> </w:t>
      </w:r>
      <w:del w:id="513" w:author="Alla" w:date="2017-10-21T23:35:00Z">
        <w:r w:rsidRPr="00DB6C10" w:rsidDel="00B726C4">
          <w:rPr>
            <w:rFonts w:ascii="Times New Roman" w:hAnsi="Times New Roman" w:cs="Times New Roman"/>
          </w:rPr>
          <w:delText>influence</w:delText>
        </w:r>
      </w:del>
      <w:r w:rsidRPr="00DB6C10">
        <w:rPr>
          <w:rFonts w:ascii="Times New Roman" w:hAnsi="Times New Roman" w:cs="Times New Roman"/>
        </w:rPr>
        <w:t xml:space="preserve"> on base lifetime</w:t>
      </w:r>
      <w:ins w:id="514" w:author="Alla" w:date="2017-10-21T23:35:00Z">
        <w:r w:rsidR="00B726C4">
          <w:rPr>
            <w:rFonts w:ascii="Times New Roman" w:hAnsi="Times New Roman" w:cs="Times New Roman"/>
          </w:rPr>
          <w:t xml:space="preserve"> </w:t>
        </w:r>
        <w:proofErr w:type="spellStart"/>
        <w:r w:rsidR="00B726C4">
          <w:rPr>
            <w:rFonts w:ascii="Times New Roman" w:hAnsi="Times New Roman" w:cs="Times New Roman"/>
          </w:rPr>
          <w:t>coulkd</w:t>
        </w:r>
        <w:proofErr w:type="spellEnd"/>
        <w:r w:rsidR="00B726C4">
          <w:rPr>
            <w:rFonts w:ascii="Times New Roman" w:hAnsi="Times New Roman" w:cs="Times New Roman"/>
          </w:rPr>
          <w:t xml:space="preserve"> be </w:t>
        </w:r>
        <w:r w:rsidR="00B726C4">
          <w:rPr>
            <w:rFonts w:ascii="Times New Roman" w:hAnsi="Times New Roman" w:cs="Times New Roman"/>
          </w:rPr>
          <w:t>estimated</w:t>
        </w:r>
        <w:r w:rsidR="00B726C4">
          <w:rPr>
            <w:rFonts w:ascii="Times New Roman" w:hAnsi="Times New Roman" w:cs="Times New Roman"/>
          </w:rPr>
          <w:t xml:space="preserve"> by  </w:t>
        </w:r>
      </w:ins>
      <w:del w:id="515" w:author="Alla" w:date="2017-10-21T23:35:00Z">
        <w:r w:rsidRPr="00DB6C10" w:rsidDel="00B726C4">
          <w:rPr>
            <w:rFonts w:ascii="Times New Roman" w:hAnsi="Times New Roman" w:cs="Times New Roman"/>
          </w:rPr>
          <w:delText>, one can use</w:delText>
        </w:r>
      </w:del>
      <w:r w:rsidRPr="00DB6C10">
        <w:rPr>
          <w:rFonts w:ascii="Times New Roman" w:hAnsi="Times New Roman" w:cs="Times New Roman"/>
        </w:rPr>
        <w:t xml:space="preserve"> Eq. (18) </w:t>
      </w:r>
      <w:del w:id="516" w:author="Alla" w:date="2017-10-21T23:36:00Z">
        <w:r w:rsidRPr="00DB6C10" w:rsidDel="00B726C4">
          <w:rPr>
            <w:rFonts w:ascii="Times New Roman" w:hAnsi="Times New Roman" w:cs="Times New Roman"/>
          </w:rPr>
          <w:delText>and</w:delText>
        </w:r>
      </w:del>
      <w:r w:rsidRPr="00DB6C10">
        <w:rPr>
          <w:rFonts w:ascii="Times New Roman" w:hAnsi="Times New Roman" w:cs="Times New Roman"/>
        </w:rPr>
        <w:t xml:space="preserve"> tak</w:t>
      </w:r>
      <w:ins w:id="517" w:author="Alla" w:date="2017-10-21T23:36:00Z">
        <w:r w:rsidR="00B726C4">
          <w:rPr>
            <w:rFonts w:ascii="Times New Roman" w:hAnsi="Times New Roman" w:cs="Times New Roman"/>
          </w:rPr>
          <w:t xml:space="preserve">ing </w:t>
        </w:r>
      </w:ins>
      <w:del w:id="518" w:author="Alla" w:date="2017-10-21T23:36:00Z">
        <w:r w:rsidRPr="00DB6C10" w:rsidDel="00B726C4">
          <w:rPr>
            <w:rFonts w:ascii="Times New Roman" w:hAnsi="Times New Roman" w:cs="Times New Roman"/>
          </w:rPr>
          <w:delText>es</w:delText>
        </w:r>
      </w:del>
      <w:r w:rsidRPr="00DB6C10">
        <w:rPr>
          <w:rFonts w:ascii="Times New Roman" w:hAnsi="Times New Roman" w:cs="Times New Roman"/>
        </w:rPr>
        <w:t xml:space="preserve"> into account</w:t>
      </w:r>
      <w:ins w:id="519" w:author="Alla" w:date="2017-10-21T23:36:00Z">
        <w:r w:rsidR="00B726C4">
          <w:rPr>
            <w:rFonts w:ascii="Times New Roman" w:hAnsi="Times New Roman" w:cs="Times New Roman"/>
          </w:rPr>
          <w:t xml:space="preserve"> the </w:t>
        </w:r>
        <w:proofErr w:type="gramStart"/>
        <w:r w:rsidR="00B726C4">
          <w:rPr>
            <w:rFonts w:ascii="Times New Roman" w:hAnsi="Times New Roman" w:cs="Times New Roman"/>
          </w:rPr>
          <w:t xml:space="preserve">fact </w:t>
        </w:r>
      </w:ins>
      <w:r w:rsidRPr="00DB6C10">
        <w:rPr>
          <w:rFonts w:ascii="Times New Roman" w:hAnsi="Times New Roman" w:cs="Times New Roman"/>
        </w:rPr>
        <w:t>,</w:t>
      </w:r>
      <w:proofErr w:type="gramEnd"/>
      <w:r w:rsidRPr="00DB6C10">
        <w:rPr>
          <w:rFonts w:ascii="Times New Roman" w:hAnsi="Times New Roman" w:cs="Times New Roman"/>
        </w:rPr>
        <w:t xml:space="preserve"> that VO^ is not active recombination center in p-Si.</w:t>
      </w:r>
      <w:r w:rsidRPr="00DB6C10">
        <w:rPr>
          <w:rStyle w:val="Corbel"/>
          <w:rFonts w:ascii="Times New Roman" w:hAnsi="Times New Roman" w:cs="Times New Roman"/>
          <w:vertAlign w:val="superscript"/>
        </w:rPr>
        <w:t>63,95-98</w:t>
      </w:r>
      <w:r w:rsidRPr="00DB6C10">
        <w:rPr>
          <w:rFonts w:ascii="Times New Roman" w:hAnsi="Times New Roman" w:cs="Times New Roman"/>
        </w:rPr>
        <w:t xml:space="preserve"> Estimated </w:t>
      </w:r>
      <w:proofErr w:type="spellStart"/>
      <w:r w:rsidRPr="00DB6C10">
        <w:rPr>
          <w:rFonts w:ascii="Times New Roman" w:hAnsi="Times New Roman" w:cs="Times New Roman"/>
        </w:rPr>
        <w:t>T</w:t>
      </w:r>
      <w:r w:rsidRPr="00DB6C10">
        <w:rPr>
          <w:rFonts w:ascii="Times New Roman" w:hAnsi="Times New Roman" w:cs="Times New Roman"/>
          <w:vertAlign w:val="subscript"/>
        </w:rPr>
        <w:t>n</w:t>
      </w:r>
      <w:r w:rsidRPr="00DB6C10">
        <w:rPr>
          <w:rFonts w:ascii="Times New Roman" w:hAnsi="Times New Roman" w:cs="Times New Roman"/>
        </w:rPr>
        <w:t>,</w:t>
      </w:r>
      <w:r w:rsidRPr="00DB6C10">
        <w:rPr>
          <w:rFonts w:ascii="Times New Roman" w:hAnsi="Times New Roman" w:cs="Times New Roman"/>
          <w:vertAlign w:val="subscript"/>
        </w:rPr>
        <w:t>RD</w:t>
      </w:r>
      <w:proofErr w:type="spellEnd"/>
      <w:r w:rsidRPr="00DB6C10">
        <w:rPr>
          <w:rFonts w:ascii="Times New Roman" w:hAnsi="Times New Roman" w:cs="Times New Roman"/>
        </w:rPr>
        <w:t xml:space="preserve"> for CO^, V</w:t>
      </w:r>
      <w:r w:rsidRPr="00DB6C10">
        <w:rPr>
          <w:rStyle w:val="Corbel"/>
          <w:rFonts w:ascii="Times New Roman" w:hAnsi="Times New Roman" w:cs="Times New Roman"/>
          <w:vertAlign w:val="subscript"/>
        </w:rPr>
        <w:t>2</w:t>
      </w:r>
      <w:r w:rsidRPr="00DB6C10">
        <w:rPr>
          <w:rFonts w:ascii="Times New Roman" w:hAnsi="Times New Roman" w:cs="Times New Roman"/>
        </w:rPr>
        <w:t>, and V</w:t>
      </w:r>
      <w:r w:rsidRPr="00DB6C10">
        <w:rPr>
          <w:rStyle w:val="Corbel"/>
          <w:rFonts w:ascii="Times New Roman" w:hAnsi="Times New Roman" w:cs="Times New Roman"/>
          <w:vertAlign w:val="subscript"/>
        </w:rPr>
        <w:t>3</w:t>
      </w:r>
      <w:r w:rsidRPr="00DB6C10">
        <w:rPr>
          <w:rFonts w:ascii="Times New Roman" w:hAnsi="Times New Roman" w:cs="Times New Roman"/>
        </w:rPr>
        <w:t xml:space="preserve"> are shown in </w:t>
      </w:r>
      <w:ins w:id="520" w:author="Alla" w:date="2017-10-21T23:36:00Z">
        <w:r w:rsidR="00B726C4">
          <w:rPr>
            <w:rFonts w:ascii="Times New Roman" w:hAnsi="Times New Roman" w:cs="Times New Roman"/>
          </w:rPr>
          <w:t xml:space="preserve">the </w:t>
        </w:r>
      </w:ins>
      <w:r w:rsidRPr="00DB6C10">
        <w:rPr>
          <w:rFonts w:ascii="Times New Roman" w:hAnsi="Times New Roman" w:cs="Times New Roman"/>
        </w:rPr>
        <w:t xml:space="preserve">Table VI. </w:t>
      </w:r>
      <w:ins w:id="521" w:author="Alla" w:date="2017-10-21T23:37:00Z">
        <w:r w:rsidR="00B726C4">
          <w:rPr>
            <w:rFonts w:ascii="Times New Roman" w:hAnsi="Times New Roman" w:cs="Times New Roman"/>
          </w:rPr>
          <w:t xml:space="preserve">It shows </w:t>
        </w:r>
        <w:proofErr w:type="spellStart"/>
        <w:r w:rsidR="00B726C4">
          <w:rPr>
            <w:rFonts w:ascii="Times New Roman" w:hAnsi="Times New Roman" w:cs="Times New Roman"/>
          </w:rPr>
          <w:t>that</w:t>
        </w:r>
      </w:ins>
      <w:del w:id="522" w:author="Alla" w:date="2017-10-21T23:37:00Z">
        <w:r w:rsidRPr="00DB6C10" w:rsidDel="00B726C4">
          <w:rPr>
            <w:rFonts w:ascii="Times New Roman" w:hAnsi="Times New Roman" w:cs="Times New Roman"/>
          </w:rPr>
          <w:delText>One can recog</w:delText>
        </w:r>
        <w:r w:rsidRPr="00DB6C10" w:rsidDel="00B726C4">
          <w:rPr>
            <w:rFonts w:ascii="Times New Roman" w:hAnsi="Times New Roman" w:cs="Times New Roman"/>
          </w:rPr>
          <w:softHyphen/>
          <w:delText xml:space="preserve">nize, </w:delText>
        </w:r>
      </w:del>
      <w:r w:rsidRPr="00DB6C10">
        <w:rPr>
          <w:rFonts w:ascii="Times New Roman" w:hAnsi="Times New Roman" w:cs="Times New Roman"/>
        </w:rPr>
        <w:t>that</w:t>
      </w:r>
      <w:proofErr w:type="spellEnd"/>
      <w:r w:rsidRPr="00DB6C10">
        <w:rPr>
          <w:rFonts w:ascii="Times New Roman" w:hAnsi="Times New Roman" w:cs="Times New Roman"/>
        </w:rPr>
        <w:t xml:space="preserve"> </w:t>
      </w:r>
      <w:proofErr w:type="spellStart"/>
      <w:proofErr w:type="gramStart"/>
      <w:r w:rsidRPr="00DB6C10">
        <w:rPr>
          <w:rStyle w:val="a5"/>
          <w:rFonts w:ascii="Times New Roman" w:hAnsi="Times New Roman" w:cs="Times New Roman"/>
        </w:rPr>
        <w:t>T</w:t>
      </w:r>
      <w:r w:rsidRPr="00DB6C10">
        <w:rPr>
          <w:rStyle w:val="a5"/>
          <w:rFonts w:ascii="Times New Roman" w:hAnsi="Times New Roman" w:cs="Times New Roman"/>
          <w:vertAlign w:val="subscript"/>
        </w:rPr>
        <w:t>n</w:t>
      </w:r>
      <w:proofErr w:type="spellEnd"/>
      <w:proofErr w:type="gramEnd"/>
      <w:r w:rsidRPr="00DB6C10">
        <w:rPr>
          <w:rFonts w:ascii="Times New Roman" w:hAnsi="Times New Roman" w:cs="Times New Roman"/>
        </w:rPr>
        <w:t xml:space="preserve"> </w:t>
      </w:r>
      <w:ins w:id="523" w:author="Alla" w:date="2017-10-21T23:37:00Z">
        <w:r w:rsidR="00B726C4">
          <w:rPr>
            <w:rFonts w:ascii="Times New Roman" w:hAnsi="Times New Roman" w:cs="Times New Roman"/>
          </w:rPr>
          <w:t xml:space="preserve">is </w:t>
        </w:r>
      </w:ins>
      <w:r w:rsidRPr="00DB6C10">
        <w:rPr>
          <w:rFonts w:ascii="Times New Roman" w:hAnsi="Times New Roman" w:cs="Times New Roman"/>
        </w:rPr>
        <w:t>effected</w:t>
      </w:r>
      <w:r w:rsidR="00250F14">
        <w:rPr>
          <w:rFonts w:ascii="Times New Roman" w:hAnsi="Times New Roman" w:cs="Times New Roman"/>
        </w:rPr>
        <w:t xml:space="preserve"> mainly by QO^ and vacancy clus</w:t>
      </w:r>
      <w:r w:rsidRPr="00DB6C10">
        <w:rPr>
          <w:rFonts w:ascii="Times New Roman" w:hAnsi="Times New Roman" w:cs="Times New Roman"/>
        </w:rPr>
        <w:t xml:space="preserve">ters in </w:t>
      </w:r>
      <w:r w:rsidRPr="00DB6C10">
        <w:rPr>
          <w:rStyle w:val="a5"/>
          <w:rFonts w:ascii="Times New Roman" w:hAnsi="Times New Roman" w:cs="Times New Roman"/>
        </w:rPr>
        <w:t>Y</w:t>
      </w:r>
      <w:r w:rsidRPr="00DB6C10">
        <w:rPr>
          <w:rFonts w:ascii="Times New Roman" w:hAnsi="Times New Roman" w:cs="Times New Roman"/>
        </w:rPr>
        <w:t xml:space="preserve">- and neutron-irradiated samples, respectively. </w:t>
      </w:r>
      <w:ins w:id="524" w:author="Alla" w:date="2017-10-21T23:38:00Z">
        <w:r w:rsidR="00B726C4">
          <w:rPr>
            <w:rFonts w:ascii="Times New Roman" w:hAnsi="Times New Roman" w:cs="Times New Roman"/>
          </w:rPr>
          <w:t xml:space="preserve">It should be </w:t>
        </w:r>
      </w:ins>
      <w:del w:id="525" w:author="Alla" w:date="2017-10-21T23:38:00Z">
        <w:r w:rsidRPr="00DB6C10" w:rsidDel="00B726C4">
          <w:rPr>
            <w:rFonts w:ascii="Times New Roman" w:hAnsi="Times New Roman" w:cs="Times New Roman"/>
          </w:rPr>
          <w:delText>We want to</w:delText>
        </w:r>
      </w:del>
      <w:r w:rsidRPr="00DB6C10">
        <w:rPr>
          <w:rFonts w:ascii="Times New Roman" w:hAnsi="Times New Roman" w:cs="Times New Roman"/>
        </w:rPr>
        <w:t xml:space="preserve"> note</w:t>
      </w:r>
      <w:ins w:id="526" w:author="Alla" w:date="2017-10-21T23:38:00Z">
        <w:r w:rsidR="00B726C4">
          <w:rPr>
            <w:rFonts w:ascii="Times New Roman" w:hAnsi="Times New Roman" w:cs="Times New Roman"/>
          </w:rPr>
          <w:t>d</w:t>
        </w:r>
      </w:ins>
      <w:r w:rsidRPr="00DB6C10">
        <w:rPr>
          <w:rFonts w:ascii="Times New Roman" w:hAnsi="Times New Roman" w:cs="Times New Roman"/>
        </w:rPr>
        <w:t xml:space="preserve">, that </w:t>
      </w:r>
      <w:proofErr w:type="spellStart"/>
      <w:r w:rsidRPr="00DB6C10">
        <w:rPr>
          <w:rFonts w:ascii="Times New Roman" w:hAnsi="Times New Roman" w:cs="Times New Roman"/>
        </w:rPr>
        <w:t>nSc</w:t>
      </w:r>
      <w:proofErr w:type="spellEnd"/>
      <w:r w:rsidRPr="00DB6C10">
        <w:rPr>
          <w:rFonts w:ascii="Times New Roman" w:hAnsi="Times New Roman" w:cs="Times New Roman"/>
        </w:rPr>
        <w:t>, g</w:t>
      </w:r>
      <w:r w:rsidRPr="00DB6C10">
        <w:rPr>
          <w:rStyle w:val="Corbel"/>
          <w:rFonts w:ascii="Times New Roman" w:hAnsi="Times New Roman" w:cs="Times New Roman"/>
        </w:rPr>
        <w:t>6</w:t>
      </w:r>
      <w:r w:rsidRPr="00DB6C10">
        <w:rPr>
          <w:rFonts w:ascii="Times New Roman" w:hAnsi="Times New Roman" w:cs="Times New Roman"/>
        </w:rPr>
        <w:t xml:space="preserve">Sc, g7SC sums of </w:t>
      </w:r>
      <w:proofErr w:type="spellStart"/>
      <w:r w:rsidRPr="00DB6C10">
        <w:rPr>
          <w:rFonts w:ascii="Times New Roman" w:hAnsi="Times New Roman" w:cs="Times New Roman"/>
        </w:rPr>
        <w:t>T</w:t>
      </w:r>
      <w:r w:rsidRPr="00DB6C10">
        <w:rPr>
          <w:rFonts w:ascii="Times New Roman" w:hAnsi="Times New Roman" w:cs="Times New Roman"/>
          <w:vertAlign w:val="subscript"/>
        </w:rPr>
        <w:t>n</w:t>
      </w:r>
      <w:proofErr w:type="gramStart"/>
      <w:r w:rsidRPr="00DB6C10">
        <w:rPr>
          <w:rFonts w:ascii="Times New Roman" w:hAnsi="Times New Roman" w:cs="Times New Roman"/>
        </w:rPr>
        <w:t>,</w:t>
      </w:r>
      <w:r w:rsidRPr="00DB6C10">
        <w:rPr>
          <w:rFonts w:ascii="Times New Roman" w:hAnsi="Times New Roman" w:cs="Times New Roman"/>
          <w:vertAlign w:val="subscript"/>
        </w:rPr>
        <w:t>RD</w:t>
      </w:r>
      <w:proofErr w:type="spellEnd"/>
      <w:proofErr w:type="gramEnd"/>
      <w:r w:rsidRPr="00DB6C10">
        <w:rPr>
          <w:rFonts w:ascii="Times New Roman" w:hAnsi="Times New Roman" w:cs="Times New Roman"/>
        </w:rPr>
        <w:t xml:space="preserve"> are in quite good agreement with </w:t>
      </w:r>
      <w:r w:rsidRPr="00DB6C10">
        <w:rPr>
          <w:rStyle w:val="a5"/>
          <w:rFonts w:ascii="Times New Roman" w:hAnsi="Times New Roman" w:cs="Times New Roman"/>
        </w:rPr>
        <w:t>(K</w:t>
      </w:r>
      <w:r w:rsidRPr="00DB6C10">
        <w:rPr>
          <w:rStyle w:val="a5"/>
          <w:rFonts w:ascii="Times New Roman" w:hAnsi="Times New Roman" w:cs="Times New Roman"/>
          <w:vertAlign w:val="subscript"/>
        </w:rPr>
        <w:t>T</w:t>
      </w:r>
      <w:r w:rsidRPr="00DB6C10">
        <w:rPr>
          <w:rStyle w:val="a5"/>
          <w:rFonts w:ascii="Times New Roman" w:hAnsi="Times New Roman" w:cs="Times New Roman"/>
        </w:rPr>
        <w:t xml:space="preserve"> •</w:t>
      </w:r>
      <w:r w:rsidRPr="00DB6C10">
        <w:rPr>
          <w:rFonts w:ascii="Times New Roman" w:hAnsi="Times New Roman" w:cs="Times New Roman"/>
        </w:rPr>
        <w:t xml:space="preserve"> ^) values.</w:t>
      </w:r>
    </w:p>
    <w:p w:rsidR="00D93675" w:rsidRPr="00DB6C10" w:rsidRDefault="008531DB">
      <w:pPr>
        <w:pStyle w:val="21"/>
        <w:shd w:val="clear" w:color="auto" w:fill="auto"/>
        <w:spacing w:before="0" w:after="0" w:line="228" w:lineRule="exact"/>
        <w:ind w:firstLine="200"/>
        <w:rPr>
          <w:rFonts w:ascii="Times New Roman" w:hAnsi="Times New Roman" w:cs="Times New Roman"/>
        </w:rPr>
      </w:pPr>
      <w:proofErr w:type="spellStart"/>
      <w:r w:rsidRPr="00DB6C10">
        <w:rPr>
          <w:rFonts w:ascii="Times New Roman" w:hAnsi="Times New Roman" w:cs="Times New Roman"/>
        </w:rPr>
        <w:t>Lets</w:t>
      </w:r>
      <w:proofErr w:type="spellEnd"/>
      <w:r w:rsidRPr="00DB6C10">
        <w:rPr>
          <w:rFonts w:ascii="Times New Roman" w:hAnsi="Times New Roman" w:cs="Times New Roman"/>
        </w:rPr>
        <w:t xml:space="preserve"> </w:t>
      </w:r>
      <w:ins w:id="527" w:author="Alla" w:date="2017-10-21T23:40:00Z">
        <w:r w:rsidR="00B726C4">
          <w:rPr>
            <w:rFonts w:ascii="Times New Roman" w:hAnsi="Times New Roman" w:cs="Times New Roman"/>
          </w:rPr>
          <w:t xml:space="preserve">consider </w:t>
        </w:r>
      </w:ins>
      <w:del w:id="528" w:author="Alla" w:date="2017-10-21T23:40:00Z">
        <w:r w:rsidRPr="00DB6C10" w:rsidDel="00B726C4">
          <w:rPr>
            <w:rFonts w:ascii="Times New Roman" w:hAnsi="Times New Roman" w:cs="Times New Roman"/>
          </w:rPr>
          <w:delText>pay attention to</w:delText>
        </w:r>
      </w:del>
      <w:r w:rsidRPr="00DB6C10">
        <w:rPr>
          <w:rFonts w:ascii="Times New Roman" w:hAnsi="Times New Roman" w:cs="Times New Roman"/>
        </w:rPr>
        <w:t xml:space="preserve"> </w:t>
      </w:r>
      <w:proofErr w:type="spellStart"/>
      <w:r w:rsidRPr="00DB6C10">
        <w:rPr>
          <w:rFonts w:ascii="Times New Roman" w:hAnsi="Times New Roman" w:cs="Times New Roman"/>
        </w:rPr>
        <w:t>KUf</w:t>
      </w:r>
      <w:r w:rsidRPr="00DB6C10">
        <w:rPr>
          <w:rFonts w:ascii="Times New Roman" w:hAnsi="Times New Roman" w:cs="Times New Roman"/>
          <w:vertAlign w:val="superscript"/>
        </w:rPr>
        <w:t>f</w:t>
      </w:r>
      <w:proofErr w:type="spellEnd"/>
      <w:r w:rsidRPr="00DB6C10">
        <w:rPr>
          <w:rFonts w:ascii="Times New Roman" w:hAnsi="Times New Roman" w:cs="Times New Roman"/>
        </w:rPr>
        <w:t xml:space="preserve"> </w:t>
      </w:r>
      <w:ins w:id="529" w:author="Alla" w:date="2017-10-21T23:40:00Z">
        <w:r w:rsidR="00B726C4">
          <w:rPr>
            <w:rFonts w:ascii="Times New Roman" w:hAnsi="Times New Roman" w:cs="Times New Roman"/>
          </w:rPr>
          <w:t xml:space="preserve">assuming that </w:t>
        </w:r>
      </w:ins>
      <w:del w:id="530" w:author="Alla" w:date="2017-10-21T23:40:00Z">
        <w:r w:rsidRPr="00DB6C10" w:rsidDel="00B726C4">
          <w:rPr>
            <w:rFonts w:ascii="Times New Roman" w:hAnsi="Times New Roman" w:cs="Times New Roman"/>
          </w:rPr>
          <w:delText>and assume,</w:delText>
        </w:r>
      </w:del>
      <w:r w:rsidRPr="00DB6C10">
        <w:rPr>
          <w:rFonts w:ascii="Times New Roman" w:hAnsi="Times New Roman" w:cs="Times New Roman"/>
        </w:rPr>
        <w:t xml:space="preserve"> that = 1,</w:t>
      </w:r>
      <w:r w:rsidRPr="00DB6C10">
        <w:rPr>
          <w:rFonts w:ascii="Times New Roman" w:hAnsi="Times New Roman" w:cs="Times New Roman"/>
        </w:rPr>
        <w:br w:type="page"/>
      </w:r>
    </w:p>
    <w:p w:rsidR="00D93675" w:rsidRPr="00DB6C10" w:rsidRDefault="00D93675">
      <w:pPr>
        <w:pStyle w:val="21"/>
        <w:shd w:val="clear" w:color="auto" w:fill="auto"/>
        <w:spacing w:before="0" w:after="113" w:line="226" w:lineRule="exact"/>
        <w:ind w:left="20" w:right="40"/>
        <w:rPr>
          <w:rFonts w:ascii="Times New Roman" w:hAnsi="Times New Roman" w:cs="Times New Roman"/>
        </w:rPr>
      </w:pPr>
      <w:r w:rsidRPr="00DB6C10">
        <w:rPr>
          <w:rFonts w:ascii="Times New Roman" w:hAnsi="Times New Roman" w:cs="Times New Roman"/>
        </w:rPr>
        <w:lastRenderedPageBreak/>
        <w:pict>
          <v:shape id="_x0000_s2050" type="#_x0000_t202" style="position:absolute;left:0;text-align:left;margin-left:-1.2pt;margin-top:5.5pt;width:510.95pt;height:.05pt;z-index:-125829366;mso-wrap-distance-left:5pt;mso-wrap-distance-right:5pt;mso-position-horizontal-relative:margin;mso-position-vertical-relative:margin" filled="f" stroked="f">
            <v:textbox style="mso-fit-shape-to-text:t" inset="0,0,0,0">
              <w:txbxContent>
                <w:p w:rsidR="00595385" w:rsidRDefault="00595385">
                  <w:pPr>
                    <w:pStyle w:val="a7"/>
                    <w:shd w:val="clear" w:color="auto" w:fill="auto"/>
                    <w:spacing w:line="150" w:lineRule="exact"/>
                  </w:pPr>
                  <w:proofErr w:type="gramStart"/>
                  <w:r>
                    <w:rPr>
                      <w:rStyle w:val="Exact2"/>
                      <w:spacing w:val="0"/>
                    </w:rPr>
                    <w:t>TABLE VI.</w:t>
                  </w:r>
                  <w:proofErr w:type="gramEnd"/>
                  <w:r>
                    <w:rPr>
                      <w:rStyle w:val="Exact2"/>
                      <w:spacing w:val="0"/>
                    </w:rPr>
                    <w:t xml:space="preserve"> Cited and calculated defect parameters.</w:t>
                  </w:r>
                </w:p>
                <w:tbl>
                  <w:tblPr>
                    <w:tblOverlap w:val="never"/>
                    <w:tblW w:w="0" w:type="auto"/>
                    <w:jc w:val="center"/>
                    <w:tblLayout w:type="fixed"/>
                    <w:tblCellMar>
                      <w:left w:w="10" w:type="dxa"/>
                      <w:right w:w="10" w:type="dxa"/>
                    </w:tblCellMar>
                    <w:tblLook w:val="04A0"/>
                  </w:tblPr>
                  <w:tblGrid>
                    <w:gridCol w:w="701"/>
                    <w:gridCol w:w="1277"/>
                    <w:gridCol w:w="1022"/>
                    <w:gridCol w:w="955"/>
                    <w:gridCol w:w="466"/>
                    <w:gridCol w:w="1051"/>
                    <w:gridCol w:w="605"/>
                    <w:gridCol w:w="600"/>
                    <w:gridCol w:w="926"/>
                    <w:gridCol w:w="926"/>
                    <w:gridCol w:w="984"/>
                    <w:gridCol w:w="706"/>
                  </w:tblGrid>
                  <w:tr w:rsidR="00595385">
                    <w:tblPrEx>
                      <w:tblCellMar>
                        <w:top w:w="0" w:type="dxa"/>
                        <w:bottom w:w="0" w:type="dxa"/>
                      </w:tblCellMar>
                    </w:tblPrEx>
                    <w:trPr>
                      <w:trHeight w:hRule="exact" w:val="317"/>
                      <w:jc w:val="center"/>
                    </w:trPr>
                    <w:tc>
                      <w:tcPr>
                        <w:tcW w:w="701" w:type="dxa"/>
                        <w:tcBorders>
                          <w:top w:val="single" w:sz="4" w:space="0" w:color="auto"/>
                        </w:tcBorders>
                        <w:shd w:val="clear" w:color="auto" w:fill="FFFFFF"/>
                      </w:tcPr>
                      <w:p w:rsidR="00595385" w:rsidRDefault="00595385">
                        <w:pPr>
                          <w:pStyle w:val="21"/>
                          <w:shd w:val="clear" w:color="auto" w:fill="auto"/>
                          <w:spacing w:before="0" w:after="0" w:line="150" w:lineRule="exact"/>
                          <w:ind w:left="160"/>
                          <w:jc w:val="left"/>
                        </w:pPr>
                        <w:r>
                          <w:rPr>
                            <w:rStyle w:val="11"/>
                          </w:rPr>
                          <w:t>Defect</w:t>
                        </w:r>
                      </w:p>
                    </w:tc>
                    <w:tc>
                      <w:tcPr>
                        <w:tcW w:w="1277"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proofErr w:type="spellStart"/>
                        <w:r>
                          <w:rPr>
                            <w:rStyle w:val="11"/>
                            <w:vertAlign w:val="superscript"/>
                          </w:rPr>
                          <w:t>J</w:t>
                        </w:r>
                        <w:r>
                          <w:rPr>
                            <w:rStyle w:val="11"/>
                          </w:rPr>
                          <w:t>n</w:t>
                        </w:r>
                        <w:proofErr w:type="spellEnd"/>
                      </w:p>
                    </w:tc>
                    <w:tc>
                      <w:tcPr>
                        <w:tcW w:w="1022"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proofErr w:type="spellStart"/>
                        <w:r>
                          <w:rPr>
                            <w:rStyle w:val="11"/>
                          </w:rPr>
                          <w:t>nn</w:t>
                        </w:r>
                        <w:proofErr w:type="spellEnd"/>
                        <w:r>
                          <w:rPr>
                            <w:rStyle w:val="11"/>
                          </w:rPr>
                          <w:t xml:space="preserve"> (cm</w:t>
                        </w:r>
                        <w:r>
                          <w:rPr>
                            <w:rStyle w:val="11"/>
                            <w:vertAlign w:val="superscript"/>
                          </w:rPr>
                          <w:t>-1</w:t>
                        </w:r>
                        <w:r>
                          <w:rPr>
                            <w:rStyle w:val="11"/>
                          </w:rPr>
                          <w:t>)</w:t>
                        </w:r>
                      </w:p>
                    </w:tc>
                    <w:tc>
                      <w:tcPr>
                        <w:tcW w:w="955" w:type="dxa"/>
                        <w:tcBorders>
                          <w:top w:val="single" w:sz="4" w:space="0" w:color="auto"/>
                        </w:tcBorders>
                        <w:shd w:val="clear" w:color="auto" w:fill="FFFFFF"/>
                      </w:tcPr>
                      <w:p w:rsidR="00595385" w:rsidRDefault="00595385">
                        <w:pPr>
                          <w:rPr>
                            <w:sz w:val="10"/>
                            <w:szCs w:val="10"/>
                          </w:rPr>
                        </w:pPr>
                      </w:p>
                    </w:tc>
                    <w:tc>
                      <w:tcPr>
                        <w:tcW w:w="466" w:type="dxa"/>
                        <w:tcBorders>
                          <w:top w:val="single" w:sz="4" w:space="0" w:color="auto"/>
                        </w:tcBorders>
                        <w:shd w:val="clear" w:color="auto" w:fill="FFFFFF"/>
                      </w:tcPr>
                      <w:p w:rsidR="00595385" w:rsidRDefault="00595385">
                        <w:pPr>
                          <w:pStyle w:val="21"/>
                          <w:shd w:val="clear" w:color="auto" w:fill="auto"/>
                          <w:spacing w:before="0" w:after="0" w:line="170" w:lineRule="exact"/>
                          <w:ind w:right="40"/>
                          <w:jc w:val="right"/>
                        </w:pPr>
                        <w:r>
                          <w:rPr>
                            <w:rStyle w:val="11"/>
                          </w:rPr>
                          <w:t>n</w:t>
                        </w:r>
                        <w:r>
                          <w:rPr>
                            <w:rStyle w:val="Corbel0"/>
                            <w:vertAlign w:val="subscript"/>
                          </w:rPr>
                          <w:t>7</w:t>
                        </w:r>
                      </w:p>
                    </w:tc>
                    <w:tc>
                      <w:tcPr>
                        <w:tcW w:w="1051" w:type="dxa"/>
                        <w:tcBorders>
                          <w:top w:val="single" w:sz="4" w:space="0" w:color="auto"/>
                        </w:tcBorders>
                        <w:shd w:val="clear" w:color="auto" w:fill="FFFFFF"/>
                      </w:tcPr>
                      <w:p w:rsidR="00595385" w:rsidRDefault="00595385">
                        <w:pPr>
                          <w:rPr>
                            <w:sz w:val="10"/>
                            <w:szCs w:val="10"/>
                          </w:rPr>
                        </w:pPr>
                      </w:p>
                    </w:tc>
                    <w:tc>
                      <w:tcPr>
                        <w:tcW w:w="605" w:type="dxa"/>
                        <w:tcBorders>
                          <w:top w:val="single" w:sz="4" w:space="0" w:color="auto"/>
                        </w:tcBorders>
                        <w:shd w:val="clear" w:color="auto" w:fill="FFFFFF"/>
                      </w:tcPr>
                      <w:p w:rsidR="00595385" w:rsidRDefault="00595385">
                        <w:pPr>
                          <w:pStyle w:val="21"/>
                          <w:shd w:val="clear" w:color="auto" w:fill="auto"/>
                          <w:spacing w:before="0" w:after="0" w:line="150" w:lineRule="exact"/>
                          <w:ind w:right="180"/>
                          <w:jc w:val="right"/>
                        </w:pPr>
                        <w:proofErr w:type="spellStart"/>
                        <w:r>
                          <w:rPr>
                            <w:rStyle w:val="a8"/>
                          </w:rPr>
                          <w:t>Nt</w:t>
                        </w:r>
                        <w:proofErr w:type="spellEnd"/>
                      </w:p>
                    </w:tc>
                    <w:tc>
                      <w:tcPr>
                        <w:tcW w:w="600"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4pt"/>
                          </w:rPr>
                          <w:t>,rd</w:t>
                        </w:r>
                        <w:r>
                          <w:rPr>
                            <w:rStyle w:val="11"/>
                          </w:rPr>
                          <w:t>(</w:t>
                        </w:r>
                        <w:r>
                          <w:rPr>
                            <w:rStyle w:val="Corbel0"/>
                          </w:rPr>
                          <w:t>10</w:t>
                        </w:r>
                        <w:r>
                          <w:rPr>
                            <w:rStyle w:val="Corbel0"/>
                            <w:vertAlign w:val="superscript"/>
                          </w:rPr>
                          <w:t>11</w:t>
                        </w:r>
                      </w:p>
                    </w:tc>
                    <w:tc>
                      <w:tcPr>
                        <w:tcW w:w="926" w:type="dxa"/>
                        <w:tcBorders>
                          <w:top w:val="single" w:sz="4" w:space="0" w:color="auto"/>
                        </w:tcBorders>
                        <w:shd w:val="clear" w:color="auto" w:fill="FFFFFF"/>
                      </w:tcPr>
                      <w:p w:rsidR="00595385" w:rsidRDefault="00595385">
                        <w:pPr>
                          <w:pStyle w:val="21"/>
                          <w:shd w:val="clear" w:color="auto" w:fill="auto"/>
                          <w:spacing w:before="0" w:after="0" w:line="150" w:lineRule="exact"/>
                          <w:ind w:left="320"/>
                          <w:jc w:val="left"/>
                        </w:pPr>
                        <w:r>
                          <w:rPr>
                            <w:rStyle w:val="11"/>
                          </w:rPr>
                          <w:t xml:space="preserve">-3\ </w:t>
                        </w:r>
                        <w:r>
                          <w:rPr>
                            <w:rStyle w:val="11"/>
                            <w:vertAlign w:val="subscript"/>
                          </w:rPr>
                          <w:t>cm</w:t>
                        </w:r>
                        <w:r>
                          <w:rPr>
                            <w:rStyle w:val="11"/>
                          </w:rPr>
                          <w:t xml:space="preserve"> </w:t>
                        </w:r>
                        <w:r>
                          <w:rPr>
                            <w:rStyle w:val="11"/>
                            <w:vertAlign w:val="superscript"/>
                          </w:rPr>
                          <w:t>3</w:t>
                        </w:r>
                        <w:r>
                          <w:rPr>
                            <w:rStyle w:val="11"/>
                            <w:vertAlign w:val="subscript"/>
                          </w:rPr>
                          <w:t>)</w:t>
                        </w:r>
                      </w:p>
                    </w:tc>
                    <w:tc>
                      <w:tcPr>
                        <w:tcW w:w="926" w:type="dxa"/>
                        <w:tcBorders>
                          <w:top w:val="single" w:sz="4" w:space="0" w:color="auto"/>
                        </w:tcBorders>
                        <w:shd w:val="clear" w:color="auto" w:fill="FFFFFF"/>
                      </w:tcPr>
                      <w:p w:rsidR="00595385" w:rsidRDefault="00595385">
                        <w:pPr>
                          <w:pStyle w:val="21"/>
                          <w:shd w:val="clear" w:color="auto" w:fill="auto"/>
                          <w:spacing w:before="0" w:after="0" w:line="150" w:lineRule="exact"/>
                          <w:jc w:val="right"/>
                        </w:pPr>
                        <w:proofErr w:type="spellStart"/>
                        <w:r>
                          <w:rPr>
                            <w:rStyle w:val="a8"/>
                            <w:vertAlign w:val="superscript"/>
                          </w:rPr>
                          <w:t>T</w:t>
                        </w:r>
                        <w:r>
                          <w:rPr>
                            <w:rStyle w:val="a8"/>
                          </w:rPr>
                          <w:t>n</w:t>
                        </w:r>
                        <w:proofErr w:type="spellEnd"/>
                      </w:p>
                    </w:tc>
                    <w:tc>
                      <w:tcPr>
                        <w:tcW w:w="984"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11"/>
                          </w:rPr>
                          <w:t>,RD (</w:t>
                        </w:r>
                        <w:r>
                          <w:rPr>
                            <w:rStyle w:val="Corbel0"/>
                          </w:rPr>
                          <w:t>10</w:t>
                        </w:r>
                        <w:r>
                          <w:rPr>
                            <w:rStyle w:val="Corbel0"/>
                            <w:vertAlign w:val="superscript"/>
                          </w:rPr>
                          <w:t>4</w:t>
                        </w:r>
                        <w:r>
                          <w:rPr>
                            <w:rStyle w:val="11"/>
                          </w:rPr>
                          <w:t xml:space="preserve"> S</w:t>
                        </w:r>
                        <w:r>
                          <w:rPr>
                            <w:rStyle w:val="11"/>
                            <w:vertAlign w:val="superscript"/>
                          </w:rPr>
                          <w:t>-1</w:t>
                        </w:r>
                        <w:r>
                          <w:rPr>
                            <w:rStyle w:val="11"/>
                          </w:rPr>
                          <w:t>)</w:t>
                        </w:r>
                      </w:p>
                    </w:tc>
                    <w:tc>
                      <w:tcPr>
                        <w:tcW w:w="706" w:type="dxa"/>
                        <w:tcBorders>
                          <w:top w:val="single" w:sz="4" w:space="0" w:color="auto"/>
                        </w:tcBorders>
                        <w:shd w:val="clear" w:color="auto" w:fill="FFFFFF"/>
                      </w:tcPr>
                      <w:p w:rsidR="00595385" w:rsidRDefault="00595385">
                        <w:pPr>
                          <w:rPr>
                            <w:sz w:val="10"/>
                            <w:szCs w:val="10"/>
                          </w:rPr>
                        </w:pPr>
                      </w:p>
                    </w:tc>
                  </w:tr>
                  <w:tr w:rsidR="00595385">
                    <w:tblPrEx>
                      <w:tblCellMar>
                        <w:top w:w="0" w:type="dxa"/>
                        <w:bottom w:w="0" w:type="dxa"/>
                      </w:tblCellMar>
                    </w:tblPrEx>
                    <w:trPr>
                      <w:trHeight w:hRule="exact" w:val="221"/>
                      <w:jc w:val="center"/>
                    </w:trPr>
                    <w:tc>
                      <w:tcPr>
                        <w:tcW w:w="701" w:type="dxa"/>
                        <w:shd w:val="clear" w:color="auto" w:fill="FFFFFF"/>
                      </w:tcPr>
                      <w:p w:rsidR="00595385" w:rsidRDefault="00595385">
                        <w:pPr>
                          <w:rPr>
                            <w:sz w:val="10"/>
                            <w:szCs w:val="10"/>
                          </w:rPr>
                        </w:pPr>
                      </w:p>
                    </w:tc>
                    <w:tc>
                      <w:tcPr>
                        <w:tcW w:w="1277" w:type="dxa"/>
                        <w:shd w:val="clear" w:color="auto" w:fill="FFFFFF"/>
                      </w:tcPr>
                      <w:p w:rsidR="00595385" w:rsidRDefault="00595385">
                        <w:pPr>
                          <w:pStyle w:val="21"/>
                          <w:shd w:val="clear" w:color="auto" w:fill="auto"/>
                          <w:spacing w:before="0" w:after="0" w:line="170" w:lineRule="exact"/>
                          <w:jc w:val="center"/>
                        </w:pPr>
                        <w:r>
                          <w:rPr>
                            <w:rStyle w:val="11"/>
                          </w:rPr>
                          <w:t>(</w:t>
                        </w:r>
                        <w:r>
                          <w:rPr>
                            <w:rStyle w:val="Corbel0"/>
                          </w:rPr>
                          <w:t>1</w:t>
                        </w:r>
                        <w:r>
                          <w:rPr>
                            <w:rStyle w:val="11"/>
                          </w:rPr>
                          <w:t>CT</w:t>
                        </w:r>
                        <w:r>
                          <w:rPr>
                            <w:rStyle w:val="Corbel0"/>
                            <w:vertAlign w:val="superscript"/>
                          </w:rPr>
                          <w:t>15</w:t>
                        </w:r>
                        <w:r>
                          <w:rPr>
                            <w:rStyle w:val="11"/>
                          </w:rPr>
                          <w:t xml:space="preserve"> cm</w:t>
                        </w:r>
                        <w:r>
                          <w:rPr>
                            <w:rStyle w:val="11"/>
                            <w:vertAlign w:val="superscript"/>
                          </w:rPr>
                          <w:t>2</w:t>
                        </w:r>
                        <w:r>
                          <w:rPr>
                            <w:rStyle w:val="11"/>
                          </w:rPr>
                          <w:t>)</w:t>
                        </w:r>
                      </w:p>
                    </w:tc>
                    <w:tc>
                      <w:tcPr>
                        <w:tcW w:w="1022" w:type="dxa"/>
                        <w:shd w:val="clear" w:color="auto" w:fill="FFFFFF"/>
                      </w:tcPr>
                      <w:p w:rsidR="00595385" w:rsidRDefault="00595385">
                        <w:pPr>
                          <w:pStyle w:val="21"/>
                          <w:shd w:val="clear" w:color="auto" w:fill="auto"/>
                          <w:spacing w:before="0" w:after="0" w:line="150" w:lineRule="exact"/>
                          <w:jc w:val="center"/>
                        </w:pPr>
                        <w:r>
                          <w:rPr>
                            <w:rStyle w:val="11"/>
                          </w:rPr>
                          <w:t>Ref. 85</w:t>
                        </w:r>
                      </w:p>
                    </w:tc>
                    <w:tc>
                      <w:tcPr>
                        <w:tcW w:w="955" w:type="dxa"/>
                        <w:shd w:val="clear" w:color="auto" w:fill="FFFFFF"/>
                      </w:tcPr>
                      <w:p w:rsidR="00595385" w:rsidRDefault="00595385">
                        <w:pPr>
                          <w:rPr>
                            <w:sz w:val="10"/>
                            <w:szCs w:val="10"/>
                          </w:rPr>
                        </w:pPr>
                      </w:p>
                    </w:tc>
                    <w:tc>
                      <w:tcPr>
                        <w:tcW w:w="466" w:type="dxa"/>
                        <w:shd w:val="clear" w:color="auto" w:fill="FFFFFF"/>
                      </w:tcPr>
                      <w:p w:rsidR="00595385" w:rsidRDefault="00595385">
                        <w:pPr>
                          <w:rPr>
                            <w:sz w:val="10"/>
                            <w:szCs w:val="10"/>
                          </w:rPr>
                        </w:pPr>
                      </w:p>
                    </w:tc>
                    <w:tc>
                      <w:tcPr>
                        <w:tcW w:w="1051" w:type="dxa"/>
                        <w:shd w:val="clear" w:color="auto" w:fill="FFFFFF"/>
                      </w:tcPr>
                      <w:p w:rsidR="00595385" w:rsidRDefault="00595385">
                        <w:pPr>
                          <w:rPr>
                            <w:sz w:val="10"/>
                            <w:szCs w:val="10"/>
                          </w:rPr>
                        </w:pPr>
                      </w:p>
                    </w:tc>
                    <w:tc>
                      <w:tcPr>
                        <w:tcW w:w="605" w:type="dxa"/>
                        <w:shd w:val="clear" w:color="auto" w:fill="FFFFFF"/>
                      </w:tcPr>
                      <w:p w:rsidR="00595385" w:rsidRDefault="00595385">
                        <w:pPr>
                          <w:pStyle w:val="21"/>
                          <w:shd w:val="clear" w:color="auto" w:fill="auto"/>
                          <w:spacing w:before="0" w:after="0" w:line="150" w:lineRule="exact"/>
                          <w:ind w:right="180"/>
                          <w:jc w:val="right"/>
                        </w:pPr>
                        <w:proofErr w:type="spellStart"/>
                        <w:r>
                          <w:rPr>
                            <w:rStyle w:val="11"/>
                          </w:rPr>
                          <w:t>nSC</w:t>
                        </w:r>
                        <w:proofErr w:type="spellEnd"/>
                      </w:p>
                    </w:tc>
                    <w:tc>
                      <w:tcPr>
                        <w:tcW w:w="600" w:type="dxa"/>
                        <w:shd w:val="clear" w:color="auto" w:fill="FFFFFF"/>
                      </w:tcPr>
                      <w:p w:rsidR="00595385" w:rsidRDefault="00595385">
                        <w:pPr>
                          <w:pStyle w:val="21"/>
                          <w:shd w:val="clear" w:color="auto" w:fill="auto"/>
                          <w:spacing w:before="0" w:after="0" w:line="170" w:lineRule="exact"/>
                          <w:jc w:val="center"/>
                        </w:pPr>
                        <w:r>
                          <w:rPr>
                            <w:rStyle w:val="11"/>
                          </w:rPr>
                          <w:t>g</w:t>
                        </w:r>
                        <w:r>
                          <w:rPr>
                            <w:rStyle w:val="Corbel0"/>
                          </w:rPr>
                          <w:t>6</w:t>
                        </w:r>
                        <w:r>
                          <w:rPr>
                            <w:rStyle w:val="11"/>
                          </w:rPr>
                          <w:t>SC</w:t>
                        </w:r>
                      </w:p>
                    </w:tc>
                    <w:tc>
                      <w:tcPr>
                        <w:tcW w:w="926" w:type="dxa"/>
                        <w:shd w:val="clear" w:color="auto" w:fill="FFFFFF"/>
                      </w:tcPr>
                      <w:p w:rsidR="00595385" w:rsidRDefault="00595385">
                        <w:pPr>
                          <w:pStyle w:val="21"/>
                          <w:shd w:val="clear" w:color="auto" w:fill="auto"/>
                          <w:spacing w:before="0" w:after="0" w:line="150" w:lineRule="exact"/>
                          <w:ind w:left="320"/>
                          <w:jc w:val="left"/>
                        </w:pPr>
                        <w:r>
                          <w:rPr>
                            <w:rStyle w:val="11"/>
                          </w:rPr>
                          <w:t>g7SC</w:t>
                        </w:r>
                      </w:p>
                    </w:tc>
                    <w:tc>
                      <w:tcPr>
                        <w:tcW w:w="926" w:type="dxa"/>
                        <w:shd w:val="clear" w:color="auto" w:fill="FFFFFF"/>
                      </w:tcPr>
                      <w:p w:rsidR="00595385" w:rsidRDefault="00595385">
                        <w:pPr>
                          <w:pStyle w:val="21"/>
                          <w:shd w:val="clear" w:color="auto" w:fill="auto"/>
                          <w:spacing w:before="0" w:after="0" w:line="150" w:lineRule="exact"/>
                          <w:jc w:val="center"/>
                        </w:pPr>
                        <w:proofErr w:type="spellStart"/>
                        <w:r>
                          <w:rPr>
                            <w:rStyle w:val="11"/>
                          </w:rPr>
                          <w:t>nSC</w:t>
                        </w:r>
                        <w:proofErr w:type="spellEnd"/>
                      </w:p>
                    </w:tc>
                    <w:tc>
                      <w:tcPr>
                        <w:tcW w:w="984" w:type="dxa"/>
                        <w:shd w:val="clear" w:color="auto" w:fill="FFFFFF"/>
                      </w:tcPr>
                      <w:p w:rsidR="00595385" w:rsidRDefault="00595385">
                        <w:pPr>
                          <w:pStyle w:val="21"/>
                          <w:shd w:val="clear" w:color="auto" w:fill="auto"/>
                          <w:spacing w:before="0" w:after="0" w:line="170" w:lineRule="exact"/>
                          <w:jc w:val="center"/>
                        </w:pPr>
                        <w:r>
                          <w:rPr>
                            <w:rStyle w:val="11"/>
                          </w:rPr>
                          <w:t>g</w:t>
                        </w:r>
                        <w:r>
                          <w:rPr>
                            <w:rStyle w:val="Corbel0"/>
                          </w:rPr>
                          <w:t>6</w:t>
                        </w:r>
                        <w:r>
                          <w:rPr>
                            <w:rStyle w:val="11"/>
                          </w:rPr>
                          <w:t>SC</w:t>
                        </w:r>
                      </w:p>
                    </w:tc>
                    <w:tc>
                      <w:tcPr>
                        <w:tcW w:w="706" w:type="dxa"/>
                        <w:shd w:val="clear" w:color="auto" w:fill="FFFFFF"/>
                      </w:tcPr>
                      <w:p w:rsidR="00595385" w:rsidRDefault="00595385">
                        <w:pPr>
                          <w:pStyle w:val="21"/>
                          <w:shd w:val="clear" w:color="auto" w:fill="auto"/>
                          <w:spacing w:before="0" w:after="0" w:line="150" w:lineRule="exact"/>
                          <w:jc w:val="center"/>
                        </w:pPr>
                        <w:r>
                          <w:rPr>
                            <w:rStyle w:val="11"/>
                          </w:rPr>
                          <w:t>g7SC</w:t>
                        </w:r>
                      </w:p>
                    </w:tc>
                  </w:tr>
                  <w:tr w:rsidR="00595385">
                    <w:tblPrEx>
                      <w:tblCellMar>
                        <w:top w:w="0" w:type="dxa"/>
                        <w:bottom w:w="0" w:type="dxa"/>
                      </w:tblCellMar>
                    </w:tblPrEx>
                    <w:trPr>
                      <w:trHeight w:hRule="exact" w:val="211"/>
                      <w:jc w:val="center"/>
                    </w:trPr>
                    <w:tc>
                      <w:tcPr>
                        <w:tcW w:w="701" w:type="dxa"/>
                        <w:tcBorders>
                          <w:top w:val="single" w:sz="4" w:space="0" w:color="auto"/>
                        </w:tcBorders>
                        <w:shd w:val="clear" w:color="auto" w:fill="FFFFFF"/>
                      </w:tcPr>
                      <w:p w:rsidR="00595385" w:rsidRDefault="00595385">
                        <w:pPr>
                          <w:pStyle w:val="21"/>
                          <w:shd w:val="clear" w:color="auto" w:fill="auto"/>
                          <w:spacing w:before="0" w:after="0" w:line="150" w:lineRule="exact"/>
                          <w:ind w:left="160"/>
                          <w:jc w:val="left"/>
                        </w:pPr>
                        <w:proofErr w:type="spellStart"/>
                        <w:r>
                          <w:rPr>
                            <w:rStyle w:val="11"/>
                          </w:rPr>
                          <w:t>CiOi</w:t>
                        </w:r>
                        <w:proofErr w:type="spellEnd"/>
                      </w:p>
                    </w:tc>
                    <w:tc>
                      <w:tcPr>
                        <w:tcW w:w="1277"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11"/>
                          </w:rPr>
                          <w:t xml:space="preserve">0.7 (Ref. </w:t>
                        </w:r>
                        <w:r>
                          <w:rPr>
                            <w:rStyle w:val="Corbel0"/>
                          </w:rPr>
                          <w:t>86</w:t>
                        </w:r>
                        <w:r>
                          <w:rPr>
                            <w:rStyle w:val="11"/>
                          </w:rPr>
                          <w:t>)</w:t>
                        </w:r>
                      </w:p>
                    </w:tc>
                    <w:tc>
                      <w:tcPr>
                        <w:tcW w:w="1022"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1.38</w:t>
                        </w:r>
                      </w:p>
                    </w:tc>
                    <w:tc>
                      <w:tcPr>
                        <w:tcW w:w="955" w:type="dxa"/>
                        <w:tcBorders>
                          <w:top w:val="single" w:sz="4" w:space="0" w:color="auto"/>
                        </w:tcBorders>
                        <w:shd w:val="clear" w:color="auto" w:fill="FFFFFF"/>
                      </w:tcPr>
                      <w:p w:rsidR="00595385" w:rsidRDefault="00595385">
                        <w:pPr>
                          <w:pStyle w:val="21"/>
                          <w:shd w:val="clear" w:color="auto" w:fill="auto"/>
                          <w:spacing w:before="0" w:after="0" w:line="170" w:lineRule="exact"/>
                          <w:ind w:right="40"/>
                          <w:jc w:val="right"/>
                        </w:pPr>
                        <w:r>
                          <w:rPr>
                            <w:rStyle w:val="Corbel0"/>
                          </w:rPr>
                          <w:t>6</w:t>
                        </w:r>
                        <w:r>
                          <w:rPr>
                            <w:rStyle w:val="11"/>
                          </w:rPr>
                          <w:t>-</w:t>
                        </w:r>
                        <w:r>
                          <w:rPr>
                            <w:rStyle w:val="Corbel0"/>
                          </w:rPr>
                          <w:t>10</w:t>
                        </w:r>
                        <w:r>
                          <w:rPr>
                            <w:rStyle w:val="Corbel0"/>
                            <w:vertAlign w:val="superscript"/>
                          </w:rPr>
                          <w:t>5</w:t>
                        </w:r>
                        <w:r>
                          <w:rPr>
                            <w:rStyle w:val="11"/>
                          </w:rPr>
                          <w:t xml:space="preserve"> </w:t>
                        </w:r>
                        <w:proofErr w:type="spellStart"/>
                        <w:r>
                          <w:rPr>
                            <w:rStyle w:val="11"/>
                          </w:rPr>
                          <w:t>rad</w:t>
                        </w:r>
                        <w:proofErr w:type="spellEnd"/>
                      </w:p>
                    </w:tc>
                    <w:tc>
                      <w:tcPr>
                        <w:tcW w:w="466" w:type="dxa"/>
                        <w:tcBorders>
                          <w:top w:val="single" w:sz="4" w:space="0" w:color="auto"/>
                        </w:tcBorders>
                        <w:shd w:val="clear" w:color="auto" w:fill="FFFFFF"/>
                      </w:tcPr>
                      <w:p w:rsidR="00595385" w:rsidRDefault="00595385">
                        <w:pPr>
                          <w:pStyle w:val="21"/>
                          <w:shd w:val="clear" w:color="auto" w:fill="auto"/>
                          <w:spacing w:before="0" w:after="0" w:line="170" w:lineRule="exact"/>
                          <w:ind w:right="40"/>
                          <w:jc w:val="right"/>
                        </w:pPr>
                        <w:r>
                          <w:rPr>
                            <w:rStyle w:val="11"/>
                            <w:vertAlign w:val="superscript"/>
                          </w:rPr>
                          <w:t>-</w:t>
                        </w:r>
                        <w:r>
                          <w:rPr>
                            <w:rStyle w:val="Corbel0"/>
                            <w:vertAlign w:val="superscript"/>
                          </w:rPr>
                          <w:t>1</w:t>
                        </w:r>
                        <w:r>
                          <w:rPr>
                            <w:rStyle w:val="11"/>
                          </w:rPr>
                          <w:t>cm~</w:t>
                        </w:r>
                      </w:p>
                    </w:tc>
                    <w:tc>
                      <w:tcPr>
                        <w:tcW w:w="1051" w:type="dxa"/>
                        <w:tcBorders>
                          <w:top w:val="single" w:sz="4" w:space="0" w:color="auto"/>
                        </w:tcBorders>
                        <w:shd w:val="clear" w:color="auto" w:fill="FFFFFF"/>
                      </w:tcPr>
                      <w:p w:rsidR="00595385" w:rsidRDefault="00595385">
                        <w:pPr>
                          <w:pStyle w:val="21"/>
                          <w:shd w:val="clear" w:color="auto" w:fill="auto"/>
                          <w:spacing w:before="0" w:after="0" w:line="170" w:lineRule="exact"/>
                          <w:ind w:left="20"/>
                          <w:jc w:val="left"/>
                        </w:pPr>
                        <w:r>
                          <w:rPr>
                            <w:rStyle w:val="Corbel0"/>
                          </w:rPr>
                          <w:t>~</w:t>
                        </w:r>
                        <w:r>
                          <w:rPr>
                            <w:rStyle w:val="Corbel0"/>
                            <w:vertAlign w:val="superscript"/>
                          </w:rPr>
                          <w:t>3</w:t>
                        </w:r>
                        <w:r>
                          <w:rPr>
                            <w:rStyle w:val="11"/>
                          </w:rPr>
                          <w:t xml:space="preserve"> (Ref. </w:t>
                        </w:r>
                        <w:r>
                          <w:rPr>
                            <w:rStyle w:val="Corbel0"/>
                          </w:rPr>
                          <w:t>86</w:t>
                        </w:r>
                        <w:r>
                          <w:rPr>
                            <w:rStyle w:val="11"/>
                          </w:rPr>
                          <w:t>)</w:t>
                        </w:r>
                      </w:p>
                    </w:tc>
                    <w:tc>
                      <w:tcPr>
                        <w:tcW w:w="605" w:type="dxa"/>
                        <w:tcBorders>
                          <w:top w:val="single" w:sz="4" w:space="0" w:color="auto"/>
                        </w:tcBorders>
                        <w:shd w:val="clear" w:color="auto" w:fill="FFFFFF"/>
                      </w:tcPr>
                      <w:p w:rsidR="00595385" w:rsidRDefault="00595385">
                        <w:pPr>
                          <w:pStyle w:val="21"/>
                          <w:shd w:val="clear" w:color="auto" w:fill="auto"/>
                          <w:spacing w:before="0" w:after="0" w:line="150" w:lineRule="exact"/>
                          <w:ind w:right="180"/>
                          <w:jc w:val="right"/>
                        </w:pPr>
                        <w:r>
                          <w:rPr>
                            <w:rStyle w:val="11"/>
                          </w:rPr>
                          <w:t>5.5</w:t>
                        </w:r>
                      </w:p>
                    </w:tc>
                    <w:tc>
                      <w:tcPr>
                        <w:tcW w:w="600" w:type="dxa"/>
                        <w:tcBorders>
                          <w:top w:val="single" w:sz="4" w:space="0" w:color="auto"/>
                        </w:tcBorders>
                        <w:shd w:val="clear" w:color="auto" w:fill="FFFFFF"/>
                      </w:tcPr>
                      <w:p w:rsidR="00595385" w:rsidRDefault="00595385">
                        <w:pPr>
                          <w:pStyle w:val="21"/>
                          <w:shd w:val="clear" w:color="auto" w:fill="auto"/>
                          <w:spacing w:before="0" w:after="0" w:line="170" w:lineRule="exact"/>
                          <w:jc w:val="center"/>
                        </w:pPr>
                        <w:r>
                          <w:rPr>
                            <w:rStyle w:val="Corbel0"/>
                          </w:rPr>
                          <w:t>6</w:t>
                        </w:r>
                      </w:p>
                    </w:tc>
                    <w:tc>
                      <w:tcPr>
                        <w:tcW w:w="926" w:type="dxa"/>
                        <w:tcBorders>
                          <w:top w:val="single" w:sz="4" w:space="0" w:color="auto"/>
                        </w:tcBorders>
                        <w:shd w:val="clear" w:color="auto" w:fill="FFFFFF"/>
                      </w:tcPr>
                      <w:p w:rsidR="00595385" w:rsidRDefault="00595385">
                        <w:pPr>
                          <w:pStyle w:val="21"/>
                          <w:shd w:val="clear" w:color="auto" w:fill="auto"/>
                          <w:spacing w:before="0" w:after="0" w:line="150" w:lineRule="exact"/>
                          <w:ind w:left="320"/>
                          <w:jc w:val="left"/>
                        </w:pPr>
                        <w:r>
                          <w:rPr>
                            <w:rStyle w:val="11"/>
                          </w:rPr>
                          <w:t>60</w:t>
                        </w:r>
                      </w:p>
                    </w:tc>
                    <w:tc>
                      <w:tcPr>
                        <w:tcW w:w="926" w:type="dxa"/>
                        <w:tcBorders>
                          <w:top w:val="single" w:sz="4" w:space="0" w:color="auto"/>
                        </w:tcBorders>
                        <w:shd w:val="clear" w:color="auto" w:fill="FFFFFF"/>
                      </w:tcPr>
                      <w:p w:rsidR="00595385" w:rsidRDefault="00595385">
                        <w:pPr>
                          <w:pStyle w:val="21"/>
                          <w:shd w:val="clear" w:color="auto" w:fill="auto"/>
                          <w:spacing w:before="0" w:after="0" w:line="170" w:lineRule="exact"/>
                          <w:ind w:left="300"/>
                          <w:jc w:val="left"/>
                        </w:pPr>
                        <w:r>
                          <w:rPr>
                            <w:rStyle w:val="Corbel0"/>
                          </w:rPr>
                          <w:t>0.8</w:t>
                        </w:r>
                        <w:r>
                          <w:rPr>
                            <w:rStyle w:val="11"/>
                          </w:rPr>
                          <w:t xml:space="preserve"> -f- </w:t>
                        </w:r>
                        <w:r>
                          <w:rPr>
                            <w:rStyle w:val="Corbel0"/>
                          </w:rPr>
                          <w:t>1</w:t>
                        </w:r>
                      </w:p>
                    </w:tc>
                    <w:tc>
                      <w:tcPr>
                        <w:tcW w:w="984"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0.9 1.1</w:t>
                        </w:r>
                      </w:p>
                    </w:tc>
                    <w:tc>
                      <w:tcPr>
                        <w:tcW w:w="706" w:type="dxa"/>
                        <w:tcBorders>
                          <w:top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9-^11</w:t>
                        </w:r>
                      </w:p>
                    </w:tc>
                  </w:tr>
                  <w:tr w:rsidR="00595385">
                    <w:tblPrEx>
                      <w:tblCellMar>
                        <w:top w:w="0" w:type="dxa"/>
                        <w:bottom w:w="0" w:type="dxa"/>
                      </w:tblCellMar>
                    </w:tblPrEx>
                    <w:trPr>
                      <w:trHeight w:hRule="exact" w:val="221"/>
                      <w:jc w:val="center"/>
                    </w:trPr>
                    <w:tc>
                      <w:tcPr>
                        <w:tcW w:w="701" w:type="dxa"/>
                        <w:shd w:val="clear" w:color="auto" w:fill="FFFFFF"/>
                      </w:tcPr>
                      <w:p w:rsidR="00595385" w:rsidRDefault="00595385">
                        <w:pPr>
                          <w:rPr>
                            <w:sz w:val="10"/>
                            <w:szCs w:val="10"/>
                          </w:rPr>
                        </w:pPr>
                      </w:p>
                    </w:tc>
                    <w:tc>
                      <w:tcPr>
                        <w:tcW w:w="1277" w:type="dxa"/>
                        <w:shd w:val="clear" w:color="auto" w:fill="FFFFFF"/>
                      </w:tcPr>
                      <w:p w:rsidR="00595385" w:rsidRDefault="00595385">
                        <w:pPr>
                          <w:pStyle w:val="21"/>
                          <w:shd w:val="clear" w:color="auto" w:fill="auto"/>
                          <w:spacing w:before="0" w:after="0" w:line="150" w:lineRule="exact"/>
                          <w:jc w:val="center"/>
                        </w:pPr>
                        <w:r>
                          <w:rPr>
                            <w:rStyle w:val="11"/>
                          </w:rPr>
                          <w:t>0.9 (Ref. 87)</w:t>
                        </w:r>
                      </w:p>
                    </w:tc>
                    <w:tc>
                      <w:tcPr>
                        <w:tcW w:w="1022" w:type="dxa"/>
                        <w:shd w:val="clear" w:color="auto" w:fill="FFFFFF"/>
                      </w:tcPr>
                      <w:p w:rsidR="00595385" w:rsidRDefault="00595385">
                        <w:pPr>
                          <w:rPr>
                            <w:sz w:val="10"/>
                            <w:szCs w:val="10"/>
                          </w:rPr>
                        </w:pPr>
                      </w:p>
                    </w:tc>
                    <w:tc>
                      <w:tcPr>
                        <w:tcW w:w="955" w:type="dxa"/>
                        <w:shd w:val="clear" w:color="auto" w:fill="FFFFFF"/>
                      </w:tcPr>
                      <w:p w:rsidR="00595385" w:rsidRDefault="00595385">
                        <w:pPr>
                          <w:pStyle w:val="21"/>
                          <w:shd w:val="clear" w:color="auto" w:fill="auto"/>
                          <w:spacing w:before="0" w:after="0" w:line="170" w:lineRule="exact"/>
                          <w:ind w:right="40"/>
                          <w:jc w:val="right"/>
                        </w:pPr>
                        <w:r>
                          <w:rPr>
                            <w:rStyle w:val="11"/>
                          </w:rPr>
                          <w:t>4-10</w:t>
                        </w:r>
                        <w:r>
                          <w:rPr>
                            <w:rStyle w:val="Corbel0"/>
                            <w:vertAlign w:val="superscript"/>
                          </w:rPr>
                          <w:t>-4</w:t>
                        </w:r>
                      </w:p>
                    </w:tc>
                    <w:tc>
                      <w:tcPr>
                        <w:tcW w:w="466" w:type="dxa"/>
                        <w:shd w:val="clear" w:color="auto" w:fill="FFFFFF"/>
                      </w:tcPr>
                      <w:p w:rsidR="00595385" w:rsidRDefault="00595385">
                        <w:pPr>
                          <w:pStyle w:val="21"/>
                          <w:shd w:val="clear" w:color="auto" w:fill="auto"/>
                          <w:spacing w:before="0" w:after="0" w:line="170" w:lineRule="exact"/>
                          <w:ind w:right="40"/>
                          <w:jc w:val="right"/>
                        </w:pPr>
                        <w:r>
                          <w:rPr>
                            <w:rStyle w:val="11"/>
                          </w:rPr>
                          <w:t>cm</w:t>
                        </w:r>
                        <w:r>
                          <w:rPr>
                            <w:rStyle w:val="Corbel0"/>
                            <w:vertAlign w:val="superscript"/>
                          </w:rPr>
                          <w:t>-1</w:t>
                        </w:r>
                      </w:p>
                    </w:tc>
                    <w:tc>
                      <w:tcPr>
                        <w:tcW w:w="1051" w:type="dxa"/>
                        <w:shd w:val="clear" w:color="auto" w:fill="FFFFFF"/>
                      </w:tcPr>
                      <w:p w:rsidR="00595385" w:rsidRDefault="00595385">
                        <w:pPr>
                          <w:pStyle w:val="21"/>
                          <w:shd w:val="clear" w:color="auto" w:fill="auto"/>
                          <w:spacing w:before="0" w:after="0" w:line="150" w:lineRule="exact"/>
                          <w:ind w:left="20"/>
                          <w:jc w:val="left"/>
                        </w:pPr>
                        <w:r>
                          <w:rPr>
                            <w:rStyle w:val="11"/>
                          </w:rPr>
                          <w:t>(Ref. 87)</w:t>
                        </w:r>
                      </w:p>
                    </w:tc>
                    <w:tc>
                      <w:tcPr>
                        <w:tcW w:w="605" w:type="dxa"/>
                        <w:shd w:val="clear" w:color="auto" w:fill="FFFFFF"/>
                      </w:tcPr>
                      <w:p w:rsidR="00595385" w:rsidRDefault="00595385">
                        <w:pPr>
                          <w:rPr>
                            <w:sz w:val="10"/>
                            <w:szCs w:val="10"/>
                          </w:rPr>
                        </w:pPr>
                      </w:p>
                    </w:tc>
                    <w:tc>
                      <w:tcPr>
                        <w:tcW w:w="600" w:type="dxa"/>
                        <w:shd w:val="clear" w:color="auto" w:fill="FFFFFF"/>
                      </w:tcPr>
                      <w:p w:rsidR="00595385" w:rsidRDefault="00595385">
                        <w:pPr>
                          <w:rPr>
                            <w:sz w:val="10"/>
                            <w:szCs w:val="10"/>
                          </w:rPr>
                        </w:pPr>
                      </w:p>
                    </w:tc>
                    <w:tc>
                      <w:tcPr>
                        <w:tcW w:w="926" w:type="dxa"/>
                        <w:shd w:val="clear" w:color="auto" w:fill="FFFFFF"/>
                      </w:tcPr>
                      <w:p w:rsidR="00595385" w:rsidRDefault="00595385">
                        <w:pPr>
                          <w:rPr>
                            <w:sz w:val="10"/>
                            <w:szCs w:val="10"/>
                          </w:rPr>
                        </w:pPr>
                      </w:p>
                    </w:tc>
                    <w:tc>
                      <w:tcPr>
                        <w:tcW w:w="926" w:type="dxa"/>
                        <w:shd w:val="clear" w:color="auto" w:fill="FFFFFF"/>
                      </w:tcPr>
                      <w:p w:rsidR="00595385" w:rsidRDefault="00595385">
                        <w:pPr>
                          <w:rPr>
                            <w:sz w:val="10"/>
                            <w:szCs w:val="10"/>
                          </w:rPr>
                        </w:pPr>
                      </w:p>
                    </w:tc>
                    <w:tc>
                      <w:tcPr>
                        <w:tcW w:w="984" w:type="dxa"/>
                        <w:shd w:val="clear" w:color="auto" w:fill="FFFFFF"/>
                      </w:tcPr>
                      <w:p w:rsidR="00595385" w:rsidRDefault="00595385">
                        <w:pPr>
                          <w:rPr>
                            <w:sz w:val="10"/>
                            <w:szCs w:val="10"/>
                          </w:rPr>
                        </w:pPr>
                      </w:p>
                    </w:tc>
                    <w:tc>
                      <w:tcPr>
                        <w:tcW w:w="706" w:type="dxa"/>
                        <w:shd w:val="clear" w:color="auto" w:fill="FFFFFF"/>
                      </w:tcPr>
                      <w:p w:rsidR="00595385" w:rsidRDefault="00595385">
                        <w:pPr>
                          <w:rPr>
                            <w:sz w:val="10"/>
                            <w:szCs w:val="10"/>
                          </w:rPr>
                        </w:pPr>
                      </w:p>
                    </w:tc>
                  </w:tr>
                  <w:tr w:rsidR="00595385">
                    <w:tblPrEx>
                      <w:tblCellMar>
                        <w:top w:w="0" w:type="dxa"/>
                        <w:bottom w:w="0" w:type="dxa"/>
                      </w:tblCellMar>
                    </w:tblPrEx>
                    <w:trPr>
                      <w:trHeight w:hRule="exact" w:val="206"/>
                      <w:jc w:val="center"/>
                    </w:trPr>
                    <w:tc>
                      <w:tcPr>
                        <w:tcW w:w="701" w:type="dxa"/>
                        <w:shd w:val="clear" w:color="auto" w:fill="FFFFFF"/>
                      </w:tcPr>
                      <w:p w:rsidR="00595385" w:rsidRDefault="00595385">
                        <w:pPr>
                          <w:pStyle w:val="21"/>
                          <w:shd w:val="clear" w:color="auto" w:fill="auto"/>
                          <w:spacing w:before="0" w:after="0" w:line="170" w:lineRule="exact"/>
                          <w:ind w:left="160"/>
                          <w:jc w:val="left"/>
                        </w:pPr>
                        <w:r>
                          <w:rPr>
                            <w:rStyle w:val="11"/>
                          </w:rPr>
                          <w:t>V</w:t>
                        </w:r>
                        <w:r>
                          <w:rPr>
                            <w:rStyle w:val="Corbel0"/>
                          </w:rPr>
                          <w:t>2</w:t>
                        </w:r>
                      </w:p>
                    </w:tc>
                    <w:tc>
                      <w:tcPr>
                        <w:tcW w:w="1277" w:type="dxa"/>
                        <w:shd w:val="clear" w:color="auto" w:fill="FFFFFF"/>
                      </w:tcPr>
                      <w:p w:rsidR="00595385" w:rsidRDefault="00595385">
                        <w:pPr>
                          <w:pStyle w:val="21"/>
                          <w:shd w:val="clear" w:color="auto" w:fill="auto"/>
                          <w:spacing w:before="0" w:after="0" w:line="170" w:lineRule="exact"/>
                          <w:jc w:val="center"/>
                        </w:pPr>
                        <w:r>
                          <w:rPr>
                            <w:rStyle w:val="11"/>
                          </w:rPr>
                          <w:t xml:space="preserve">3 (Ref. </w:t>
                        </w:r>
                        <w:r>
                          <w:rPr>
                            <w:rStyle w:val="Corbel0"/>
                          </w:rPr>
                          <w:t>86</w:t>
                        </w:r>
                        <w:r>
                          <w:rPr>
                            <w:rStyle w:val="11"/>
                          </w:rPr>
                          <w:t>)</w:t>
                        </w:r>
                      </w:p>
                    </w:tc>
                    <w:tc>
                      <w:tcPr>
                        <w:tcW w:w="1022" w:type="dxa"/>
                        <w:shd w:val="clear" w:color="auto" w:fill="FFFFFF"/>
                      </w:tcPr>
                      <w:p w:rsidR="00595385" w:rsidRDefault="00595385">
                        <w:pPr>
                          <w:pStyle w:val="21"/>
                          <w:shd w:val="clear" w:color="auto" w:fill="auto"/>
                          <w:spacing w:before="0" w:after="0" w:line="170" w:lineRule="exact"/>
                          <w:jc w:val="center"/>
                        </w:pPr>
                        <w:r>
                          <w:rPr>
                            <w:rStyle w:val="Corbel0"/>
                          </w:rPr>
                          <w:t>1.21</w:t>
                        </w:r>
                      </w:p>
                    </w:tc>
                    <w:tc>
                      <w:tcPr>
                        <w:tcW w:w="955" w:type="dxa"/>
                        <w:shd w:val="clear" w:color="auto" w:fill="FFFFFF"/>
                      </w:tcPr>
                      <w:p w:rsidR="00595385" w:rsidRDefault="00595385">
                        <w:pPr>
                          <w:pStyle w:val="21"/>
                          <w:shd w:val="clear" w:color="auto" w:fill="auto"/>
                          <w:spacing w:before="0" w:after="0" w:line="170" w:lineRule="exact"/>
                          <w:ind w:right="40"/>
                          <w:jc w:val="right"/>
                        </w:pPr>
                        <w:r>
                          <w:rPr>
                            <w:rStyle w:val="11"/>
                          </w:rPr>
                          <w:t>3-10</w:t>
                        </w:r>
                        <w:r>
                          <w:rPr>
                            <w:rStyle w:val="Corbel0"/>
                            <w:vertAlign w:val="superscript"/>
                          </w:rPr>
                          <w:t>4</w:t>
                        </w:r>
                        <w:r>
                          <w:rPr>
                            <w:rStyle w:val="11"/>
                          </w:rPr>
                          <w:t xml:space="preserve"> </w:t>
                        </w:r>
                        <w:proofErr w:type="spellStart"/>
                        <w:r>
                          <w:rPr>
                            <w:rStyle w:val="11"/>
                          </w:rPr>
                          <w:t>rad</w:t>
                        </w:r>
                        <w:proofErr w:type="spellEnd"/>
                      </w:p>
                    </w:tc>
                    <w:tc>
                      <w:tcPr>
                        <w:tcW w:w="466" w:type="dxa"/>
                        <w:shd w:val="clear" w:color="auto" w:fill="FFFFFF"/>
                      </w:tcPr>
                      <w:p w:rsidR="00595385" w:rsidRDefault="00595385">
                        <w:pPr>
                          <w:pStyle w:val="21"/>
                          <w:shd w:val="clear" w:color="auto" w:fill="auto"/>
                          <w:spacing w:before="0" w:after="0" w:line="170" w:lineRule="exact"/>
                          <w:ind w:right="40"/>
                          <w:jc w:val="right"/>
                        </w:pPr>
                        <w:r>
                          <w:rPr>
                            <w:rStyle w:val="11"/>
                            <w:vertAlign w:val="superscript"/>
                          </w:rPr>
                          <w:t>-</w:t>
                        </w:r>
                        <w:r>
                          <w:rPr>
                            <w:rStyle w:val="Corbel0"/>
                            <w:vertAlign w:val="superscript"/>
                          </w:rPr>
                          <w:t>1</w:t>
                        </w:r>
                        <w:r>
                          <w:rPr>
                            <w:rStyle w:val="11"/>
                          </w:rPr>
                          <w:t>cm~</w:t>
                        </w:r>
                      </w:p>
                    </w:tc>
                    <w:tc>
                      <w:tcPr>
                        <w:tcW w:w="1051" w:type="dxa"/>
                        <w:shd w:val="clear" w:color="auto" w:fill="FFFFFF"/>
                      </w:tcPr>
                      <w:p w:rsidR="00595385" w:rsidRDefault="00595385">
                        <w:pPr>
                          <w:pStyle w:val="21"/>
                          <w:shd w:val="clear" w:color="auto" w:fill="auto"/>
                          <w:spacing w:before="0" w:after="0" w:line="170" w:lineRule="exact"/>
                          <w:ind w:left="20"/>
                          <w:jc w:val="left"/>
                        </w:pPr>
                        <w:r>
                          <w:rPr>
                            <w:rStyle w:val="Corbel0"/>
                          </w:rPr>
                          <w:t>~</w:t>
                        </w:r>
                        <w:r>
                          <w:rPr>
                            <w:rStyle w:val="Corbel0"/>
                            <w:vertAlign w:val="superscript"/>
                          </w:rPr>
                          <w:t>3</w:t>
                        </w:r>
                        <w:r>
                          <w:rPr>
                            <w:rStyle w:val="11"/>
                          </w:rPr>
                          <w:t xml:space="preserve"> (Ref. </w:t>
                        </w:r>
                        <w:r>
                          <w:rPr>
                            <w:rStyle w:val="Corbel0"/>
                          </w:rPr>
                          <w:t>86</w:t>
                        </w:r>
                        <w:r>
                          <w:rPr>
                            <w:rStyle w:val="11"/>
                          </w:rPr>
                          <w:t>)</w:t>
                        </w:r>
                      </w:p>
                    </w:tc>
                    <w:tc>
                      <w:tcPr>
                        <w:tcW w:w="605" w:type="dxa"/>
                        <w:shd w:val="clear" w:color="auto" w:fill="FFFFFF"/>
                      </w:tcPr>
                      <w:p w:rsidR="00595385" w:rsidRDefault="00595385">
                        <w:pPr>
                          <w:pStyle w:val="21"/>
                          <w:shd w:val="clear" w:color="auto" w:fill="auto"/>
                          <w:spacing w:before="0" w:after="0" w:line="150" w:lineRule="exact"/>
                          <w:ind w:right="180"/>
                          <w:jc w:val="right"/>
                        </w:pPr>
                        <w:r>
                          <w:rPr>
                            <w:rStyle w:val="11"/>
                          </w:rPr>
                          <w:t>4.8</w:t>
                        </w:r>
                      </w:p>
                    </w:tc>
                    <w:tc>
                      <w:tcPr>
                        <w:tcW w:w="600" w:type="dxa"/>
                        <w:shd w:val="clear" w:color="auto" w:fill="FFFFFF"/>
                      </w:tcPr>
                      <w:p w:rsidR="00595385" w:rsidRDefault="00595385">
                        <w:pPr>
                          <w:pStyle w:val="21"/>
                          <w:shd w:val="clear" w:color="auto" w:fill="auto"/>
                          <w:spacing w:before="0" w:after="0" w:line="150" w:lineRule="exact"/>
                          <w:jc w:val="center"/>
                        </w:pPr>
                        <w:r>
                          <w:rPr>
                            <w:rStyle w:val="11"/>
                          </w:rPr>
                          <w:t>0.3</w:t>
                        </w:r>
                      </w:p>
                    </w:tc>
                    <w:tc>
                      <w:tcPr>
                        <w:tcW w:w="926" w:type="dxa"/>
                        <w:shd w:val="clear" w:color="auto" w:fill="FFFFFF"/>
                      </w:tcPr>
                      <w:p w:rsidR="00595385" w:rsidRDefault="00595385">
                        <w:pPr>
                          <w:pStyle w:val="21"/>
                          <w:shd w:val="clear" w:color="auto" w:fill="auto"/>
                          <w:spacing w:before="0" w:after="0" w:line="150" w:lineRule="exact"/>
                          <w:ind w:left="320"/>
                          <w:jc w:val="left"/>
                        </w:pPr>
                        <w:r>
                          <w:rPr>
                            <w:rStyle w:val="11"/>
                          </w:rPr>
                          <w:t>3</w:t>
                        </w:r>
                      </w:p>
                    </w:tc>
                    <w:tc>
                      <w:tcPr>
                        <w:tcW w:w="926" w:type="dxa"/>
                        <w:shd w:val="clear" w:color="auto" w:fill="FFFFFF"/>
                        <w:textDirection w:val="btLr"/>
                      </w:tcPr>
                      <w:p w:rsidR="00595385" w:rsidRDefault="00595385">
                        <w:pPr>
                          <w:pStyle w:val="21"/>
                          <w:shd w:val="clear" w:color="auto" w:fill="auto"/>
                          <w:spacing w:before="0" w:after="0" w:line="150" w:lineRule="exact"/>
                        </w:pPr>
                        <w:r>
                          <w:rPr>
                            <w:rStyle w:val="11"/>
                          </w:rPr>
                          <w:t>O</w:t>
                        </w:r>
                      </w:p>
                      <w:p w:rsidR="00595385" w:rsidRDefault="00595385">
                        <w:pPr>
                          <w:pStyle w:val="21"/>
                          <w:shd w:val="clear" w:color="auto" w:fill="auto"/>
                          <w:spacing w:before="0" w:after="0" w:line="170" w:lineRule="exact"/>
                        </w:pPr>
                        <w:r>
                          <w:rPr>
                            <w:rStyle w:val="Corbel0"/>
                            <w:vertAlign w:val="superscript"/>
                          </w:rPr>
                          <w:t>2</w:t>
                        </w:r>
                      </w:p>
                      <w:p w:rsidR="00595385" w:rsidRDefault="00595385">
                        <w:pPr>
                          <w:pStyle w:val="21"/>
                          <w:shd w:val="clear" w:color="auto" w:fill="auto"/>
                          <w:spacing w:before="0" w:after="0" w:line="150" w:lineRule="exact"/>
                        </w:pPr>
                        <w:r>
                          <w:rPr>
                            <w:rStyle w:val="11"/>
                          </w:rPr>
                          <w:t>•I*</w:t>
                        </w:r>
                      </w:p>
                      <w:p w:rsidR="00595385" w:rsidRDefault="00595385">
                        <w:pPr>
                          <w:pStyle w:val="21"/>
                          <w:shd w:val="clear" w:color="auto" w:fill="auto"/>
                          <w:spacing w:before="0" w:after="0" w:line="150" w:lineRule="exact"/>
                        </w:pPr>
                        <w:r>
                          <w:rPr>
                            <w:rStyle w:val="11"/>
                          </w:rPr>
                          <w:t>O</w:t>
                        </w:r>
                      </w:p>
                      <w:p w:rsidR="00595385" w:rsidRDefault="00595385">
                        <w:pPr>
                          <w:pStyle w:val="21"/>
                          <w:shd w:val="clear" w:color="auto" w:fill="auto"/>
                          <w:spacing w:before="0" w:after="0" w:line="170" w:lineRule="exact"/>
                        </w:pPr>
                        <w:r>
                          <w:rPr>
                            <w:rStyle w:val="Corbel0"/>
                            <w:vertAlign w:val="superscript"/>
                          </w:rPr>
                          <w:t>3</w:t>
                        </w:r>
                      </w:p>
                    </w:tc>
                    <w:tc>
                      <w:tcPr>
                        <w:tcW w:w="984" w:type="dxa"/>
                        <w:shd w:val="clear" w:color="auto" w:fill="FFFFFF"/>
                        <w:textDirection w:val="btLr"/>
                      </w:tcPr>
                      <w:p w:rsidR="00595385" w:rsidRDefault="00595385">
                        <w:pPr>
                          <w:pStyle w:val="21"/>
                          <w:shd w:val="clear" w:color="auto" w:fill="auto"/>
                          <w:spacing w:before="0" w:after="0" w:line="150" w:lineRule="exact"/>
                        </w:pPr>
                        <w:r>
                          <w:rPr>
                            <w:rStyle w:val="11"/>
                          </w:rPr>
                          <w:t>0</w:t>
                        </w:r>
                      </w:p>
                      <w:p w:rsidR="00595385" w:rsidRDefault="00595385">
                        <w:pPr>
                          <w:pStyle w:val="21"/>
                          <w:numPr>
                            <w:ilvl w:val="0"/>
                            <w:numId w:val="6"/>
                          </w:numPr>
                          <w:shd w:val="clear" w:color="auto" w:fill="auto"/>
                          <w:spacing w:before="0" w:after="0" w:line="170" w:lineRule="exact"/>
                        </w:pPr>
                        <w:r>
                          <w:rPr>
                            <w:rStyle w:val="Corbel0"/>
                          </w:rPr>
                          <w:t xml:space="preserve"> </w:t>
                        </w:r>
                        <w:r>
                          <w:rPr>
                            <w:rStyle w:val="11"/>
                          </w:rPr>
                          <w:t>*</w:t>
                        </w:r>
                        <w:r>
                          <w:rPr>
                            <w:rStyle w:val="Corbel0"/>
                          </w:rPr>
                          <w:t>1</w:t>
                        </w:r>
                        <w:r>
                          <w:rPr>
                            <w:rStyle w:val="11"/>
                          </w:rPr>
                          <w:t>*</w:t>
                        </w:r>
                      </w:p>
                      <w:p w:rsidR="00595385" w:rsidRDefault="00595385">
                        <w:pPr>
                          <w:pStyle w:val="21"/>
                          <w:shd w:val="clear" w:color="auto" w:fill="auto"/>
                          <w:spacing w:before="0" w:after="0" w:line="150" w:lineRule="exact"/>
                        </w:pPr>
                        <w:r>
                          <w:rPr>
                            <w:rStyle w:val="11"/>
                            <w:vertAlign w:val="superscript"/>
                          </w:rPr>
                          <w:t>0</w:t>
                        </w:r>
                        <w:r>
                          <w:rPr>
                            <w:rStyle w:val="11"/>
                          </w:rPr>
                          <w:t>O</w:t>
                        </w:r>
                      </w:p>
                      <w:p w:rsidR="00595385" w:rsidRDefault="00595385">
                        <w:pPr>
                          <w:pStyle w:val="21"/>
                          <w:shd w:val="clear" w:color="auto" w:fill="auto"/>
                          <w:spacing w:before="0" w:after="0" w:line="170" w:lineRule="exact"/>
                        </w:pPr>
                        <w:r>
                          <w:rPr>
                            <w:rStyle w:val="Corbel0"/>
                            <w:vertAlign w:val="superscript"/>
                          </w:rPr>
                          <w:t>2</w:t>
                        </w:r>
                      </w:p>
                    </w:tc>
                    <w:tc>
                      <w:tcPr>
                        <w:tcW w:w="706" w:type="dxa"/>
                        <w:shd w:val="clear" w:color="auto" w:fill="FFFFFF"/>
                      </w:tcPr>
                      <w:p w:rsidR="00595385" w:rsidRDefault="00595385">
                        <w:pPr>
                          <w:pStyle w:val="21"/>
                          <w:shd w:val="clear" w:color="auto" w:fill="auto"/>
                          <w:spacing w:before="0" w:after="0" w:line="170" w:lineRule="exact"/>
                          <w:jc w:val="center"/>
                        </w:pPr>
                        <w:r>
                          <w:rPr>
                            <w:rStyle w:val="Corbel0"/>
                          </w:rPr>
                          <w:t>1</w:t>
                        </w:r>
                        <w:r>
                          <w:rPr>
                            <w:rStyle w:val="11"/>
                          </w:rPr>
                          <w:t xml:space="preserve"> ^ </w:t>
                        </w:r>
                        <w:r>
                          <w:rPr>
                            <w:rStyle w:val="Corbel0"/>
                          </w:rPr>
                          <w:t>2</w:t>
                        </w:r>
                      </w:p>
                    </w:tc>
                  </w:tr>
                  <w:tr w:rsidR="00595385">
                    <w:tblPrEx>
                      <w:tblCellMar>
                        <w:top w:w="0" w:type="dxa"/>
                        <w:bottom w:w="0" w:type="dxa"/>
                      </w:tblCellMar>
                    </w:tblPrEx>
                    <w:trPr>
                      <w:trHeight w:hRule="exact" w:val="221"/>
                      <w:jc w:val="center"/>
                    </w:trPr>
                    <w:tc>
                      <w:tcPr>
                        <w:tcW w:w="701" w:type="dxa"/>
                        <w:shd w:val="clear" w:color="auto" w:fill="FFFFFF"/>
                      </w:tcPr>
                      <w:p w:rsidR="00595385" w:rsidRDefault="00595385">
                        <w:pPr>
                          <w:rPr>
                            <w:sz w:val="10"/>
                            <w:szCs w:val="10"/>
                          </w:rPr>
                        </w:pPr>
                      </w:p>
                    </w:tc>
                    <w:tc>
                      <w:tcPr>
                        <w:tcW w:w="1277" w:type="dxa"/>
                        <w:shd w:val="clear" w:color="auto" w:fill="FFFFFF"/>
                      </w:tcPr>
                      <w:p w:rsidR="00595385" w:rsidRDefault="00595385">
                        <w:pPr>
                          <w:pStyle w:val="21"/>
                          <w:shd w:val="clear" w:color="auto" w:fill="auto"/>
                          <w:spacing w:before="0" w:after="0" w:line="150" w:lineRule="exact"/>
                          <w:jc w:val="center"/>
                        </w:pPr>
                        <w:r>
                          <w:rPr>
                            <w:rStyle w:val="11"/>
                          </w:rPr>
                          <w:t>2 (Ref. 89)</w:t>
                        </w:r>
                      </w:p>
                    </w:tc>
                    <w:tc>
                      <w:tcPr>
                        <w:tcW w:w="1022" w:type="dxa"/>
                        <w:shd w:val="clear" w:color="auto" w:fill="FFFFFF"/>
                      </w:tcPr>
                      <w:p w:rsidR="00595385" w:rsidRDefault="00595385">
                        <w:pPr>
                          <w:rPr>
                            <w:sz w:val="10"/>
                            <w:szCs w:val="10"/>
                          </w:rPr>
                        </w:pPr>
                      </w:p>
                    </w:tc>
                    <w:tc>
                      <w:tcPr>
                        <w:tcW w:w="955" w:type="dxa"/>
                        <w:shd w:val="clear" w:color="auto" w:fill="FFFFFF"/>
                      </w:tcPr>
                      <w:p w:rsidR="00595385" w:rsidRDefault="00595385">
                        <w:pPr>
                          <w:rPr>
                            <w:sz w:val="10"/>
                            <w:szCs w:val="10"/>
                          </w:rPr>
                        </w:pPr>
                      </w:p>
                    </w:tc>
                    <w:tc>
                      <w:tcPr>
                        <w:tcW w:w="466" w:type="dxa"/>
                        <w:shd w:val="clear" w:color="auto" w:fill="FFFFFF"/>
                      </w:tcPr>
                      <w:p w:rsidR="00595385" w:rsidRDefault="00595385">
                        <w:pPr>
                          <w:rPr>
                            <w:sz w:val="10"/>
                            <w:szCs w:val="10"/>
                          </w:rPr>
                        </w:pPr>
                      </w:p>
                    </w:tc>
                    <w:tc>
                      <w:tcPr>
                        <w:tcW w:w="1051" w:type="dxa"/>
                        <w:shd w:val="clear" w:color="auto" w:fill="FFFFFF"/>
                      </w:tcPr>
                      <w:p w:rsidR="00595385" w:rsidRDefault="00595385">
                        <w:pPr>
                          <w:rPr>
                            <w:sz w:val="10"/>
                            <w:szCs w:val="10"/>
                          </w:rPr>
                        </w:pPr>
                      </w:p>
                    </w:tc>
                    <w:tc>
                      <w:tcPr>
                        <w:tcW w:w="605" w:type="dxa"/>
                        <w:shd w:val="clear" w:color="auto" w:fill="FFFFFF"/>
                      </w:tcPr>
                      <w:p w:rsidR="00595385" w:rsidRDefault="00595385">
                        <w:pPr>
                          <w:rPr>
                            <w:sz w:val="10"/>
                            <w:szCs w:val="10"/>
                          </w:rPr>
                        </w:pPr>
                      </w:p>
                    </w:tc>
                    <w:tc>
                      <w:tcPr>
                        <w:tcW w:w="600" w:type="dxa"/>
                        <w:shd w:val="clear" w:color="auto" w:fill="FFFFFF"/>
                      </w:tcPr>
                      <w:p w:rsidR="00595385" w:rsidRDefault="00595385">
                        <w:pPr>
                          <w:rPr>
                            <w:sz w:val="10"/>
                            <w:szCs w:val="10"/>
                          </w:rPr>
                        </w:pPr>
                      </w:p>
                    </w:tc>
                    <w:tc>
                      <w:tcPr>
                        <w:tcW w:w="926" w:type="dxa"/>
                        <w:shd w:val="clear" w:color="auto" w:fill="FFFFFF"/>
                      </w:tcPr>
                      <w:p w:rsidR="00595385" w:rsidRDefault="00595385">
                        <w:pPr>
                          <w:rPr>
                            <w:sz w:val="10"/>
                            <w:szCs w:val="10"/>
                          </w:rPr>
                        </w:pPr>
                      </w:p>
                    </w:tc>
                    <w:tc>
                      <w:tcPr>
                        <w:tcW w:w="926" w:type="dxa"/>
                        <w:shd w:val="clear" w:color="auto" w:fill="FFFFFF"/>
                      </w:tcPr>
                      <w:p w:rsidR="00595385" w:rsidRDefault="00595385">
                        <w:pPr>
                          <w:rPr>
                            <w:sz w:val="10"/>
                            <w:szCs w:val="10"/>
                          </w:rPr>
                        </w:pPr>
                      </w:p>
                    </w:tc>
                    <w:tc>
                      <w:tcPr>
                        <w:tcW w:w="984" w:type="dxa"/>
                        <w:shd w:val="clear" w:color="auto" w:fill="FFFFFF"/>
                      </w:tcPr>
                      <w:p w:rsidR="00595385" w:rsidRDefault="00595385">
                        <w:pPr>
                          <w:rPr>
                            <w:sz w:val="10"/>
                            <w:szCs w:val="10"/>
                          </w:rPr>
                        </w:pPr>
                      </w:p>
                    </w:tc>
                    <w:tc>
                      <w:tcPr>
                        <w:tcW w:w="706" w:type="dxa"/>
                        <w:shd w:val="clear" w:color="auto" w:fill="FFFFFF"/>
                      </w:tcPr>
                      <w:p w:rsidR="00595385" w:rsidRDefault="00595385">
                        <w:pPr>
                          <w:rPr>
                            <w:sz w:val="10"/>
                            <w:szCs w:val="10"/>
                          </w:rPr>
                        </w:pPr>
                      </w:p>
                    </w:tc>
                  </w:tr>
                  <w:tr w:rsidR="00595385">
                    <w:tblPrEx>
                      <w:tblCellMar>
                        <w:top w:w="0" w:type="dxa"/>
                        <w:bottom w:w="0" w:type="dxa"/>
                      </w:tblCellMar>
                    </w:tblPrEx>
                    <w:trPr>
                      <w:trHeight w:hRule="exact" w:val="206"/>
                      <w:jc w:val="center"/>
                    </w:trPr>
                    <w:tc>
                      <w:tcPr>
                        <w:tcW w:w="701" w:type="dxa"/>
                        <w:shd w:val="clear" w:color="auto" w:fill="FFFFFF"/>
                      </w:tcPr>
                      <w:p w:rsidR="00595385" w:rsidRDefault="00595385">
                        <w:pPr>
                          <w:pStyle w:val="21"/>
                          <w:shd w:val="clear" w:color="auto" w:fill="auto"/>
                          <w:spacing w:before="0" w:after="0" w:line="170" w:lineRule="exact"/>
                          <w:ind w:left="160"/>
                          <w:jc w:val="left"/>
                        </w:pPr>
                        <w:r>
                          <w:rPr>
                            <w:rStyle w:val="11"/>
                          </w:rPr>
                          <w:t>V</w:t>
                        </w:r>
                        <w:r>
                          <w:rPr>
                            <w:rStyle w:val="Corbel0"/>
                          </w:rPr>
                          <w:t>3</w:t>
                        </w:r>
                      </w:p>
                    </w:tc>
                    <w:tc>
                      <w:tcPr>
                        <w:tcW w:w="1277" w:type="dxa"/>
                        <w:shd w:val="clear" w:color="auto" w:fill="FFFFFF"/>
                      </w:tcPr>
                      <w:p w:rsidR="00595385" w:rsidRDefault="00595385">
                        <w:pPr>
                          <w:pStyle w:val="21"/>
                          <w:shd w:val="clear" w:color="auto" w:fill="auto"/>
                          <w:spacing w:before="0" w:after="0" w:line="150" w:lineRule="exact"/>
                          <w:jc w:val="center"/>
                        </w:pPr>
                        <w:r>
                          <w:rPr>
                            <w:rStyle w:val="11"/>
                          </w:rPr>
                          <w:t>2.4 (Ref. 90)</w:t>
                        </w:r>
                      </w:p>
                    </w:tc>
                    <w:tc>
                      <w:tcPr>
                        <w:tcW w:w="1022" w:type="dxa"/>
                        <w:shd w:val="clear" w:color="auto" w:fill="FFFFFF"/>
                      </w:tcPr>
                      <w:p w:rsidR="00595385" w:rsidRDefault="00595385">
                        <w:pPr>
                          <w:pStyle w:val="21"/>
                          <w:shd w:val="clear" w:color="auto" w:fill="auto"/>
                          <w:spacing w:before="0" w:after="0" w:line="150" w:lineRule="exact"/>
                          <w:jc w:val="center"/>
                        </w:pPr>
                        <w:r>
                          <w:rPr>
                            <w:rStyle w:val="11"/>
                          </w:rPr>
                          <w:t>0.37</w:t>
                        </w:r>
                      </w:p>
                    </w:tc>
                    <w:tc>
                      <w:tcPr>
                        <w:tcW w:w="955" w:type="dxa"/>
                        <w:shd w:val="clear" w:color="auto" w:fill="FFFFFF"/>
                      </w:tcPr>
                      <w:p w:rsidR="00595385" w:rsidRDefault="00595385">
                        <w:pPr>
                          <w:rPr>
                            <w:sz w:val="10"/>
                            <w:szCs w:val="10"/>
                          </w:rPr>
                        </w:pPr>
                      </w:p>
                    </w:tc>
                    <w:tc>
                      <w:tcPr>
                        <w:tcW w:w="466" w:type="dxa"/>
                        <w:shd w:val="clear" w:color="auto" w:fill="FFFFFF"/>
                      </w:tcPr>
                      <w:p w:rsidR="00595385" w:rsidRDefault="00595385">
                        <w:pPr>
                          <w:pStyle w:val="21"/>
                          <w:shd w:val="clear" w:color="auto" w:fill="auto"/>
                          <w:spacing w:before="0" w:after="0" w:line="150" w:lineRule="exact"/>
                          <w:ind w:right="40"/>
                          <w:jc w:val="right"/>
                        </w:pPr>
                        <w:r>
                          <w:rPr>
                            <w:rStyle w:val="11"/>
                          </w:rPr>
                          <w:t>—</w:t>
                        </w:r>
                      </w:p>
                    </w:tc>
                    <w:tc>
                      <w:tcPr>
                        <w:tcW w:w="1051" w:type="dxa"/>
                        <w:shd w:val="clear" w:color="auto" w:fill="FFFFFF"/>
                      </w:tcPr>
                      <w:p w:rsidR="00595385" w:rsidRDefault="00595385">
                        <w:pPr>
                          <w:rPr>
                            <w:sz w:val="10"/>
                            <w:szCs w:val="10"/>
                          </w:rPr>
                        </w:pPr>
                      </w:p>
                    </w:tc>
                    <w:tc>
                      <w:tcPr>
                        <w:tcW w:w="605" w:type="dxa"/>
                        <w:shd w:val="clear" w:color="auto" w:fill="FFFFFF"/>
                      </w:tcPr>
                      <w:p w:rsidR="00595385" w:rsidRDefault="00595385">
                        <w:pPr>
                          <w:pStyle w:val="21"/>
                          <w:shd w:val="clear" w:color="auto" w:fill="auto"/>
                          <w:spacing w:before="0" w:after="0" w:line="150" w:lineRule="exact"/>
                          <w:ind w:right="180"/>
                          <w:jc w:val="right"/>
                        </w:pPr>
                        <w:r>
                          <w:rPr>
                            <w:rStyle w:val="11"/>
                          </w:rPr>
                          <w:t>1.5</w:t>
                        </w:r>
                      </w:p>
                    </w:tc>
                    <w:tc>
                      <w:tcPr>
                        <w:tcW w:w="600" w:type="dxa"/>
                        <w:shd w:val="clear" w:color="auto" w:fill="FFFFFF"/>
                      </w:tcPr>
                      <w:p w:rsidR="00595385" w:rsidRDefault="00595385">
                        <w:pPr>
                          <w:pStyle w:val="21"/>
                          <w:shd w:val="clear" w:color="auto" w:fill="auto"/>
                          <w:spacing w:before="0" w:after="0" w:line="150" w:lineRule="exact"/>
                          <w:jc w:val="center"/>
                        </w:pPr>
                        <w:r>
                          <w:rPr>
                            <w:rStyle w:val="11"/>
                          </w:rPr>
                          <w:t>—</w:t>
                        </w:r>
                      </w:p>
                    </w:tc>
                    <w:tc>
                      <w:tcPr>
                        <w:tcW w:w="926" w:type="dxa"/>
                        <w:shd w:val="clear" w:color="auto" w:fill="FFFFFF"/>
                      </w:tcPr>
                      <w:p w:rsidR="00595385" w:rsidRDefault="00595385">
                        <w:pPr>
                          <w:pStyle w:val="21"/>
                          <w:shd w:val="clear" w:color="auto" w:fill="auto"/>
                          <w:spacing w:before="0" w:after="0" w:line="150" w:lineRule="exact"/>
                          <w:ind w:left="320"/>
                          <w:jc w:val="left"/>
                        </w:pPr>
                        <w:r>
                          <w:rPr>
                            <w:rStyle w:val="11"/>
                          </w:rPr>
                          <w:t>—</w:t>
                        </w:r>
                      </w:p>
                    </w:tc>
                    <w:tc>
                      <w:tcPr>
                        <w:tcW w:w="926" w:type="dxa"/>
                        <w:shd w:val="clear" w:color="auto" w:fill="FFFFFF"/>
                      </w:tcPr>
                      <w:p w:rsidR="00595385" w:rsidRDefault="00595385">
                        <w:pPr>
                          <w:pStyle w:val="21"/>
                          <w:shd w:val="clear" w:color="auto" w:fill="auto"/>
                          <w:spacing w:before="0" w:after="0" w:line="150" w:lineRule="exact"/>
                          <w:jc w:val="center"/>
                        </w:pPr>
                        <w:r>
                          <w:rPr>
                            <w:rStyle w:val="11"/>
                          </w:rPr>
                          <w:t>0.7</w:t>
                        </w:r>
                      </w:p>
                    </w:tc>
                    <w:tc>
                      <w:tcPr>
                        <w:tcW w:w="984" w:type="dxa"/>
                        <w:shd w:val="clear" w:color="auto" w:fill="FFFFFF"/>
                      </w:tcPr>
                      <w:p w:rsidR="00595385" w:rsidRDefault="00595385">
                        <w:pPr>
                          <w:pStyle w:val="21"/>
                          <w:shd w:val="clear" w:color="auto" w:fill="auto"/>
                          <w:spacing w:before="0" w:after="0" w:line="150" w:lineRule="exact"/>
                          <w:jc w:val="center"/>
                        </w:pPr>
                        <w:r>
                          <w:rPr>
                            <w:rStyle w:val="11"/>
                          </w:rPr>
                          <w:t>—</w:t>
                        </w:r>
                      </w:p>
                    </w:tc>
                    <w:tc>
                      <w:tcPr>
                        <w:tcW w:w="706" w:type="dxa"/>
                        <w:shd w:val="clear" w:color="auto" w:fill="FFFFFF"/>
                      </w:tcPr>
                      <w:p w:rsidR="00595385" w:rsidRDefault="00595385">
                        <w:pPr>
                          <w:pStyle w:val="21"/>
                          <w:shd w:val="clear" w:color="auto" w:fill="auto"/>
                          <w:spacing w:before="0" w:after="0" w:line="150" w:lineRule="exact"/>
                          <w:jc w:val="center"/>
                        </w:pPr>
                        <w:r>
                          <w:rPr>
                            <w:rStyle w:val="11"/>
                          </w:rPr>
                          <w:t>—</w:t>
                        </w:r>
                      </w:p>
                    </w:tc>
                  </w:tr>
                  <w:tr w:rsidR="00595385">
                    <w:tblPrEx>
                      <w:tblCellMar>
                        <w:top w:w="0" w:type="dxa"/>
                        <w:bottom w:w="0" w:type="dxa"/>
                      </w:tblCellMar>
                    </w:tblPrEx>
                    <w:trPr>
                      <w:trHeight w:hRule="exact" w:val="211"/>
                      <w:jc w:val="center"/>
                    </w:trPr>
                    <w:tc>
                      <w:tcPr>
                        <w:tcW w:w="701" w:type="dxa"/>
                        <w:shd w:val="clear" w:color="auto" w:fill="FFFFFF"/>
                      </w:tcPr>
                      <w:p w:rsidR="00595385" w:rsidRDefault="00595385">
                        <w:pPr>
                          <w:pStyle w:val="21"/>
                          <w:shd w:val="clear" w:color="auto" w:fill="auto"/>
                          <w:spacing w:before="0" w:after="0" w:line="150" w:lineRule="exact"/>
                          <w:ind w:left="160"/>
                          <w:jc w:val="left"/>
                        </w:pPr>
                        <w:proofErr w:type="spellStart"/>
                        <w:r>
                          <w:rPr>
                            <w:rStyle w:val="11"/>
                          </w:rPr>
                          <w:t>VOi</w:t>
                        </w:r>
                        <w:proofErr w:type="spellEnd"/>
                      </w:p>
                    </w:tc>
                    <w:tc>
                      <w:tcPr>
                        <w:tcW w:w="1277" w:type="dxa"/>
                        <w:shd w:val="clear" w:color="auto" w:fill="FFFFFF"/>
                      </w:tcPr>
                      <w:p w:rsidR="00595385" w:rsidRDefault="00595385">
                        <w:pPr>
                          <w:pStyle w:val="21"/>
                          <w:shd w:val="clear" w:color="auto" w:fill="auto"/>
                          <w:spacing w:before="0" w:after="0" w:line="170" w:lineRule="exact"/>
                          <w:jc w:val="center"/>
                        </w:pPr>
                        <w:r>
                          <w:rPr>
                            <w:rStyle w:val="11"/>
                          </w:rPr>
                          <w:t xml:space="preserve">2.4 (Ref. </w:t>
                        </w:r>
                        <w:r>
                          <w:rPr>
                            <w:rStyle w:val="Corbel0"/>
                          </w:rPr>
                          <w:t>88</w:t>
                        </w:r>
                        <w:r>
                          <w:rPr>
                            <w:rStyle w:val="11"/>
                          </w:rPr>
                          <w:t>)</w:t>
                        </w:r>
                      </w:p>
                    </w:tc>
                    <w:tc>
                      <w:tcPr>
                        <w:tcW w:w="1022" w:type="dxa"/>
                        <w:shd w:val="clear" w:color="auto" w:fill="FFFFFF"/>
                      </w:tcPr>
                      <w:p w:rsidR="00595385" w:rsidRDefault="00595385">
                        <w:pPr>
                          <w:pStyle w:val="21"/>
                          <w:shd w:val="clear" w:color="auto" w:fill="auto"/>
                          <w:spacing w:before="0" w:after="0" w:line="150" w:lineRule="exact"/>
                          <w:jc w:val="center"/>
                        </w:pPr>
                        <w:r>
                          <w:rPr>
                            <w:rStyle w:val="11"/>
                          </w:rPr>
                          <w:t>0.52</w:t>
                        </w:r>
                      </w:p>
                    </w:tc>
                    <w:tc>
                      <w:tcPr>
                        <w:tcW w:w="955" w:type="dxa"/>
                        <w:shd w:val="clear" w:color="auto" w:fill="FFFFFF"/>
                      </w:tcPr>
                      <w:p w:rsidR="00595385" w:rsidRDefault="00595385">
                        <w:pPr>
                          <w:pStyle w:val="21"/>
                          <w:shd w:val="clear" w:color="auto" w:fill="auto"/>
                          <w:spacing w:before="0" w:after="0" w:line="170" w:lineRule="exact"/>
                          <w:ind w:right="40"/>
                          <w:jc w:val="right"/>
                        </w:pPr>
                        <w:r>
                          <w:rPr>
                            <w:rStyle w:val="11"/>
                          </w:rPr>
                          <w:t>7-10</w:t>
                        </w:r>
                        <w:r>
                          <w:rPr>
                            <w:rStyle w:val="Corbel0"/>
                            <w:vertAlign w:val="superscript"/>
                          </w:rPr>
                          <w:t>5</w:t>
                        </w:r>
                        <w:r>
                          <w:rPr>
                            <w:rStyle w:val="11"/>
                          </w:rPr>
                          <w:t xml:space="preserve"> </w:t>
                        </w:r>
                        <w:proofErr w:type="spellStart"/>
                        <w:r>
                          <w:rPr>
                            <w:rStyle w:val="11"/>
                          </w:rPr>
                          <w:t>rad</w:t>
                        </w:r>
                        <w:proofErr w:type="spellEnd"/>
                      </w:p>
                    </w:tc>
                    <w:tc>
                      <w:tcPr>
                        <w:tcW w:w="466" w:type="dxa"/>
                        <w:shd w:val="clear" w:color="auto" w:fill="FFFFFF"/>
                      </w:tcPr>
                      <w:p w:rsidR="00595385" w:rsidRDefault="00595385">
                        <w:pPr>
                          <w:pStyle w:val="21"/>
                          <w:shd w:val="clear" w:color="auto" w:fill="auto"/>
                          <w:spacing w:before="0" w:after="0" w:line="170" w:lineRule="exact"/>
                          <w:ind w:right="40"/>
                          <w:jc w:val="right"/>
                        </w:pPr>
                        <w:r>
                          <w:rPr>
                            <w:rStyle w:val="11"/>
                            <w:vertAlign w:val="superscript"/>
                          </w:rPr>
                          <w:t>-</w:t>
                        </w:r>
                        <w:r>
                          <w:rPr>
                            <w:rStyle w:val="Corbel0"/>
                            <w:vertAlign w:val="superscript"/>
                          </w:rPr>
                          <w:t>1</w:t>
                        </w:r>
                        <w:r>
                          <w:rPr>
                            <w:rStyle w:val="11"/>
                          </w:rPr>
                          <w:t>cm~</w:t>
                        </w:r>
                      </w:p>
                    </w:tc>
                    <w:tc>
                      <w:tcPr>
                        <w:tcW w:w="1051" w:type="dxa"/>
                        <w:shd w:val="clear" w:color="auto" w:fill="FFFFFF"/>
                      </w:tcPr>
                      <w:p w:rsidR="00595385" w:rsidRDefault="00595385">
                        <w:pPr>
                          <w:pStyle w:val="21"/>
                          <w:shd w:val="clear" w:color="auto" w:fill="auto"/>
                          <w:spacing w:before="0" w:after="0" w:line="170" w:lineRule="exact"/>
                          <w:ind w:left="20"/>
                          <w:jc w:val="left"/>
                        </w:pPr>
                        <w:r>
                          <w:rPr>
                            <w:rStyle w:val="Corbel0"/>
                          </w:rPr>
                          <w:t>~</w:t>
                        </w:r>
                        <w:r>
                          <w:rPr>
                            <w:rStyle w:val="Corbel0"/>
                            <w:vertAlign w:val="superscript"/>
                          </w:rPr>
                          <w:t>3</w:t>
                        </w:r>
                        <w:r>
                          <w:rPr>
                            <w:rStyle w:val="11"/>
                          </w:rPr>
                          <w:t xml:space="preserve"> (Ref. </w:t>
                        </w:r>
                        <w:r>
                          <w:rPr>
                            <w:rStyle w:val="Corbel0"/>
                          </w:rPr>
                          <w:t>86</w:t>
                        </w:r>
                        <w:r>
                          <w:rPr>
                            <w:rStyle w:val="11"/>
                          </w:rPr>
                          <w:t>)</w:t>
                        </w:r>
                      </w:p>
                    </w:tc>
                    <w:tc>
                      <w:tcPr>
                        <w:tcW w:w="605" w:type="dxa"/>
                        <w:shd w:val="clear" w:color="auto" w:fill="FFFFFF"/>
                      </w:tcPr>
                      <w:p w:rsidR="00595385" w:rsidRDefault="00595385">
                        <w:pPr>
                          <w:pStyle w:val="21"/>
                          <w:shd w:val="clear" w:color="auto" w:fill="auto"/>
                          <w:spacing w:before="0" w:after="0" w:line="170" w:lineRule="exact"/>
                          <w:ind w:right="180"/>
                          <w:jc w:val="right"/>
                        </w:pPr>
                        <w:r>
                          <w:rPr>
                            <w:rStyle w:val="Corbel0"/>
                          </w:rPr>
                          <w:t>2</w:t>
                        </w:r>
                      </w:p>
                    </w:tc>
                    <w:tc>
                      <w:tcPr>
                        <w:tcW w:w="600" w:type="dxa"/>
                        <w:shd w:val="clear" w:color="auto" w:fill="FFFFFF"/>
                      </w:tcPr>
                      <w:p w:rsidR="00595385" w:rsidRDefault="00595385">
                        <w:pPr>
                          <w:pStyle w:val="21"/>
                          <w:shd w:val="clear" w:color="auto" w:fill="auto"/>
                          <w:spacing w:before="0" w:after="0" w:line="170" w:lineRule="exact"/>
                          <w:jc w:val="center"/>
                        </w:pPr>
                        <w:r>
                          <w:rPr>
                            <w:rStyle w:val="Corbel0"/>
                          </w:rPr>
                          <w:t>6</w:t>
                        </w:r>
                        <w:r>
                          <w:rPr>
                            <w:rStyle w:val="11"/>
                          </w:rPr>
                          <w:t xml:space="preserve"> ^ 7</w:t>
                        </w:r>
                      </w:p>
                    </w:tc>
                    <w:tc>
                      <w:tcPr>
                        <w:tcW w:w="926" w:type="dxa"/>
                        <w:shd w:val="clear" w:color="auto" w:fill="FFFFFF"/>
                        <w:textDirection w:val="btLr"/>
                      </w:tcPr>
                      <w:p w:rsidR="00595385" w:rsidRDefault="00595385">
                        <w:pPr>
                          <w:pStyle w:val="21"/>
                          <w:shd w:val="clear" w:color="auto" w:fill="auto"/>
                          <w:spacing w:before="0" w:after="0" w:line="170" w:lineRule="exact"/>
                          <w:ind w:left="60"/>
                          <w:jc w:val="left"/>
                        </w:pPr>
                        <w:r>
                          <w:rPr>
                            <w:rStyle w:val="Corbel0"/>
                            <w:vertAlign w:val="superscript"/>
                          </w:rPr>
                          <w:t>6</w:t>
                        </w:r>
                      </w:p>
                      <w:p w:rsidR="00595385" w:rsidRDefault="00595385">
                        <w:pPr>
                          <w:pStyle w:val="21"/>
                          <w:shd w:val="clear" w:color="auto" w:fill="auto"/>
                          <w:spacing w:before="0" w:after="0" w:line="150" w:lineRule="exact"/>
                          <w:ind w:left="60"/>
                          <w:jc w:val="left"/>
                        </w:pPr>
                        <w:r>
                          <w:rPr>
                            <w:rStyle w:val="Corbel4"/>
                          </w:rPr>
                          <w:t>0</w:t>
                        </w:r>
                      </w:p>
                      <w:p w:rsidR="00595385" w:rsidRDefault="00595385">
                        <w:pPr>
                          <w:pStyle w:val="21"/>
                          <w:shd w:val="clear" w:color="auto" w:fill="auto"/>
                          <w:spacing w:before="0" w:after="0" w:line="150" w:lineRule="exact"/>
                          <w:ind w:left="60"/>
                          <w:jc w:val="left"/>
                        </w:pPr>
                        <w:r>
                          <w:rPr>
                            <w:rStyle w:val="11"/>
                          </w:rPr>
                          <w:t>•I*</w:t>
                        </w:r>
                      </w:p>
                      <w:p w:rsidR="00595385" w:rsidRDefault="00595385">
                        <w:pPr>
                          <w:pStyle w:val="21"/>
                          <w:shd w:val="clear" w:color="auto" w:fill="auto"/>
                          <w:spacing w:before="0" w:after="0" w:line="170" w:lineRule="exact"/>
                          <w:ind w:left="60"/>
                          <w:jc w:val="left"/>
                        </w:pPr>
                        <w:r>
                          <w:rPr>
                            <w:rStyle w:val="Corbel0"/>
                            <w:vertAlign w:val="superscript"/>
                          </w:rPr>
                          <w:t>7</w:t>
                        </w:r>
                      </w:p>
                      <w:p w:rsidR="00595385" w:rsidRDefault="00595385">
                        <w:pPr>
                          <w:pStyle w:val="21"/>
                          <w:shd w:val="clear" w:color="auto" w:fill="auto"/>
                          <w:spacing w:before="0" w:after="0" w:line="150" w:lineRule="exact"/>
                          <w:ind w:left="60"/>
                          <w:jc w:val="left"/>
                        </w:pPr>
                        <w:r>
                          <w:rPr>
                            <w:rStyle w:val="Corbel4"/>
                          </w:rPr>
                          <w:t>0</w:t>
                        </w:r>
                      </w:p>
                    </w:tc>
                    <w:tc>
                      <w:tcPr>
                        <w:tcW w:w="926" w:type="dxa"/>
                        <w:shd w:val="clear" w:color="auto" w:fill="FFFFFF"/>
                      </w:tcPr>
                      <w:p w:rsidR="00595385" w:rsidRDefault="00595385">
                        <w:pPr>
                          <w:rPr>
                            <w:sz w:val="10"/>
                            <w:szCs w:val="10"/>
                          </w:rPr>
                        </w:pPr>
                      </w:p>
                    </w:tc>
                    <w:tc>
                      <w:tcPr>
                        <w:tcW w:w="984" w:type="dxa"/>
                        <w:shd w:val="clear" w:color="auto" w:fill="FFFFFF"/>
                      </w:tcPr>
                      <w:p w:rsidR="00595385" w:rsidRDefault="00595385">
                        <w:pPr>
                          <w:rPr>
                            <w:sz w:val="10"/>
                            <w:szCs w:val="10"/>
                          </w:rPr>
                        </w:pPr>
                      </w:p>
                    </w:tc>
                    <w:tc>
                      <w:tcPr>
                        <w:tcW w:w="706" w:type="dxa"/>
                        <w:shd w:val="clear" w:color="auto" w:fill="FFFFFF"/>
                      </w:tcPr>
                      <w:p w:rsidR="00595385" w:rsidRDefault="00595385">
                        <w:pPr>
                          <w:rPr>
                            <w:sz w:val="10"/>
                            <w:szCs w:val="10"/>
                          </w:rPr>
                        </w:pPr>
                      </w:p>
                    </w:tc>
                  </w:tr>
                  <w:tr w:rsidR="00595385">
                    <w:tblPrEx>
                      <w:tblCellMar>
                        <w:top w:w="0" w:type="dxa"/>
                        <w:bottom w:w="0" w:type="dxa"/>
                      </w:tblCellMar>
                    </w:tblPrEx>
                    <w:trPr>
                      <w:trHeight w:hRule="exact" w:val="322"/>
                      <w:jc w:val="center"/>
                    </w:trPr>
                    <w:tc>
                      <w:tcPr>
                        <w:tcW w:w="701" w:type="dxa"/>
                        <w:tcBorders>
                          <w:bottom w:val="single" w:sz="4" w:space="0" w:color="auto"/>
                        </w:tcBorders>
                        <w:shd w:val="clear" w:color="auto" w:fill="FFFFFF"/>
                      </w:tcPr>
                      <w:p w:rsidR="00595385" w:rsidRDefault="00595385">
                        <w:pPr>
                          <w:rPr>
                            <w:sz w:val="10"/>
                            <w:szCs w:val="10"/>
                          </w:rPr>
                        </w:pPr>
                      </w:p>
                    </w:tc>
                    <w:tc>
                      <w:tcPr>
                        <w:tcW w:w="1277" w:type="dxa"/>
                        <w:tcBorders>
                          <w:bottom w:val="single" w:sz="4" w:space="0" w:color="auto"/>
                        </w:tcBorders>
                        <w:shd w:val="clear" w:color="auto" w:fill="FFFFFF"/>
                      </w:tcPr>
                      <w:p w:rsidR="00595385" w:rsidRDefault="00595385">
                        <w:pPr>
                          <w:pStyle w:val="21"/>
                          <w:shd w:val="clear" w:color="auto" w:fill="auto"/>
                          <w:spacing w:before="0" w:after="0" w:line="150" w:lineRule="exact"/>
                          <w:jc w:val="center"/>
                        </w:pPr>
                        <w:r>
                          <w:rPr>
                            <w:rStyle w:val="11"/>
                          </w:rPr>
                          <w:t>4 (Ref. 91)</w:t>
                        </w:r>
                      </w:p>
                    </w:tc>
                    <w:tc>
                      <w:tcPr>
                        <w:tcW w:w="1022" w:type="dxa"/>
                        <w:tcBorders>
                          <w:bottom w:val="single" w:sz="4" w:space="0" w:color="auto"/>
                        </w:tcBorders>
                        <w:shd w:val="clear" w:color="auto" w:fill="FFFFFF"/>
                      </w:tcPr>
                      <w:p w:rsidR="00595385" w:rsidRDefault="00595385">
                        <w:pPr>
                          <w:rPr>
                            <w:sz w:val="10"/>
                            <w:szCs w:val="10"/>
                          </w:rPr>
                        </w:pPr>
                      </w:p>
                    </w:tc>
                    <w:tc>
                      <w:tcPr>
                        <w:tcW w:w="955" w:type="dxa"/>
                        <w:tcBorders>
                          <w:bottom w:val="single" w:sz="4" w:space="0" w:color="auto"/>
                        </w:tcBorders>
                        <w:shd w:val="clear" w:color="auto" w:fill="FFFFFF"/>
                      </w:tcPr>
                      <w:p w:rsidR="00595385" w:rsidRDefault="00595385">
                        <w:pPr>
                          <w:pStyle w:val="21"/>
                          <w:shd w:val="clear" w:color="auto" w:fill="auto"/>
                          <w:spacing w:before="0" w:after="0" w:line="170" w:lineRule="exact"/>
                          <w:ind w:right="40"/>
                          <w:jc w:val="right"/>
                        </w:pPr>
                        <w:r>
                          <w:rPr>
                            <w:rStyle w:val="11"/>
                          </w:rPr>
                          <w:t>4-10</w:t>
                        </w:r>
                        <w:r>
                          <w:rPr>
                            <w:rStyle w:val="Corbel0"/>
                            <w:vertAlign w:val="superscript"/>
                          </w:rPr>
                          <w:t>-4</w:t>
                        </w:r>
                      </w:p>
                    </w:tc>
                    <w:tc>
                      <w:tcPr>
                        <w:tcW w:w="466" w:type="dxa"/>
                        <w:tcBorders>
                          <w:bottom w:val="single" w:sz="4" w:space="0" w:color="auto"/>
                        </w:tcBorders>
                        <w:shd w:val="clear" w:color="auto" w:fill="FFFFFF"/>
                      </w:tcPr>
                      <w:p w:rsidR="00595385" w:rsidRDefault="00595385">
                        <w:pPr>
                          <w:pStyle w:val="21"/>
                          <w:shd w:val="clear" w:color="auto" w:fill="auto"/>
                          <w:spacing w:before="0" w:after="0" w:line="170" w:lineRule="exact"/>
                          <w:ind w:right="40"/>
                          <w:jc w:val="right"/>
                        </w:pPr>
                        <w:r>
                          <w:rPr>
                            <w:rStyle w:val="11"/>
                          </w:rPr>
                          <w:t>cm</w:t>
                        </w:r>
                        <w:r>
                          <w:rPr>
                            <w:rStyle w:val="Corbel0"/>
                            <w:vertAlign w:val="superscript"/>
                          </w:rPr>
                          <w:t>-1</w:t>
                        </w:r>
                      </w:p>
                    </w:tc>
                    <w:tc>
                      <w:tcPr>
                        <w:tcW w:w="1051" w:type="dxa"/>
                        <w:tcBorders>
                          <w:bottom w:val="single" w:sz="4" w:space="0" w:color="auto"/>
                        </w:tcBorders>
                        <w:shd w:val="clear" w:color="auto" w:fill="FFFFFF"/>
                      </w:tcPr>
                      <w:p w:rsidR="00595385" w:rsidRDefault="00595385">
                        <w:pPr>
                          <w:pStyle w:val="21"/>
                          <w:shd w:val="clear" w:color="auto" w:fill="auto"/>
                          <w:spacing w:before="0" w:after="0" w:line="150" w:lineRule="exact"/>
                          <w:ind w:left="20"/>
                          <w:jc w:val="left"/>
                        </w:pPr>
                        <w:r>
                          <w:rPr>
                            <w:rStyle w:val="11"/>
                          </w:rPr>
                          <w:t>(Ref. 87)</w:t>
                        </w:r>
                      </w:p>
                    </w:tc>
                    <w:tc>
                      <w:tcPr>
                        <w:tcW w:w="605" w:type="dxa"/>
                        <w:tcBorders>
                          <w:bottom w:val="single" w:sz="4" w:space="0" w:color="auto"/>
                        </w:tcBorders>
                        <w:shd w:val="clear" w:color="auto" w:fill="FFFFFF"/>
                      </w:tcPr>
                      <w:p w:rsidR="00595385" w:rsidRDefault="00595385">
                        <w:pPr>
                          <w:rPr>
                            <w:sz w:val="10"/>
                            <w:szCs w:val="10"/>
                          </w:rPr>
                        </w:pPr>
                      </w:p>
                    </w:tc>
                    <w:tc>
                      <w:tcPr>
                        <w:tcW w:w="600" w:type="dxa"/>
                        <w:tcBorders>
                          <w:bottom w:val="single" w:sz="4" w:space="0" w:color="auto"/>
                        </w:tcBorders>
                        <w:shd w:val="clear" w:color="auto" w:fill="FFFFFF"/>
                      </w:tcPr>
                      <w:p w:rsidR="00595385" w:rsidRDefault="00595385">
                        <w:pPr>
                          <w:rPr>
                            <w:sz w:val="10"/>
                            <w:szCs w:val="10"/>
                          </w:rPr>
                        </w:pPr>
                      </w:p>
                    </w:tc>
                    <w:tc>
                      <w:tcPr>
                        <w:tcW w:w="926" w:type="dxa"/>
                        <w:tcBorders>
                          <w:bottom w:val="single" w:sz="4" w:space="0" w:color="auto"/>
                        </w:tcBorders>
                        <w:shd w:val="clear" w:color="auto" w:fill="FFFFFF"/>
                      </w:tcPr>
                      <w:p w:rsidR="00595385" w:rsidRDefault="00595385">
                        <w:pPr>
                          <w:rPr>
                            <w:sz w:val="10"/>
                            <w:szCs w:val="10"/>
                          </w:rPr>
                        </w:pPr>
                      </w:p>
                    </w:tc>
                    <w:tc>
                      <w:tcPr>
                        <w:tcW w:w="926" w:type="dxa"/>
                        <w:tcBorders>
                          <w:bottom w:val="single" w:sz="4" w:space="0" w:color="auto"/>
                        </w:tcBorders>
                        <w:shd w:val="clear" w:color="auto" w:fill="FFFFFF"/>
                      </w:tcPr>
                      <w:p w:rsidR="00595385" w:rsidRDefault="00595385">
                        <w:pPr>
                          <w:rPr>
                            <w:sz w:val="10"/>
                            <w:szCs w:val="10"/>
                          </w:rPr>
                        </w:pPr>
                      </w:p>
                    </w:tc>
                    <w:tc>
                      <w:tcPr>
                        <w:tcW w:w="984" w:type="dxa"/>
                        <w:tcBorders>
                          <w:bottom w:val="single" w:sz="4" w:space="0" w:color="auto"/>
                        </w:tcBorders>
                        <w:shd w:val="clear" w:color="auto" w:fill="FFFFFF"/>
                      </w:tcPr>
                      <w:p w:rsidR="00595385" w:rsidRDefault="00595385">
                        <w:pPr>
                          <w:rPr>
                            <w:sz w:val="10"/>
                            <w:szCs w:val="10"/>
                          </w:rPr>
                        </w:pPr>
                      </w:p>
                    </w:tc>
                    <w:tc>
                      <w:tcPr>
                        <w:tcW w:w="706" w:type="dxa"/>
                        <w:tcBorders>
                          <w:bottom w:val="single" w:sz="4" w:space="0" w:color="auto"/>
                        </w:tcBorders>
                        <w:shd w:val="clear" w:color="auto" w:fill="FFFFFF"/>
                      </w:tcPr>
                      <w:p w:rsidR="00595385" w:rsidRDefault="00595385">
                        <w:pPr>
                          <w:rPr>
                            <w:sz w:val="10"/>
                            <w:szCs w:val="10"/>
                          </w:rPr>
                        </w:pPr>
                      </w:p>
                    </w:tc>
                  </w:tr>
                </w:tbl>
                <w:p w:rsidR="00595385" w:rsidRDefault="00595385"/>
              </w:txbxContent>
            </v:textbox>
            <w10:wrap type="topAndBottom" anchorx="margin" anchory="margin"/>
          </v:shape>
        </w:pict>
      </w:r>
      <w:proofErr w:type="spellStart"/>
      <w:r w:rsidR="008531DB" w:rsidRPr="00DB6C10">
        <w:rPr>
          <w:rFonts w:ascii="Times New Roman" w:hAnsi="Times New Roman" w:cs="Times New Roman"/>
        </w:rPr>
        <w:t>Mn</w:t>
      </w:r>
      <w:r w:rsidR="008531DB" w:rsidRPr="00DB6C10">
        <w:rPr>
          <w:rFonts w:ascii="Times New Roman" w:hAnsi="Times New Roman" w:cs="Times New Roman"/>
          <w:vertAlign w:val="superscript"/>
        </w:rPr>
        <w:t>onAA</w:t>
      </w:r>
      <w:proofErr w:type="spellEnd"/>
      <w:r w:rsidR="008531DB" w:rsidRPr="00DB6C10">
        <w:rPr>
          <w:rFonts w:ascii="Times New Roman" w:hAnsi="Times New Roman" w:cs="Times New Roman"/>
        </w:rPr>
        <w:t xml:space="preserve"> = 1 in non-irradiated sample and US interac</w:t>
      </w:r>
      <w:r w:rsidR="008531DB" w:rsidRPr="00DB6C10">
        <w:rPr>
          <w:rFonts w:ascii="Times New Roman" w:hAnsi="Times New Roman" w:cs="Times New Roman"/>
        </w:rPr>
        <w:softHyphen/>
        <w:t xml:space="preserve">tion with </w:t>
      </w:r>
      <w:proofErr w:type="spellStart"/>
      <w:r w:rsidR="008531DB" w:rsidRPr="00DB6C10">
        <w:rPr>
          <w:rFonts w:ascii="Times New Roman" w:hAnsi="Times New Roman" w:cs="Times New Roman"/>
        </w:rPr>
        <w:t>CjOj</w:t>
      </w:r>
      <w:proofErr w:type="spellEnd"/>
      <w:r w:rsidR="008531DB" w:rsidRPr="00DB6C10">
        <w:rPr>
          <w:rFonts w:ascii="Times New Roman" w:hAnsi="Times New Roman" w:cs="Times New Roman"/>
        </w:rPr>
        <w:t xml:space="preserve"> and </w:t>
      </w:r>
      <w:proofErr w:type="spellStart"/>
      <w:r w:rsidR="008531DB" w:rsidRPr="00DB6C10">
        <w:rPr>
          <w:rFonts w:ascii="Times New Roman" w:hAnsi="Times New Roman" w:cs="Times New Roman"/>
        </w:rPr>
        <w:t>V</w:t>
      </w:r>
      <w:r w:rsidR="008531DB" w:rsidRPr="00DB6C10">
        <w:rPr>
          <w:rFonts w:ascii="Times New Roman" w:hAnsi="Times New Roman" w:cs="Times New Roman"/>
          <w:vertAlign w:val="subscript"/>
        </w:rPr>
        <w:t>n</w:t>
      </w:r>
      <w:proofErr w:type="spellEnd"/>
      <w:r w:rsidR="008531DB" w:rsidRPr="00DB6C10">
        <w:rPr>
          <w:rFonts w:ascii="Times New Roman" w:hAnsi="Times New Roman" w:cs="Times New Roman"/>
        </w:rPr>
        <w:t xml:space="preserve"> is described by KUO and </w:t>
      </w:r>
      <w:proofErr w:type="spellStart"/>
      <w:r w:rsidR="008531DB" w:rsidRPr="00DB6C10">
        <w:rPr>
          <w:rFonts w:ascii="Times New Roman" w:hAnsi="Times New Roman" w:cs="Times New Roman"/>
        </w:rPr>
        <w:t>Kj</w:t>
      </w:r>
      <w:r w:rsidR="008531DB" w:rsidRPr="00DB6C10">
        <w:rPr>
          <w:rFonts w:ascii="Times New Roman" w:hAnsi="Times New Roman" w:cs="Times New Roman"/>
          <w:vertAlign w:val="subscript"/>
        </w:rPr>
        <w:t>S</w:t>
      </w:r>
      <w:proofErr w:type="spellEnd"/>
      <w:r w:rsidR="008531DB" w:rsidRPr="00DB6C10">
        <w:rPr>
          <w:rFonts w:ascii="Times New Roman" w:hAnsi="Times New Roman" w:cs="Times New Roman"/>
        </w:rPr>
        <w:t>, re</w:t>
      </w:r>
      <w:r w:rsidR="008531DB" w:rsidRPr="00DB6C10">
        <w:rPr>
          <w:rFonts w:ascii="Times New Roman" w:hAnsi="Times New Roman" w:cs="Times New Roman"/>
        </w:rPr>
        <w:softHyphen/>
        <w:t xml:space="preserve">spectively. </w:t>
      </w:r>
      <w:proofErr w:type="gramStart"/>
      <w:ins w:id="531" w:author="Alla" w:date="2017-10-21T23:40:00Z">
        <w:r w:rsidR="00B726C4">
          <w:rPr>
            <w:rFonts w:ascii="Times New Roman" w:hAnsi="Times New Roman" w:cs="Times New Roman"/>
          </w:rPr>
          <w:t xml:space="preserve">Then  </w:t>
        </w:r>
      </w:ins>
      <w:proofErr w:type="gramEnd"/>
      <w:del w:id="532" w:author="Alla" w:date="2017-10-21T23:40:00Z">
        <w:r w:rsidR="008531DB" w:rsidRPr="00DB6C10" w:rsidDel="00B726C4">
          <w:rPr>
            <w:rFonts w:ascii="Times New Roman" w:hAnsi="Times New Roman" w:cs="Times New Roman"/>
          </w:rPr>
          <w:delText xml:space="preserve">Using </w:delText>
        </w:r>
      </w:del>
      <w:r w:rsidR="008531DB" w:rsidRPr="00DB6C10">
        <w:rPr>
          <w:rFonts w:ascii="Times New Roman" w:hAnsi="Times New Roman" w:cs="Times New Roman"/>
        </w:rPr>
        <w:t>Eq. (20)</w:t>
      </w:r>
      <w:ins w:id="533" w:author="Alla" w:date="2017-10-21T23:41:00Z">
        <w:r w:rsidR="00B726C4">
          <w:rPr>
            <w:rFonts w:ascii="Times New Roman" w:hAnsi="Times New Roman" w:cs="Times New Roman"/>
          </w:rPr>
          <w:t xml:space="preserve"> gives the following expression for </w:t>
        </w:r>
        <w:proofErr w:type="spellStart"/>
        <w:r w:rsidR="00B726C4">
          <w:rPr>
            <w:rFonts w:ascii="Times New Roman" w:hAnsi="Times New Roman" w:cs="Times New Roman"/>
          </w:rPr>
          <w:t>K</w:t>
        </w:r>
        <w:r w:rsidR="00B726C4">
          <w:rPr>
            <w:rFonts w:ascii="Times New Roman" w:hAnsi="Times New Roman" w:cs="Times New Roman"/>
            <w:vertAlign w:val="subscript"/>
          </w:rPr>
          <w:t>us</w:t>
        </w:r>
      </w:ins>
      <w:proofErr w:type="spellEnd"/>
      <w:ins w:id="534" w:author="Alla" w:date="2017-10-21T23:42:00Z">
        <w:r w:rsidR="00B726C4">
          <w:rPr>
            <w:rFonts w:ascii="Times New Roman" w:hAnsi="Times New Roman" w:cs="Times New Roman"/>
          </w:rPr>
          <w:t xml:space="preserve"> in </w:t>
        </w:r>
      </w:ins>
      <w:del w:id="535" w:author="Alla" w:date="2017-10-21T23:42:00Z">
        <w:r w:rsidR="008531DB" w:rsidRPr="00DB6C10" w:rsidDel="00B726C4">
          <w:rPr>
            <w:rFonts w:ascii="Times New Roman" w:hAnsi="Times New Roman" w:cs="Times New Roman"/>
          </w:rPr>
          <w:delText>, Kf for</w:delText>
        </w:r>
      </w:del>
      <w:r w:rsidR="008531DB" w:rsidRPr="00DB6C10">
        <w:rPr>
          <w:rFonts w:ascii="Times New Roman" w:hAnsi="Times New Roman" w:cs="Times New Roman"/>
        </w:rPr>
        <w:t xml:space="preserve"> </w:t>
      </w:r>
      <w:proofErr w:type="spellStart"/>
      <w:r w:rsidR="008531DB" w:rsidRPr="00DB6C10">
        <w:rPr>
          <w:rFonts w:ascii="Times New Roman" w:hAnsi="Times New Roman" w:cs="Times New Roman"/>
        </w:rPr>
        <w:t>nSC</w:t>
      </w:r>
      <w:proofErr w:type="spellEnd"/>
      <w:r w:rsidR="008531DB" w:rsidRPr="00DB6C10">
        <w:rPr>
          <w:rFonts w:ascii="Times New Roman" w:hAnsi="Times New Roman" w:cs="Times New Roman"/>
        </w:rPr>
        <w:t xml:space="preserve"> and irradiated samples</w:t>
      </w:r>
      <w:ins w:id="536" w:author="Alla" w:date="2017-10-21T23:42:00Z">
        <w:r w:rsidR="00B726C4">
          <w:rPr>
            <w:rFonts w:ascii="Times New Roman" w:hAnsi="Times New Roman" w:cs="Times New Roman"/>
          </w:rPr>
          <w:t>:</w:t>
        </w:r>
      </w:ins>
      <w:del w:id="537" w:author="Alla" w:date="2017-10-21T23:42:00Z">
        <w:r w:rsidR="008531DB" w:rsidRPr="00DB6C10" w:rsidDel="00B726C4">
          <w:rPr>
            <w:rFonts w:ascii="Times New Roman" w:hAnsi="Times New Roman" w:cs="Times New Roman"/>
          </w:rPr>
          <w:delText xml:space="preserve"> can be expressed as</w:delText>
        </w:r>
      </w:del>
    </w:p>
    <w:p w:rsidR="00D93675" w:rsidRPr="00DB6C10" w:rsidRDefault="008531DB">
      <w:pPr>
        <w:pStyle w:val="21"/>
        <w:shd w:val="clear" w:color="auto" w:fill="auto"/>
        <w:spacing w:before="0" w:after="0" w:line="160" w:lineRule="exact"/>
        <w:ind w:left="20"/>
        <w:rPr>
          <w:rFonts w:ascii="Times New Roman" w:hAnsi="Times New Roman" w:cs="Times New Roman"/>
        </w:rPr>
      </w:pPr>
      <w:proofErr w:type="spellStart"/>
      <w:r w:rsidRPr="00DB6C10">
        <w:rPr>
          <w:rFonts w:ascii="Times New Roman" w:hAnsi="Times New Roman" w:cs="Times New Roman"/>
        </w:rPr>
        <w:t>Keff</w:t>
      </w:r>
      <w:proofErr w:type="spellEnd"/>
      <w:r w:rsidRPr="00DB6C10">
        <w:rPr>
          <w:rFonts w:ascii="Times New Roman" w:hAnsi="Times New Roman" w:cs="Times New Roman"/>
        </w:rPr>
        <w:t xml:space="preserve">   KAA </w:t>
      </w:r>
      <w:r w:rsidRPr="00DB6C10">
        <w:rPr>
          <w:rStyle w:val="af3"/>
          <w:rFonts w:ascii="Times New Roman" w:hAnsi="Times New Roman" w:cs="Times New Roman"/>
        </w:rPr>
        <w:t>t /</w:t>
      </w:r>
      <w:proofErr w:type="spellStart"/>
      <w:r w:rsidRPr="00DB6C10">
        <w:rPr>
          <w:rStyle w:val="af3"/>
          <w:rFonts w:ascii="Times New Roman" w:hAnsi="Times New Roman" w:cs="Times New Roman"/>
        </w:rPr>
        <w:t>tAA</w:t>
      </w:r>
      <w:proofErr w:type="spellEnd"/>
    </w:p>
    <w:p w:rsidR="00D93675" w:rsidRPr="00DB6C10" w:rsidRDefault="008531DB">
      <w:pPr>
        <w:pStyle w:val="21"/>
        <w:shd w:val="clear" w:color="auto" w:fill="auto"/>
        <w:spacing w:before="0" w:after="68" w:line="160" w:lineRule="exact"/>
        <w:ind w:left="20"/>
        <w:rPr>
          <w:rFonts w:ascii="Times New Roman" w:hAnsi="Times New Roman" w:cs="Times New Roman"/>
        </w:rPr>
      </w:pPr>
      <w:r w:rsidRPr="00DB6C10">
        <w:rPr>
          <w:rFonts w:ascii="Times New Roman" w:hAnsi="Times New Roman" w:cs="Times New Roman"/>
          <w:vertAlign w:val="superscript"/>
        </w:rPr>
        <w:t>K</w:t>
      </w:r>
      <w:r w:rsidRPr="00DB6C10">
        <w:rPr>
          <w:rFonts w:ascii="Times New Roman" w:hAnsi="Times New Roman" w:cs="Times New Roman"/>
        </w:rPr>
        <w:t xml:space="preserve">US — </w:t>
      </w:r>
      <w:r w:rsidRPr="00DB6C10">
        <w:rPr>
          <w:rFonts w:ascii="Times New Roman" w:hAnsi="Times New Roman" w:cs="Times New Roman"/>
          <w:vertAlign w:val="superscript"/>
        </w:rPr>
        <w:t>K</w:t>
      </w:r>
      <w:r w:rsidRPr="00DB6C10">
        <w:rPr>
          <w:rFonts w:ascii="Times New Roman" w:hAnsi="Times New Roman" w:cs="Times New Roman"/>
        </w:rPr>
        <w:t xml:space="preserve">US </w:t>
      </w:r>
      <w:proofErr w:type="spellStart"/>
      <w:r w:rsidRPr="00DB6C10">
        <w:rPr>
          <w:rFonts w:ascii="Times New Roman" w:hAnsi="Times New Roman" w:cs="Times New Roman"/>
          <w:vertAlign w:val="superscript"/>
        </w:rPr>
        <w:t>r</w:t>
      </w:r>
      <w:r w:rsidRPr="00DB6C10">
        <w:rPr>
          <w:rFonts w:ascii="Times New Roman" w:hAnsi="Times New Roman" w:cs="Times New Roman"/>
        </w:rPr>
        <w:t>n</w:t>
      </w:r>
      <w:proofErr w:type="gramStart"/>
      <w:r w:rsidRPr="00DB6C10">
        <w:rPr>
          <w:rFonts w:ascii="Times New Roman" w:hAnsi="Times New Roman" w:cs="Times New Roman"/>
        </w:rPr>
        <w:t>,in</w:t>
      </w:r>
      <w:proofErr w:type="spellEnd"/>
      <w:proofErr w:type="gramEnd"/>
      <w:r w:rsidRPr="00DB6C10">
        <w:rPr>
          <w:rFonts w:ascii="Times New Roman" w:hAnsi="Times New Roman" w:cs="Times New Roman"/>
          <w:vertAlign w:val="superscript"/>
        </w:rPr>
        <w:t>/</w:t>
      </w:r>
      <w:proofErr w:type="spellStart"/>
      <w:r w:rsidRPr="00DB6C10">
        <w:rPr>
          <w:rFonts w:ascii="Times New Roman" w:hAnsi="Times New Roman" w:cs="Times New Roman"/>
          <w:vertAlign w:val="superscript"/>
        </w:rPr>
        <w:t>r</w:t>
      </w:r>
      <w:r w:rsidRPr="00DB6C10">
        <w:rPr>
          <w:rFonts w:ascii="Times New Roman" w:hAnsi="Times New Roman" w:cs="Times New Roman"/>
        </w:rPr>
        <w:t>n,in</w:t>
      </w:r>
      <w:proofErr w:type="spellEnd"/>
      <w:r w:rsidRPr="00DB6C10">
        <w:rPr>
          <w:rFonts w:ascii="Times New Roman" w:hAnsi="Times New Roman" w:cs="Times New Roman"/>
        </w:rPr>
        <w:t xml:space="preserve"> ,</w:t>
      </w:r>
    </w:p>
    <w:p w:rsidR="00D93675" w:rsidRPr="00DB6C10" w:rsidRDefault="008531DB">
      <w:pPr>
        <w:pStyle w:val="21"/>
        <w:shd w:val="clear" w:color="auto" w:fill="auto"/>
        <w:spacing w:before="0" w:after="0" w:line="160" w:lineRule="exact"/>
        <w:ind w:left="20"/>
        <w:rPr>
          <w:rFonts w:ascii="Times New Roman" w:hAnsi="Times New Roman" w:cs="Times New Roman"/>
        </w:rPr>
      </w:pPr>
      <w:proofErr w:type="spellStart"/>
      <w:r w:rsidRPr="00DB6C10">
        <w:rPr>
          <w:rFonts w:ascii="Times New Roman" w:hAnsi="Times New Roman" w:cs="Times New Roman"/>
        </w:rPr>
        <w:t>K</w:t>
      </w:r>
      <w:r w:rsidRPr="00DB6C10">
        <w:rPr>
          <w:rFonts w:ascii="Times New Roman" w:hAnsi="Times New Roman" w:cs="Times New Roman"/>
          <w:vertAlign w:val="superscript"/>
        </w:rPr>
        <w:t>eff</w:t>
      </w:r>
      <w:proofErr w:type="spellEnd"/>
      <w:r w:rsidRPr="00DB6C10">
        <w:rPr>
          <w:rFonts w:ascii="Times New Roman" w:hAnsi="Times New Roman" w:cs="Times New Roman"/>
        </w:rPr>
        <w:t xml:space="preserve"> _ </w:t>
      </w:r>
      <w:proofErr w:type="spellStart"/>
      <w:r w:rsidRPr="00DB6C10">
        <w:rPr>
          <w:rFonts w:ascii="Times New Roman" w:hAnsi="Times New Roman" w:cs="Times New Roman"/>
        </w:rPr>
        <w:t>K</w:t>
      </w:r>
      <w:r w:rsidRPr="00DB6C10">
        <w:rPr>
          <w:rFonts w:ascii="Times New Roman" w:hAnsi="Times New Roman" w:cs="Times New Roman"/>
          <w:vertAlign w:val="superscript"/>
        </w:rPr>
        <w:t>AA</w:t>
      </w:r>
      <w:r w:rsidRPr="00DB6C10">
        <w:rPr>
          <w:rFonts w:ascii="Times New Roman" w:hAnsi="Times New Roman" w:cs="Times New Roman"/>
        </w:rPr>
        <w:t>r</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r</w:t>
      </w:r>
      <w:r w:rsidRPr="00DB6C10">
        <w:rPr>
          <w:rFonts w:ascii="Times New Roman" w:hAnsi="Times New Roman" w:cs="Times New Roman"/>
          <w:vertAlign w:val="superscript"/>
        </w:rPr>
        <w:t>AA</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rPr>
        <w:t>K</w:t>
      </w:r>
      <w:r w:rsidRPr="00DB6C10">
        <w:rPr>
          <w:rFonts w:ascii="Times New Roman" w:hAnsi="Times New Roman" w:cs="Times New Roman"/>
          <w:vertAlign w:val="superscript"/>
        </w:rPr>
        <w:t>CO</w:t>
      </w:r>
      <w:r w:rsidRPr="00DB6C10">
        <w:rPr>
          <w:rFonts w:ascii="Times New Roman" w:hAnsi="Times New Roman" w:cs="Times New Roman"/>
        </w:rPr>
        <w:t>r</w:t>
      </w:r>
      <w:proofErr w:type="spellEnd"/>
      <w:r w:rsidRPr="00DB6C10">
        <w:rPr>
          <w:rFonts w:ascii="Times New Roman" w:hAnsi="Times New Roman" w:cs="Times New Roman"/>
        </w:rPr>
        <w:t xml:space="preserve"> • /</w:t>
      </w:r>
      <w:proofErr w:type="spellStart"/>
      <w:r w:rsidRPr="00DB6C10">
        <w:rPr>
          <w:rFonts w:ascii="Times New Roman" w:hAnsi="Times New Roman" w:cs="Times New Roman"/>
          <w:vertAlign w:val="subscript"/>
        </w:rPr>
        <w:t>r</w:t>
      </w:r>
      <w:r w:rsidRPr="00DB6C10">
        <w:rPr>
          <w:rFonts w:ascii="Times New Roman" w:hAnsi="Times New Roman" w:cs="Times New Roman"/>
          <w:vertAlign w:val="superscript"/>
        </w:rPr>
        <w:t>CO</w:t>
      </w:r>
      <w:proofErr w:type="spellEnd"/>
      <w:r w:rsidRPr="00DB6C10">
        <w:rPr>
          <w:rFonts w:ascii="Times New Roman" w:hAnsi="Times New Roman" w:cs="Times New Roman"/>
        </w:rPr>
        <w:t xml:space="preserve"> + K</w:t>
      </w:r>
      <w:r w:rsidRPr="00DB6C10">
        <w:rPr>
          <w:rFonts w:ascii="Times New Roman" w:hAnsi="Times New Roman" w:cs="Times New Roman"/>
          <w:vertAlign w:val="superscript"/>
        </w:rPr>
        <w:t>V</w:t>
      </w:r>
      <w:r w:rsidRPr="00DB6C10">
        <w:rPr>
          <w:rFonts w:ascii="Times New Roman" w:hAnsi="Times New Roman" w:cs="Times New Roman"/>
        </w:rPr>
        <w:t xml:space="preserve"> </w:t>
      </w:r>
      <w:r w:rsidRPr="00DB6C10">
        <w:rPr>
          <w:rFonts w:ascii="Times New Roman" w:hAnsi="Times New Roman" w:cs="Times New Roman"/>
          <w:vertAlign w:val="subscript"/>
        </w:rPr>
        <w:t>r</w:t>
      </w:r>
      <w:r w:rsidRPr="00DB6C10">
        <w:rPr>
          <w:rFonts w:ascii="Times New Roman" w:hAnsi="Times New Roman" w:cs="Times New Roman"/>
        </w:rPr>
        <w:t xml:space="preserve"> • /</w:t>
      </w:r>
      <w:proofErr w:type="spellStart"/>
      <w:proofErr w:type="gramStart"/>
      <w:r w:rsidRPr="00DB6C10">
        <w:rPr>
          <w:rFonts w:ascii="Times New Roman" w:hAnsi="Times New Roman" w:cs="Times New Roman"/>
          <w:vertAlign w:val="subscript"/>
        </w:rPr>
        <w:t>r</w:t>
      </w:r>
      <w:r w:rsidRPr="00DB6C10">
        <w:rPr>
          <w:rFonts w:ascii="Times New Roman" w:hAnsi="Times New Roman" w:cs="Times New Roman"/>
          <w:vertAlign w:val="superscript"/>
        </w:rPr>
        <w:t>V</w:t>
      </w:r>
      <w:proofErr w:type="spellEnd"/>
      <w:proofErr w:type="gramEnd"/>
    </w:p>
    <w:p w:rsidR="00D93675" w:rsidRPr="00DB6C10" w:rsidRDefault="008531DB">
      <w:pPr>
        <w:pStyle w:val="21"/>
        <w:shd w:val="clear" w:color="auto" w:fill="auto"/>
        <w:spacing w:before="0" w:after="39" w:line="160" w:lineRule="exact"/>
        <w:ind w:left="20"/>
        <w:rPr>
          <w:rFonts w:ascii="Times New Roman" w:hAnsi="Times New Roman" w:cs="Times New Roman"/>
        </w:rPr>
      </w:pPr>
      <w:r w:rsidRPr="00DB6C10">
        <w:rPr>
          <w:rFonts w:ascii="Times New Roman" w:hAnsi="Times New Roman" w:cs="Times New Roman"/>
          <w:vertAlign w:val="superscript"/>
        </w:rPr>
        <w:t>K</w:t>
      </w:r>
      <w:r w:rsidRPr="00DB6C10">
        <w:rPr>
          <w:rFonts w:ascii="Times New Roman" w:hAnsi="Times New Roman" w:cs="Times New Roman"/>
        </w:rPr>
        <w:t xml:space="preserve">US _ </w:t>
      </w:r>
      <w:r w:rsidRPr="00DB6C10">
        <w:rPr>
          <w:rFonts w:ascii="Times New Roman" w:hAnsi="Times New Roman" w:cs="Times New Roman"/>
          <w:vertAlign w:val="superscript"/>
        </w:rPr>
        <w:t>K</w:t>
      </w:r>
      <w:r w:rsidRPr="00DB6C10">
        <w:rPr>
          <w:rFonts w:ascii="Times New Roman" w:hAnsi="Times New Roman" w:cs="Times New Roman"/>
        </w:rPr>
        <w:t>US '</w:t>
      </w:r>
      <w:proofErr w:type="spellStart"/>
      <w:r w:rsidRPr="00DB6C10">
        <w:rPr>
          <w:rFonts w:ascii="Times New Roman" w:hAnsi="Times New Roman" w:cs="Times New Roman"/>
        </w:rPr>
        <w:t>n</w:t>
      </w:r>
      <w:proofErr w:type="gramStart"/>
      <w:r w:rsidRPr="00DB6C10">
        <w:rPr>
          <w:rFonts w:ascii="Times New Roman" w:hAnsi="Times New Roman" w:cs="Times New Roman"/>
        </w:rPr>
        <w:t>,in</w:t>
      </w:r>
      <w:proofErr w:type="spellEnd"/>
      <w:proofErr w:type="gramEnd"/>
      <w:r w:rsidRPr="00DB6C10">
        <w:rPr>
          <w:rFonts w:ascii="Times New Roman" w:hAnsi="Times New Roman" w:cs="Times New Roman"/>
          <w:vertAlign w:val="superscript"/>
        </w:rPr>
        <w:t>/</w:t>
      </w:r>
      <w:r w:rsidRPr="00DB6C10">
        <w:rPr>
          <w:rFonts w:ascii="Times New Roman" w:hAnsi="Times New Roman" w:cs="Times New Roman"/>
        </w:rPr>
        <w:t xml:space="preserve"> '„,</w:t>
      </w:r>
      <w:proofErr w:type="spellStart"/>
      <w:r w:rsidRPr="00DB6C10">
        <w:rPr>
          <w:rFonts w:ascii="Times New Roman" w:hAnsi="Times New Roman" w:cs="Times New Roman"/>
        </w:rPr>
        <w:t>j</w:t>
      </w:r>
      <w:r w:rsidRPr="00DB6C10">
        <w:rPr>
          <w:rFonts w:ascii="Times New Roman" w:hAnsi="Times New Roman" w:cs="Times New Roman"/>
          <w:vertAlign w:val="subscript"/>
        </w:rPr>
        <w:t>n</w:t>
      </w:r>
      <w:proofErr w:type="spellEnd"/>
      <w:r w:rsidRPr="00DB6C10">
        <w:rPr>
          <w:rFonts w:ascii="Times New Roman" w:hAnsi="Times New Roman" w:cs="Times New Roman"/>
        </w:rPr>
        <w:t xml:space="preserve"> + </w:t>
      </w:r>
      <w:r w:rsidRPr="00DB6C10">
        <w:rPr>
          <w:rFonts w:ascii="Times New Roman" w:hAnsi="Times New Roman" w:cs="Times New Roman"/>
          <w:vertAlign w:val="superscript"/>
        </w:rPr>
        <w:t>K</w:t>
      </w:r>
      <w:r w:rsidRPr="00DB6C10">
        <w:rPr>
          <w:rFonts w:ascii="Times New Roman" w:hAnsi="Times New Roman" w:cs="Times New Roman"/>
        </w:rPr>
        <w:t>US '</w:t>
      </w:r>
      <w:proofErr w:type="spellStart"/>
      <w:r w:rsidRPr="00DB6C10">
        <w:rPr>
          <w:rFonts w:ascii="Times New Roman" w:hAnsi="Times New Roman" w:cs="Times New Roman"/>
        </w:rPr>
        <w:t>n,in</w:t>
      </w:r>
      <w:proofErr w:type="spellEnd"/>
      <w:r w:rsidRPr="00DB6C10">
        <w:rPr>
          <w:rFonts w:ascii="Times New Roman" w:hAnsi="Times New Roman" w:cs="Times New Roman"/>
          <w:vertAlign w:val="superscript"/>
        </w:rPr>
        <w:t>/</w:t>
      </w:r>
      <w:r w:rsidRPr="00DB6C10">
        <w:rPr>
          <w:rFonts w:ascii="Times New Roman" w:hAnsi="Times New Roman" w:cs="Times New Roman"/>
        </w:rPr>
        <w:t xml:space="preserve"> ' </w:t>
      </w:r>
      <w:proofErr w:type="spellStart"/>
      <w:r w:rsidRPr="00DB6C10">
        <w:rPr>
          <w:rFonts w:ascii="Times New Roman" w:hAnsi="Times New Roman" w:cs="Times New Roman"/>
        </w:rPr>
        <w:t>n,RD</w:t>
      </w:r>
      <w:proofErr w:type="spellEnd"/>
      <w:r w:rsidRPr="00DB6C10">
        <w:rPr>
          <w:rFonts w:ascii="Times New Roman" w:hAnsi="Times New Roman" w:cs="Times New Roman"/>
        </w:rPr>
        <w:t xml:space="preserve"> + </w:t>
      </w:r>
      <w:r w:rsidRPr="00DB6C10">
        <w:rPr>
          <w:rFonts w:ascii="Times New Roman" w:hAnsi="Times New Roman" w:cs="Times New Roman"/>
          <w:vertAlign w:val="superscript"/>
        </w:rPr>
        <w:t>K</w:t>
      </w:r>
      <w:r w:rsidRPr="00DB6C10">
        <w:rPr>
          <w:rFonts w:ascii="Times New Roman" w:hAnsi="Times New Roman" w:cs="Times New Roman"/>
        </w:rPr>
        <w:t>US'",*n</w:t>
      </w:r>
      <w:r w:rsidRPr="00DB6C10">
        <w:rPr>
          <w:rFonts w:ascii="Times New Roman" w:hAnsi="Times New Roman" w:cs="Times New Roman"/>
          <w:vertAlign w:val="superscript"/>
        </w:rPr>
        <w:t>/</w:t>
      </w:r>
      <w:r w:rsidRPr="00DB6C10">
        <w:rPr>
          <w:rFonts w:ascii="Times New Roman" w:hAnsi="Times New Roman" w:cs="Times New Roman"/>
        </w:rPr>
        <w:t xml:space="preserve"> '</w:t>
      </w:r>
      <w:proofErr w:type="spellStart"/>
      <w:r w:rsidRPr="00DB6C10">
        <w:rPr>
          <w:rFonts w:ascii="Times New Roman" w:hAnsi="Times New Roman" w:cs="Times New Roman"/>
        </w:rPr>
        <w:t>n,RD</w:t>
      </w:r>
      <w:proofErr w:type="spellEnd"/>
      <w:r w:rsidRPr="00DB6C10">
        <w:rPr>
          <w:rFonts w:ascii="Times New Roman" w:hAnsi="Times New Roman" w:cs="Times New Roman"/>
        </w:rPr>
        <w:t xml:space="preserve"> ,</w:t>
      </w:r>
    </w:p>
    <w:p w:rsidR="00D93675" w:rsidRPr="00DB6C10" w:rsidRDefault="008531DB">
      <w:pPr>
        <w:pStyle w:val="21"/>
        <w:shd w:val="clear" w:color="auto" w:fill="auto"/>
        <w:spacing w:before="0" w:after="0" w:line="259" w:lineRule="exact"/>
        <w:ind w:left="20" w:right="40"/>
        <w:rPr>
          <w:rFonts w:ascii="Times New Roman" w:hAnsi="Times New Roman" w:cs="Times New Roman"/>
        </w:r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w:t>
      </w:r>
      <w:proofErr w:type="spellStart"/>
      <w:r w:rsidRPr="00DB6C10">
        <w:rPr>
          <w:rFonts w:ascii="Times New Roman" w:hAnsi="Times New Roman" w:cs="Times New Roman"/>
        </w:rPr>
        <w:t>r«</w:t>
      </w:r>
      <w:r w:rsidRPr="00DB6C10">
        <w:rPr>
          <w:rFonts w:ascii="Times New Roman" w:hAnsi="Times New Roman" w:cs="Times New Roman"/>
          <w:vertAlign w:val="superscript"/>
        </w:rPr>
        <w:t>A</w:t>
      </w:r>
      <w:r w:rsidRPr="00DB6C10">
        <w:rPr>
          <w:rFonts w:ascii="Times New Roman" w:hAnsi="Times New Roman" w:cs="Times New Roman"/>
          <w:vertAlign w:val="subscript"/>
        </w:rPr>
        <w:t>in</w:t>
      </w:r>
      <w:proofErr w:type="spellEnd"/>
      <w:r w:rsidRPr="00DB6C10">
        <w:rPr>
          <w:rFonts w:ascii="Times New Roman" w:hAnsi="Times New Roman" w:cs="Times New Roman"/>
        </w:rPr>
        <w:t xml:space="preserve"> is the base lifetime in case of non-</w:t>
      </w:r>
      <w:proofErr w:type="spellStart"/>
      <w:r w:rsidRPr="00DB6C10">
        <w:rPr>
          <w:rFonts w:ascii="Times New Roman" w:hAnsi="Times New Roman" w:cs="Times New Roman"/>
        </w:rPr>
        <w:t>radiative</w:t>
      </w:r>
      <w:proofErr w:type="spellEnd"/>
      <w:r w:rsidRPr="00DB6C10">
        <w:rPr>
          <w:rFonts w:ascii="Times New Roman" w:hAnsi="Times New Roman" w:cs="Times New Roman"/>
        </w:rPr>
        <w:t xml:space="preserve"> AA defect </w:t>
      </w:r>
      <w:r w:rsidRPr="00B726C4">
        <w:rPr>
          <w:rFonts w:ascii="Times New Roman" w:hAnsi="Times New Roman" w:cs="Times New Roman"/>
          <w:highlight w:val="yellow"/>
          <w:rPrChange w:id="538" w:author="Alla" w:date="2017-10-21T23:42:00Z">
            <w:rPr>
              <w:rFonts w:ascii="Times New Roman" w:hAnsi="Times New Roman" w:cs="Times New Roman"/>
            </w:rPr>
          </w:rPrChange>
        </w:rPr>
        <w:t>with KUA is only present in sample.</w:t>
      </w:r>
    </w:p>
    <w:p w:rsidR="00D93675" w:rsidRPr="00DB6C10" w:rsidRDefault="008531DB">
      <w:pPr>
        <w:pStyle w:val="21"/>
        <w:shd w:val="clear" w:color="auto" w:fill="auto"/>
        <w:spacing w:before="0" w:after="0" w:line="226" w:lineRule="exact"/>
        <w:ind w:left="20" w:right="40" w:firstLine="200"/>
        <w:rPr>
          <w:rFonts w:ascii="Times New Roman" w:hAnsi="Times New Roman" w:cs="Times New Roman"/>
        </w:rPr>
      </w:pPr>
      <w:r w:rsidRPr="00DB6C10">
        <w:rPr>
          <w:rFonts w:ascii="Times New Roman" w:hAnsi="Times New Roman" w:cs="Times New Roman"/>
        </w:rPr>
        <w:t xml:space="preserve">Two extreme cases are opportune </w:t>
      </w:r>
      <w:ins w:id="539" w:author="Alla" w:date="2017-10-21T23:45:00Z">
        <w:r w:rsidR="002F5F5A">
          <w:rPr>
            <w:rFonts w:ascii="Times New Roman" w:hAnsi="Times New Roman" w:cs="Times New Roman"/>
          </w:rPr>
          <w:t>for</w:t>
        </w:r>
      </w:ins>
      <w:del w:id="540" w:author="Alla" w:date="2017-10-21T23:45:00Z">
        <w:r w:rsidRPr="00DB6C10" w:rsidDel="002F5F5A">
          <w:rPr>
            <w:rFonts w:ascii="Times New Roman" w:hAnsi="Times New Roman" w:cs="Times New Roman"/>
          </w:rPr>
          <w:delText>to</w:delText>
        </w:r>
      </w:del>
      <w:r w:rsidRPr="00DB6C10">
        <w:rPr>
          <w:rFonts w:ascii="Times New Roman" w:hAnsi="Times New Roman" w:cs="Times New Roman"/>
        </w:rPr>
        <w:t xml:space="preserve"> analysis. In the first one, non-AA defects are distributed uniformly across </w:t>
      </w:r>
      <w:ins w:id="541" w:author="Alla" w:date="2017-10-21T23:46:00Z">
        <w:r w:rsidR="002F5F5A">
          <w:rPr>
            <w:rFonts w:ascii="Times New Roman" w:hAnsi="Times New Roman" w:cs="Times New Roman"/>
          </w:rPr>
          <w:t xml:space="preserve">the </w:t>
        </w:r>
      </w:ins>
      <w:r w:rsidRPr="00DB6C10">
        <w:rPr>
          <w:rFonts w:ascii="Times New Roman" w:hAnsi="Times New Roman" w:cs="Times New Roman"/>
        </w:rPr>
        <w:t>wafer and AA defects define a distinction of (r— L — K</w:t>
      </w:r>
      <w:r w:rsidRPr="00DB6C10">
        <w:rPr>
          <w:rFonts w:ascii="Times New Roman" w:hAnsi="Times New Roman" w:cs="Times New Roman"/>
          <w:vertAlign w:val="subscript"/>
        </w:rPr>
        <w:t>T</w:t>
      </w:r>
      <w:r w:rsidRPr="00DB6C10">
        <w:rPr>
          <w:rFonts w:ascii="Times New Roman" w:hAnsi="Times New Roman" w:cs="Times New Roman"/>
        </w:rPr>
        <w:t xml:space="preserve"> • ^) value</w:t>
      </w:r>
      <w:ins w:id="542" w:author="Alla" w:date="2017-10-21T23:47:00Z">
        <w:r w:rsidR="002F5F5A">
          <w:rPr>
            <w:rFonts w:ascii="Times New Roman" w:hAnsi="Times New Roman" w:cs="Times New Roman"/>
          </w:rPr>
          <w:t>s in</w:t>
        </w:r>
      </w:ins>
      <w:del w:id="543" w:author="Alla" w:date="2017-10-21T23:47:00Z">
        <w:r w:rsidRPr="00DB6C10" w:rsidDel="002F5F5A">
          <w:rPr>
            <w:rFonts w:ascii="Times New Roman" w:hAnsi="Times New Roman" w:cs="Times New Roman"/>
          </w:rPr>
          <w:delText xml:space="preserve"> for</w:delText>
        </w:r>
      </w:del>
      <w:r w:rsidRPr="00DB6C10">
        <w:rPr>
          <w:rFonts w:ascii="Times New Roman" w:hAnsi="Times New Roman" w:cs="Times New Roman"/>
        </w:rPr>
        <w:t xml:space="preserve"> different samples. In the second one, </w:t>
      </w:r>
      <w:del w:id="544" w:author="Alla" w:date="2017-10-21T23:48:00Z">
        <w:r w:rsidRPr="00DB6C10" w:rsidDel="002F5F5A">
          <w:rPr>
            <w:rFonts w:ascii="Times New Roman" w:hAnsi="Times New Roman" w:cs="Times New Roman"/>
          </w:rPr>
          <w:delText>a</w:delText>
        </w:r>
      </w:del>
      <w:r w:rsidRPr="00DB6C10">
        <w:rPr>
          <w:rFonts w:ascii="Times New Roman" w:hAnsi="Times New Roman" w:cs="Times New Roman"/>
        </w:rPr>
        <w:t xml:space="preserve"> non-AA</w:t>
      </w:r>
      <w:r w:rsidR="00250F14">
        <w:rPr>
          <w:rFonts w:ascii="Times New Roman" w:hAnsi="Times New Roman" w:cs="Times New Roman"/>
        </w:rPr>
        <w:t xml:space="preserve"> defect distribution is not uni</w:t>
      </w:r>
      <w:r w:rsidRPr="00DB6C10">
        <w:rPr>
          <w:rFonts w:ascii="Times New Roman" w:hAnsi="Times New Roman" w:cs="Times New Roman"/>
        </w:rPr>
        <w:t xml:space="preserve">form, whereas </w:t>
      </w:r>
      <w:proofErr w:type="spellStart"/>
      <w:r w:rsidRPr="00DB6C10">
        <w:rPr>
          <w:rFonts w:ascii="Times New Roman" w:hAnsi="Times New Roman" w:cs="Times New Roman"/>
        </w:rPr>
        <w:t>r</w:t>
      </w:r>
      <w:r w:rsidRPr="00DB6C10">
        <w:rPr>
          <w:rFonts w:ascii="Times New Roman" w:hAnsi="Times New Roman" w:cs="Times New Roman"/>
          <w:vertAlign w:val="superscript"/>
        </w:rPr>
        <w:t>AA</w:t>
      </w:r>
      <w:r w:rsidRPr="00DB6C10">
        <w:rPr>
          <w:rFonts w:ascii="Times New Roman" w:hAnsi="Times New Roman" w:cs="Times New Roman"/>
          <w:vertAlign w:val="subscript"/>
        </w:rPr>
        <w:t>in</w:t>
      </w:r>
      <w:proofErr w:type="spellEnd"/>
      <w:r w:rsidRPr="00DB6C10">
        <w:rPr>
          <w:rFonts w:ascii="Times New Roman" w:hAnsi="Times New Roman" w:cs="Times New Roman"/>
        </w:rPr>
        <w:t xml:space="preserve"> is identical for </w:t>
      </w:r>
      <w:proofErr w:type="spellStart"/>
      <w:r w:rsidRPr="00DB6C10">
        <w:rPr>
          <w:rFonts w:ascii="Times New Roman" w:hAnsi="Times New Roman" w:cs="Times New Roman"/>
        </w:rPr>
        <w:t>iSC</w:t>
      </w:r>
      <w:proofErr w:type="spellEnd"/>
      <w:r w:rsidRPr="00DB6C10">
        <w:rPr>
          <w:rFonts w:ascii="Times New Roman" w:hAnsi="Times New Roman" w:cs="Times New Roman"/>
        </w:rPr>
        <w:t xml:space="preserve">, </w:t>
      </w:r>
      <w:proofErr w:type="spellStart"/>
      <w:proofErr w:type="gramStart"/>
      <w:r w:rsidRPr="00DB6C10">
        <w:rPr>
          <w:rFonts w:ascii="Times New Roman" w:hAnsi="Times New Roman" w:cs="Times New Roman"/>
        </w:rPr>
        <w:t>nSC</w:t>
      </w:r>
      <w:proofErr w:type="spellEnd"/>
      <w:proofErr w:type="gramEnd"/>
      <w:r w:rsidRPr="00DB6C10">
        <w:rPr>
          <w:rFonts w:ascii="Times New Roman" w:hAnsi="Times New Roman" w:cs="Times New Roman"/>
        </w:rPr>
        <w:t>, g</w:t>
      </w:r>
      <w:r w:rsidRPr="00DB6C10">
        <w:rPr>
          <w:rStyle w:val="Corbel"/>
          <w:rFonts w:ascii="Times New Roman" w:hAnsi="Times New Roman" w:cs="Times New Roman"/>
        </w:rPr>
        <w:t>6</w:t>
      </w:r>
      <w:r w:rsidRPr="00DB6C10">
        <w:rPr>
          <w:rFonts w:ascii="Times New Roman" w:hAnsi="Times New Roman" w:cs="Times New Roman"/>
        </w:rPr>
        <w:t xml:space="preserve">SC, and g7SC. However, in the first case (as well as in case of </w:t>
      </w:r>
      <w:proofErr w:type="spellStart"/>
      <w:r w:rsidRPr="00DB6C10">
        <w:rPr>
          <w:rFonts w:ascii="Times New Roman" w:hAnsi="Times New Roman" w:cs="Times New Roman"/>
        </w:rPr>
        <w:t>Mn</w:t>
      </w:r>
      <w:r w:rsidRPr="00DB6C10">
        <w:rPr>
          <w:rFonts w:ascii="Times New Roman" w:hAnsi="Times New Roman" w:cs="Times New Roman"/>
          <w:vertAlign w:val="superscript"/>
        </w:rPr>
        <w:t>onAA</w:t>
      </w:r>
      <w:proofErr w:type="spellEnd"/>
      <w:r w:rsidRPr="00DB6C10">
        <w:rPr>
          <w:rFonts w:ascii="Times New Roman" w:hAnsi="Times New Roman" w:cs="Times New Roman"/>
        </w:rPr>
        <w:t xml:space="preserve"> _ </w:t>
      </w:r>
      <w:r w:rsidRPr="00DB6C10">
        <w:rPr>
          <w:rStyle w:val="Corbel"/>
          <w:rFonts w:ascii="Times New Roman" w:hAnsi="Times New Roman" w:cs="Times New Roman"/>
        </w:rPr>
        <w:t>0</w:t>
      </w:r>
      <w:r w:rsidRPr="00DB6C10">
        <w:rPr>
          <w:rFonts w:ascii="Times New Roman" w:hAnsi="Times New Roman" w:cs="Times New Roman"/>
        </w:rPr>
        <w:t xml:space="preserve">), experimental </w:t>
      </w:r>
      <w:proofErr w:type="spellStart"/>
      <w:r w:rsidRPr="00DB6C10">
        <w:rPr>
          <w:rFonts w:ascii="Times New Roman" w:hAnsi="Times New Roman" w:cs="Times New Roman"/>
        </w:rPr>
        <w:t>KUf</w:t>
      </w:r>
      <w:r w:rsidRPr="00DB6C10">
        <w:rPr>
          <w:rFonts w:ascii="Times New Roman" w:hAnsi="Times New Roman" w:cs="Times New Roman"/>
          <w:vertAlign w:val="superscript"/>
        </w:rPr>
        <w:t>f</w:t>
      </w:r>
      <w:proofErr w:type="spellEnd"/>
      <w:r w:rsidRPr="00DB6C10">
        <w:rPr>
          <w:rFonts w:ascii="Times New Roman" w:hAnsi="Times New Roman" w:cs="Times New Roman"/>
        </w:rPr>
        <w:t xml:space="preserve"> values lead to unreal (negative) values of </w:t>
      </w:r>
      <w:proofErr w:type="spellStart"/>
      <w:r w:rsidRPr="00DB6C10">
        <w:rPr>
          <w:rFonts w:ascii="Times New Roman" w:hAnsi="Times New Roman" w:cs="Times New Roman"/>
        </w:rPr>
        <w:t>K</w:t>
      </w:r>
      <w:r w:rsidRPr="00DB6C10">
        <w:rPr>
          <w:rFonts w:ascii="Times New Roman" w:hAnsi="Times New Roman" w:cs="Times New Roman"/>
          <w:vertAlign w:val="subscript"/>
        </w:rPr>
        <w:t>US</w:t>
      </w:r>
      <w:r w:rsidRPr="00DB6C10">
        <w:rPr>
          <w:rFonts w:ascii="Times New Roman" w:hAnsi="Times New Roman" w:cs="Times New Roman"/>
        </w:rPr>
        <w:t>j</w:t>
      </w:r>
      <w:proofErr w:type="spellEnd"/>
      <w:r w:rsidRPr="00DB6C10">
        <w:rPr>
          <w:rFonts w:ascii="Times New Roman" w:hAnsi="Times New Roman" w:cs="Times New Roman"/>
        </w:rPr>
        <w:t xml:space="preserve">. In the second case, </w:t>
      </w:r>
      <w:del w:id="545" w:author="Alla" w:date="2017-10-21T23:48:00Z">
        <w:r w:rsidRPr="00DB6C10" w:rsidDel="002F5F5A">
          <w:rPr>
            <w:rFonts w:ascii="Times New Roman" w:hAnsi="Times New Roman" w:cs="Times New Roman"/>
          </w:rPr>
          <w:delText>using</w:delText>
        </w:r>
      </w:del>
      <w:r w:rsidRPr="00DB6C10">
        <w:rPr>
          <w:rFonts w:ascii="Times New Roman" w:hAnsi="Times New Roman" w:cs="Times New Roman"/>
        </w:rPr>
        <w:t xml:space="preserve"> Eq. (20) and </w:t>
      </w:r>
      <w:ins w:id="546" w:author="Alla" w:date="2017-10-21T23:48:00Z">
        <w:r w:rsidR="002F5F5A">
          <w:rPr>
            <w:rFonts w:ascii="Times New Roman" w:hAnsi="Times New Roman" w:cs="Times New Roman"/>
          </w:rPr>
          <w:t xml:space="preserve">the </w:t>
        </w:r>
      </w:ins>
      <w:r w:rsidRPr="00DB6C10">
        <w:rPr>
          <w:rFonts w:ascii="Times New Roman" w:hAnsi="Times New Roman" w:cs="Times New Roman"/>
        </w:rPr>
        <w:t xml:space="preserve">data </w:t>
      </w:r>
      <w:ins w:id="547" w:author="Alla" w:date="2017-10-21T23:49:00Z">
        <w:r w:rsidR="002F5F5A">
          <w:rPr>
            <w:rFonts w:ascii="Times New Roman" w:hAnsi="Times New Roman" w:cs="Times New Roman"/>
          </w:rPr>
          <w:t>from</w:t>
        </w:r>
      </w:ins>
      <w:del w:id="548" w:author="Alla" w:date="2017-10-21T23:49:00Z">
        <w:r w:rsidRPr="00DB6C10" w:rsidDel="002F5F5A">
          <w:rPr>
            <w:rFonts w:ascii="Times New Roman" w:hAnsi="Times New Roman" w:cs="Times New Roman"/>
          </w:rPr>
          <w:delText>of</w:delText>
        </w:r>
      </w:del>
      <w:ins w:id="549" w:author="Alla" w:date="2017-10-21T23:49:00Z">
        <w:r w:rsidR="002F5F5A">
          <w:rPr>
            <w:rFonts w:ascii="Times New Roman" w:hAnsi="Times New Roman" w:cs="Times New Roman"/>
          </w:rPr>
          <w:t xml:space="preserve"> </w:t>
        </w:r>
        <w:proofErr w:type="gramStart"/>
        <w:r w:rsidR="002F5F5A">
          <w:rPr>
            <w:rFonts w:ascii="Times New Roman" w:hAnsi="Times New Roman" w:cs="Times New Roman"/>
          </w:rPr>
          <w:t xml:space="preserve">the </w:t>
        </w:r>
      </w:ins>
      <w:r w:rsidRPr="00DB6C10">
        <w:rPr>
          <w:rFonts w:ascii="Times New Roman" w:hAnsi="Times New Roman" w:cs="Times New Roman"/>
        </w:rPr>
        <w:t xml:space="preserve"> Tables</w:t>
      </w:r>
      <w:proofErr w:type="gramEnd"/>
      <w:r w:rsidRPr="00DB6C10">
        <w:rPr>
          <w:rFonts w:ascii="Times New Roman" w:hAnsi="Times New Roman" w:cs="Times New Roman"/>
        </w:rPr>
        <w:t xml:space="preserve"> V and VI, </w:t>
      </w:r>
      <w:ins w:id="550" w:author="Alla" w:date="2017-10-21T23:49:00Z">
        <w:r w:rsidR="002F5F5A">
          <w:rPr>
            <w:rFonts w:ascii="Times New Roman" w:hAnsi="Times New Roman" w:cs="Times New Roman"/>
          </w:rPr>
          <w:t xml:space="preserve">give </w:t>
        </w:r>
      </w:ins>
      <w:r w:rsidRPr="00DB6C10">
        <w:rPr>
          <w:rFonts w:ascii="Times New Roman" w:hAnsi="Times New Roman" w:cs="Times New Roman"/>
        </w:rPr>
        <w:t xml:space="preserve">the following </w:t>
      </w:r>
      <w:ins w:id="551" w:author="Alla" w:date="2017-10-21T23:49:00Z">
        <w:r w:rsidR="002F5F5A" w:rsidRPr="00DB6C10">
          <w:rPr>
            <w:rFonts w:ascii="Times New Roman" w:hAnsi="Times New Roman" w:cs="Times New Roman"/>
          </w:rPr>
          <w:t>array</w:t>
        </w:r>
        <w:r w:rsidR="002F5F5A" w:rsidRPr="00DB6C10">
          <w:rPr>
            <w:rFonts w:ascii="Times New Roman" w:hAnsi="Times New Roman" w:cs="Times New Roman"/>
          </w:rPr>
          <w:t xml:space="preserve"> </w:t>
        </w:r>
      </w:ins>
      <w:r w:rsidR="00250F14">
        <w:rPr>
          <w:rFonts w:ascii="Times New Roman" w:hAnsi="Times New Roman" w:cs="Times New Roman"/>
        </w:rPr>
        <w:t>equa</w:t>
      </w:r>
      <w:r w:rsidRPr="00DB6C10">
        <w:rPr>
          <w:rFonts w:ascii="Times New Roman" w:hAnsi="Times New Roman" w:cs="Times New Roman"/>
        </w:rPr>
        <w:t>tion</w:t>
      </w:r>
      <w:ins w:id="552" w:author="Alla" w:date="2017-10-21T23:49:00Z">
        <w:r w:rsidR="002F5F5A">
          <w:rPr>
            <w:rFonts w:ascii="Times New Roman" w:hAnsi="Times New Roman" w:cs="Times New Roman"/>
          </w:rPr>
          <w:t>s</w:t>
        </w:r>
      </w:ins>
      <w:del w:id="553" w:author="Alla" w:date="2017-10-21T23:49:00Z">
        <w:r w:rsidRPr="00DB6C10" w:rsidDel="002F5F5A">
          <w:rPr>
            <w:rFonts w:ascii="Times New Roman" w:hAnsi="Times New Roman" w:cs="Times New Roman"/>
          </w:rPr>
          <w:delText xml:space="preserve"> array</w:delText>
        </w:r>
      </w:del>
      <w:ins w:id="554" w:author="Alla" w:date="2017-10-21T23:49:00Z">
        <w:r w:rsidR="002F5F5A">
          <w:rPr>
            <w:rFonts w:ascii="Times New Roman" w:hAnsi="Times New Roman" w:cs="Times New Roman"/>
          </w:rPr>
          <w:t>:</w:t>
        </w:r>
      </w:ins>
      <w:del w:id="555" w:author="Alla" w:date="2017-10-21T23:49:00Z">
        <w:r w:rsidRPr="00DB6C10" w:rsidDel="002F5F5A">
          <w:rPr>
            <w:rFonts w:ascii="Times New Roman" w:hAnsi="Times New Roman" w:cs="Times New Roman"/>
          </w:rPr>
          <w:delText xml:space="preserve"> can be written</w:delText>
        </w:r>
      </w:del>
      <w:r w:rsidRPr="00DB6C10">
        <w:rPr>
          <w:rFonts w:ascii="Times New Roman" w:hAnsi="Times New Roman" w:cs="Times New Roman"/>
        </w:rPr>
        <w:t>:</w:t>
      </w:r>
    </w:p>
    <w:p w:rsidR="00D93675" w:rsidRPr="00DB6C10" w:rsidRDefault="008531DB">
      <w:pPr>
        <w:pStyle w:val="21"/>
        <w:shd w:val="clear" w:color="auto" w:fill="auto"/>
        <w:tabs>
          <w:tab w:val="left" w:pos="820"/>
          <w:tab w:val="left" w:pos="1242"/>
          <w:tab w:val="left" w:pos="1756"/>
        </w:tabs>
        <w:spacing w:before="0" w:after="0" w:line="331" w:lineRule="exact"/>
        <w:ind w:left="20" w:firstLine="200"/>
        <w:rPr>
          <w:rFonts w:ascii="Times New Roman" w:hAnsi="Times New Roman" w:cs="Times New Roman"/>
        </w:rPr>
      </w:pPr>
      <w:proofErr w:type="spellStart"/>
      <w:proofErr w:type="gramStart"/>
      <w:r w:rsidRPr="00DB6C10">
        <w:rPr>
          <w:rFonts w:ascii="Times New Roman" w:hAnsi="Times New Roman" w:cs="Times New Roman"/>
        </w:rPr>
        <w:t>iSC</w:t>
      </w:r>
      <w:proofErr w:type="spellEnd"/>
      <w:proofErr w:type="gramEnd"/>
      <w:r w:rsidRPr="00DB6C10">
        <w:rPr>
          <w:rFonts w:ascii="Times New Roman" w:hAnsi="Times New Roman" w:cs="Times New Roman"/>
        </w:rPr>
        <w:t>:</w:t>
      </w:r>
      <w:r w:rsidRPr="00DB6C10">
        <w:rPr>
          <w:rFonts w:ascii="Times New Roman" w:hAnsi="Times New Roman" w:cs="Times New Roman"/>
        </w:rPr>
        <w:tab/>
        <w:t>3.5 =</w:t>
      </w:r>
      <w:r w:rsidRPr="00DB6C10">
        <w:rPr>
          <w:rFonts w:ascii="Times New Roman" w:hAnsi="Times New Roman" w:cs="Times New Roman"/>
        </w:rPr>
        <w:tab/>
        <w:t>KUA •</w:t>
      </w:r>
      <w:r w:rsidRPr="00DB6C10">
        <w:rPr>
          <w:rFonts w:ascii="Times New Roman" w:hAnsi="Times New Roman" w:cs="Times New Roman"/>
        </w:rPr>
        <w:tab/>
        <w:t>«iJ</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/2.9 ,</w:t>
      </w:r>
    </w:p>
    <w:p w:rsidR="00D93675" w:rsidRPr="00DB6C10" w:rsidRDefault="008531DB">
      <w:pPr>
        <w:pStyle w:val="21"/>
        <w:shd w:val="clear" w:color="auto" w:fill="auto"/>
        <w:tabs>
          <w:tab w:val="left" w:pos="735"/>
          <w:tab w:val="left" w:pos="1158"/>
          <w:tab w:val="left" w:pos="1657"/>
          <w:tab w:val="right" w:pos="4004"/>
          <w:tab w:val="left" w:pos="4052"/>
        </w:tabs>
        <w:spacing w:before="0" w:after="0" w:line="331" w:lineRule="exact"/>
        <w:ind w:left="20"/>
        <w:rPr>
          <w:rFonts w:ascii="Times New Roman" w:hAnsi="Times New Roman" w:cs="Times New Roman"/>
        </w:rPr>
      </w:pPr>
      <w:proofErr w:type="spellStart"/>
      <w:proofErr w:type="gramStart"/>
      <w:r w:rsidRPr="00DB6C10">
        <w:rPr>
          <w:rFonts w:ascii="Times New Roman" w:hAnsi="Times New Roman" w:cs="Times New Roman"/>
        </w:rPr>
        <w:t>nSC</w:t>
      </w:r>
      <w:proofErr w:type="spellEnd"/>
      <w:r w:rsidRPr="00DB6C10">
        <w:rPr>
          <w:rFonts w:ascii="Times New Roman" w:hAnsi="Times New Roman" w:cs="Times New Roman"/>
        </w:rPr>
        <w:t xml:space="preserve"> :</w:t>
      </w:r>
      <w:proofErr w:type="gramEnd"/>
      <w:r w:rsidRPr="00DB6C10">
        <w:rPr>
          <w:rFonts w:ascii="Times New Roman" w:hAnsi="Times New Roman" w:cs="Times New Roman"/>
        </w:rPr>
        <w:tab/>
        <w:t>7.1 _</w:t>
      </w:r>
      <w:r w:rsidRPr="00DB6C10">
        <w:rPr>
          <w:rFonts w:ascii="Times New Roman" w:hAnsi="Times New Roman" w:cs="Times New Roman"/>
        </w:rPr>
        <w:tab/>
        <w:t>KUA •</w:t>
      </w:r>
      <w:r w:rsidRPr="00DB6C10">
        <w:rPr>
          <w:rFonts w:ascii="Times New Roman" w:hAnsi="Times New Roman" w:cs="Times New Roman"/>
        </w:rPr>
        <w:tab/>
        <w:t>(rA</w:t>
      </w:r>
      <w:r w:rsidRPr="00DB6C10">
        <w:rPr>
          <w:rFonts w:ascii="Times New Roman" w:hAnsi="Times New Roman" w:cs="Times New Roman"/>
          <w:vertAlign w:val="superscript"/>
        </w:rPr>
        <w:t>A</w:t>
      </w:r>
      <w:r w:rsidRPr="00DB6C10">
        <w:rPr>
          <w:rFonts w:ascii="Times New Roman" w:hAnsi="Times New Roman" w:cs="Times New Roman"/>
        </w:rPr>
        <w:t>J</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/4.7 + 0.09 KS</w:t>
      </w:r>
      <w:r w:rsidRPr="00DB6C10">
        <w:rPr>
          <w:rFonts w:ascii="Times New Roman" w:hAnsi="Times New Roman" w:cs="Times New Roman"/>
        </w:rPr>
        <w:tab/>
        <w:t>+</w:t>
      </w:r>
      <w:r w:rsidRPr="00DB6C10">
        <w:rPr>
          <w:rFonts w:ascii="Times New Roman" w:hAnsi="Times New Roman" w:cs="Times New Roman"/>
        </w:rPr>
        <w:tab/>
        <w:t>0.02 KO ,</w:t>
      </w:r>
    </w:p>
    <w:p w:rsidR="00D93675" w:rsidRPr="00DB6C10" w:rsidRDefault="008531DB">
      <w:pPr>
        <w:pStyle w:val="21"/>
        <w:shd w:val="clear" w:color="auto" w:fill="auto"/>
        <w:tabs>
          <w:tab w:val="left" w:pos="735"/>
          <w:tab w:val="left" w:pos="1158"/>
          <w:tab w:val="left" w:pos="1657"/>
          <w:tab w:val="right" w:pos="4004"/>
          <w:tab w:val="left" w:pos="4052"/>
        </w:tabs>
        <w:spacing w:before="0" w:after="0" w:line="331" w:lineRule="exact"/>
        <w:ind w:left="20"/>
        <w:rPr>
          <w:rFonts w:ascii="Times New Roman" w:hAnsi="Times New Roman" w:cs="Times New Roman"/>
        </w:rPr>
      </w:pPr>
      <w:proofErr w:type="gramStart"/>
      <w:r w:rsidRPr="00DB6C10">
        <w:rPr>
          <w:rFonts w:ascii="Times New Roman" w:hAnsi="Times New Roman" w:cs="Times New Roman"/>
        </w:rPr>
        <w:t>g</w:t>
      </w:r>
      <w:r w:rsidRPr="00DB6C10">
        <w:rPr>
          <w:rStyle w:val="Corbel"/>
          <w:rFonts w:ascii="Times New Roman" w:hAnsi="Times New Roman" w:cs="Times New Roman"/>
        </w:rPr>
        <w:t>6</w:t>
      </w:r>
      <w:r w:rsidRPr="00DB6C10">
        <w:rPr>
          <w:rFonts w:ascii="Times New Roman" w:hAnsi="Times New Roman" w:cs="Times New Roman"/>
        </w:rPr>
        <w:t>SC :</w:t>
      </w:r>
      <w:proofErr w:type="gramEnd"/>
      <w:r w:rsidRPr="00DB6C10">
        <w:rPr>
          <w:rFonts w:ascii="Times New Roman" w:hAnsi="Times New Roman" w:cs="Times New Roman"/>
        </w:rPr>
        <w:tab/>
        <w:t>6.0 _</w:t>
      </w:r>
      <w:r w:rsidRPr="00DB6C10">
        <w:rPr>
          <w:rFonts w:ascii="Times New Roman" w:hAnsi="Times New Roman" w:cs="Times New Roman"/>
        </w:rPr>
        <w:tab/>
      </w:r>
      <w:proofErr w:type="spellStart"/>
      <w:r w:rsidRPr="00DB6C10">
        <w:rPr>
          <w:rStyle w:val="-1pt"/>
          <w:rFonts w:ascii="Times New Roman" w:hAnsi="Times New Roman" w:cs="Times New Roman"/>
        </w:rPr>
        <w:t>Ku</w:t>
      </w:r>
      <w:r w:rsidRPr="00DB6C10">
        <w:rPr>
          <w:rStyle w:val="-1pt"/>
          <w:rFonts w:ascii="Times New Roman" w:hAnsi="Times New Roman" w:cs="Times New Roman"/>
          <w:vertAlign w:val="superscript"/>
        </w:rPr>
        <w:t>A</w:t>
      </w:r>
      <w:r w:rsidRPr="00DB6C10">
        <w:rPr>
          <w:rStyle w:val="-1pt"/>
          <w:rFonts w:ascii="Times New Roman" w:hAnsi="Times New Roman" w:cs="Times New Roman"/>
        </w:rPr>
        <w:t>s</w:t>
      </w:r>
      <w:r w:rsidRPr="00DB6C10">
        <w:rPr>
          <w:rStyle w:val="-1pt"/>
          <w:rFonts w:ascii="Times New Roman" w:hAnsi="Times New Roman" w:cs="Times New Roman"/>
          <w:vertAlign w:val="superscript"/>
        </w:rPr>
        <w:t>A</w:t>
      </w:r>
      <w:proofErr w:type="spellEnd"/>
      <w:r w:rsidRPr="00DB6C10">
        <w:rPr>
          <w:rFonts w:ascii="Times New Roman" w:hAnsi="Times New Roman" w:cs="Times New Roman"/>
        </w:rPr>
        <w:t xml:space="preserve"> •</w:t>
      </w:r>
      <w:r w:rsidRPr="00DB6C10">
        <w:rPr>
          <w:rFonts w:ascii="Times New Roman" w:hAnsi="Times New Roman" w:cs="Times New Roman"/>
        </w:rPr>
        <w:tab/>
        <w:t>(rA</w:t>
      </w:r>
      <w:r w:rsidRPr="00DB6C10">
        <w:rPr>
          <w:rFonts w:ascii="Times New Roman" w:hAnsi="Times New Roman" w:cs="Times New Roman"/>
          <w:vertAlign w:val="superscript"/>
        </w:rPr>
        <w:t>A</w:t>
      </w:r>
      <w:r w:rsidRPr="00DB6C10">
        <w:rPr>
          <w:rFonts w:ascii="Times New Roman" w:hAnsi="Times New Roman" w:cs="Times New Roman"/>
        </w:rPr>
        <w:t>J</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/1.8 + 0.01 KS</w:t>
      </w:r>
      <w:r w:rsidRPr="00DB6C10">
        <w:rPr>
          <w:rFonts w:ascii="Times New Roman" w:hAnsi="Times New Roman" w:cs="Times New Roman"/>
        </w:rPr>
        <w:tab/>
        <w:t>+</w:t>
      </w:r>
      <w:r w:rsidRPr="00DB6C10">
        <w:rPr>
          <w:rFonts w:ascii="Times New Roman" w:hAnsi="Times New Roman" w:cs="Times New Roman"/>
        </w:rPr>
        <w:tab/>
        <w:t>0.05 KO ,</w:t>
      </w:r>
    </w:p>
    <w:p w:rsidR="00D93675" w:rsidRPr="00DB6C10" w:rsidRDefault="008531DB">
      <w:pPr>
        <w:pStyle w:val="21"/>
        <w:shd w:val="clear" w:color="auto" w:fill="auto"/>
        <w:tabs>
          <w:tab w:val="left" w:pos="735"/>
          <w:tab w:val="left" w:pos="1158"/>
          <w:tab w:val="left" w:pos="2194"/>
          <w:tab w:val="right" w:pos="4004"/>
          <w:tab w:val="left" w:pos="4052"/>
        </w:tabs>
        <w:spacing w:before="0" w:after="141" w:line="331" w:lineRule="exact"/>
        <w:ind w:left="20"/>
        <w:rPr>
          <w:rFonts w:ascii="Times New Roman" w:hAnsi="Times New Roman" w:cs="Times New Roman"/>
        </w:rPr>
      </w:pPr>
      <w:proofErr w:type="gramStart"/>
      <w:r w:rsidRPr="00DB6C10">
        <w:rPr>
          <w:rFonts w:ascii="Times New Roman" w:hAnsi="Times New Roman" w:cs="Times New Roman"/>
        </w:rPr>
        <w:t>g7SC :</w:t>
      </w:r>
      <w:proofErr w:type="gramEnd"/>
      <w:r w:rsidRPr="00DB6C10">
        <w:rPr>
          <w:rFonts w:ascii="Times New Roman" w:hAnsi="Times New Roman" w:cs="Times New Roman"/>
        </w:rPr>
        <w:tab/>
        <w:t>5.2 _</w:t>
      </w:r>
      <w:r w:rsidRPr="00DB6C10">
        <w:rPr>
          <w:rFonts w:ascii="Times New Roman" w:hAnsi="Times New Roman" w:cs="Times New Roman"/>
        </w:rPr>
        <w:tab/>
        <w:t>KUA •</w:t>
      </w:r>
      <w:r w:rsidRPr="00DB6C10">
        <w:rPr>
          <w:rFonts w:ascii="Times New Roman" w:hAnsi="Times New Roman" w:cs="Times New Roman"/>
        </w:rPr>
        <w:tab/>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/2.8 + 0.05 KS</w:t>
      </w:r>
      <w:r w:rsidRPr="00DB6C10">
        <w:rPr>
          <w:rFonts w:ascii="Times New Roman" w:hAnsi="Times New Roman" w:cs="Times New Roman"/>
        </w:rPr>
        <w:tab/>
        <w:t>+</w:t>
      </w:r>
      <w:r w:rsidRPr="00DB6C10">
        <w:rPr>
          <w:rFonts w:ascii="Times New Roman" w:hAnsi="Times New Roman" w:cs="Times New Roman"/>
        </w:rPr>
        <w:tab/>
        <w:t>0.35 KO ,</w:t>
      </w:r>
    </w:p>
    <w:p w:rsidR="00D93675" w:rsidRPr="00DB6C10" w:rsidRDefault="008531DB">
      <w:pPr>
        <w:pStyle w:val="21"/>
        <w:shd w:val="clear" w:color="auto" w:fill="auto"/>
        <w:spacing w:before="0" w:after="0" w:line="230" w:lineRule="exact"/>
        <w:ind w:left="20" w:right="40"/>
        <w:rPr>
          <w:rFonts w:ascii="Times New Roman" w:hAnsi="Times New Roman" w:cs="Times New Roman"/>
        </w:rPr>
      </w:pPr>
      <w:proofErr w:type="gramStart"/>
      <w:r w:rsidRPr="00DB6C10">
        <w:rPr>
          <w:rFonts w:ascii="Times New Roman" w:hAnsi="Times New Roman" w:cs="Times New Roman"/>
        </w:rPr>
        <w:t>where</w:t>
      </w:r>
      <w:proofErr w:type="gramEnd"/>
      <w:r w:rsidRPr="00DB6C10">
        <w:rPr>
          <w:rFonts w:ascii="Times New Roman" w:hAnsi="Times New Roman" w:cs="Times New Roman"/>
        </w:rPr>
        <w:t xml:space="preserve"> (</w:t>
      </w:r>
      <w:proofErr w:type="spellStart"/>
      <w:r w:rsidRPr="00DB6C10">
        <w:rPr>
          <w:rFonts w:ascii="Times New Roman" w:hAnsi="Times New Roman" w:cs="Times New Roman"/>
        </w:rPr>
        <w:t>rA</w:t>
      </w:r>
      <w:r w:rsidRPr="00DB6C10">
        <w:rPr>
          <w:rFonts w:ascii="Times New Roman" w:hAnsi="Times New Roman" w:cs="Times New Roman"/>
          <w:vertAlign w:val="superscript"/>
        </w:rPr>
        <w:t>A</w:t>
      </w:r>
      <w:r w:rsidRPr="00DB6C10">
        <w:rPr>
          <w:rFonts w:ascii="Times New Roman" w:hAnsi="Times New Roman" w:cs="Times New Roman"/>
          <w:vertAlign w:val="subscript"/>
        </w:rPr>
        <w:t>in</w:t>
      </w:r>
      <w:proofErr w:type="spellEnd"/>
      <w:r w:rsidRPr="00DB6C10">
        <w:rPr>
          <w:rFonts w:ascii="Times New Roman" w:hAnsi="Times New Roman" w:cs="Times New Roman"/>
        </w:rPr>
        <w:t>)</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in 10</w:t>
      </w:r>
      <w:r w:rsidRPr="00DB6C10">
        <w:rPr>
          <w:rStyle w:val="Corbel"/>
          <w:rFonts w:ascii="Times New Roman" w:hAnsi="Times New Roman" w:cs="Times New Roman"/>
          <w:vertAlign w:val="superscript"/>
        </w:rPr>
        <w:t>4</w:t>
      </w:r>
      <w:r w:rsidRPr="00DB6C10">
        <w:rPr>
          <w:rFonts w:ascii="Times New Roman" w:hAnsi="Times New Roman" w:cs="Times New Roman"/>
        </w:rPr>
        <w:t xml:space="preserve">/ s. These equations are correct if KUs </w:t>
      </w:r>
      <w:proofErr w:type="gramStart"/>
      <w:r w:rsidRPr="00DB6C10">
        <w:rPr>
          <w:rFonts w:ascii="Times New Roman" w:hAnsi="Times New Roman" w:cs="Times New Roman"/>
        </w:rPr>
        <w:t>•(</w:t>
      </w:r>
      <w:proofErr w:type="spellStart"/>
      <w:proofErr w:type="gramEnd"/>
      <w:r w:rsidRPr="00DB6C10">
        <w:rPr>
          <w:rFonts w:ascii="Times New Roman" w:hAnsi="Times New Roman" w:cs="Times New Roman"/>
        </w:rPr>
        <w:t>rA</w:t>
      </w:r>
      <w:r w:rsidRPr="00DB6C10">
        <w:rPr>
          <w:rFonts w:ascii="Times New Roman" w:hAnsi="Times New Roman" w:cs="Times New Roman"/>
          <w:vertAlign w:val="superscript"/>
        </w:rPr>
        <w:t>A</w:t>
      </w:r>
      <w:r w:rsidRPr="00DB6C10">
        <w:rPr>
          <w:rFonts w:ascii="Times New Roman" w:hAnsi="Times New Roman" w:cs="Times New Roman"/>
          <w:vertAlign w:val="subscript"/>
        </w:rPr>
        <w:t>i</w:t>
      </w:r>
      <w:proofErr w:type="spellEnd"/>
      <w:r w:rsidRPr="00DB6C10">
        <w:rPr>
          <w:rFonts w:ascii="Times New Roman" w:hAnsi="Times New Roman" w:cs="Times New Roman"/>
        </w:rPr>
        <w:t>„’)</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_ (10±3) cm</w:t>
      </w:r>
      <w:r w:rsidRPr="00DB6C10">
        <w:rPr>
          <w:rStyle w:val="Corbel"/>
          <w:rFonts w:ascii="Times New Roman" w:hAnsi="Times New Roman" w:cs="Times New Roman"/>
          <w:vertAlign w:val="superscript"/>
        </w:rPr>
        <w:t>2</w:t>
      </w:r>
      <w:r w:rsidRPr="00DB6C10">
        <w:rPr>
          <w:rFonts w:ascii="Times New Roman" w:hAnsi="Times New Roman" w:cs="Times New Roman"/>
        </w:rPr>
        <w:t>/W, KVs _ (42±15) cm</w:t>
      </w:r>
      <w:r w:rsidRPr="00DB6C10">
        <w:rPr>
          <w:rStyle w:val="Corbel"/>
          <w:rFonts w:ascii="Times New Roman" w:hAnsi="Times New Roman" w:cs="Times New Roman"/>
          <w:vertAlign w:val="superscript"/>
        </w:rPr>
        <w:t>2</w:t>
      </w:r>
      <w:r w:rsidRPr="00DB6C10">
        <w:rPr>
          <w:rFonts w:ascii="Times New Roman" w:hAnsi="Times New Roman" w:cs="Times New Roman"/>
        </w:rPr>
        <w:t xml:space="preserve">/W, KCO _ 0. </w:t>
      </w:r>
      <w:proofErr w:type="gramStart"/>
      <w:r w:rsidRPr="00DB6C10">
        <w:rPr>
          <w:rFonts w:ascii="Times New Roman" w:hAnsi="Times New Roman" w:cs="Times New Roman"/>
        </w:rPr>
        <w:t>Since (</w:t>
      </w:r>
      <w:proofErr w:type="spellStart"/>
      <w:r w:rsidRPr="00DB6C10">
        <w:rPr>
          <w:rFonts w:ascii="Times New Roman" w:hAnsi="Times New Roman" w:cs="Times New Roman"/>
        </w:rPr>
        <w:t>r</w:t>
      </w:r>
      <w:r w:rsidRPr="00DB6C10">
        <w:rPr>
          <w:rFonts w:ascii="Times New Roman" w:hAnsi="Times New Roman" w:cs="Times New Roman"/>
          <w:vertAlign w:val="superscript"/>
        </w:rPr>
        <w:t>AA</w:t>
      </w:r>
      <w:r w:rsidRPr="00DB6C10">
        <w:rPr>
          <w:rFonts w:ascii="Times New Roman" w:hAnsi="Times New Roman" w:cs="Times New Roman"/>
          <w:vertAlign w:val="subscript"/>
        </w:rPr>
        <w:t>in</w:t>
      </w:r>
      <w:proofErr w:type="spellEnd"/>
      <w:r w:rsidRPr="00DB6C10">
        <w:rPr>
          <w:rFonts w:ascii="Times New Roman" w:hAnsi="Times New Roman" w:cs="Times New Roman"/>
        </w:rPr>
        <w:t>)</w:t>
      </w:r>
      <w:r w:rsidRPr="00DB6C10">
        <w:rPr>
          <w:rFonts w:ascii="Times New Roman" w:hAnsi="Times New Roman" w:cs="Times New Roman"/>
          <w:vertAlign w:val="superscript"/>
        </w:rPr>
        <w:t>-</w:t>
      </w:r>
      <w:r w:rsidRPr="00DB6C10">
        <w:rPr>
          <w:rStyle w:val="Corbel"/>
          <w:rFonts w:ascii="Times New Roman" w:hAnsi="Times New Roman" w:cs="Times New Roman"/>
          <w:vertAlign w:val="superscript"/>
        </w:rPr>
        <w:t>1</w:t>
      </w:r>
      <w:r w:rsidRPr="00DB6C10">
        <w:rPr>
          <w:rFonts w:ascii="Times New Roman" w:hAnsi="Times New Roman" w:cs="Times New Roman"/>
        </w:rPr>
        <w:t xml:space="preserve"> &lt; 1.83, then KUS &gt; 5 cm</w:t>
      </w:r>
      <w:r w:rsidRPr="00DB6C10">
        <w:rPr>
          <w:rStyle w:val="Corbel"/>
          <w:rFonts w:ascii="Times New Roman" w:hAnsi="Times New Roman" w:cs="Times New Roman"/>
          <w:vertAlign w:val="superscript"/>
        </w:rPr>
        <w:t>2</w:t>
      </w:r>
      <w:r w:rsidRPr="00DB6C10">
        <w:rPr>
          <w:rFonts w:ascii="Times New Roman" w:hAnsi="Times New Roman" w:cs="Times New Roman"/>
        </w:rPr>
        <w:t>/W.</w:t>
      </w:r>
      <w:proofErr w:type="gramEnd"/>
      <w:r w:rsidRPr="00DB6C10">
        <w:rPr>
          <w:rFonts w:ascii="Times New Roman" w:hAnsi="Times New Roman" w:cs="Times New Roman"/>
        </w:rPr>
        <w:t xml:space="preserve"> Thus observed </w:t>
      </w:r>
      <w:ins w:id="556" w:author="Alla" w:date="2017-10-21T23:50:00Z">
        <w:r w:rsidR="002F5F5A" w:rsidRPr="00DB6C10">
          <w:rPr>
            <w:rFonts w:ascii="Times New Roman" w:hAnsi="Times New Roman" w:cs="Times New Roman"/>
          </w:rPr>
          <w:t>change</w:t>
        </w:r>
        <w:r w:rsidR="002F5F5A" w:rsidRPr="00DB6C10">
          <w:rPr>
            <w:rFonts w:ascii="Times New Roman" w:hAnsi="Times New Roman" w:cs="Times New Roman"/>
          </w:rPr>
          <w:t xml:space="preserve"> </w:t>
        </w:r>
        <w:r w:rsidR="002F5F5A">
          <w:rPr>
            <w:rFonts w:ascii="Times New Roman" w:hAnsi="Times New Roman" w:cs="Times New Roman"/>
          </w:rPr>
          <w:t xml:space="preserve">of the </w:t>
        </w:r>
      </w:ins>
      <w:r w:rsidRPr="00DB6C10">
        <w:rPr>
          <w:rFonts w:ascii="Times New Roman" w:hAnsi="Times New Roman" w:cs="Times New Roman"/>
        </w:rPr>
        <w:t xml:space="preserve">base lifetime </w:t>
      </w:r>
      <w:del w:id="557" w:author="Alla" w:date="2017-10-21T23:50:00Z">
        <w:r w:rsidRPr="00DB6C10" w:rsidDel="002F5F5A">
          <w:rPr>
            <w:rFonts w:ascii="Times New Roman" w:hAnsi="Times New Roman" w:cs="Times New Roman"/>
          </w:rPr>
          <w:delText xml:space="preserve">change </w:delText>
        </w:r>
      </w:del>
      <w:r w:rsidR="00250F14">
        <w:rPr>
          <w:rFonts w:ascii="Times New Roman" w:hAnsi="Times New Roman" w:cs="Times New Roman"/>
        </w:rPr>
        <w:t>is caused by AI modi</w:t>
      </w:r>
      <w:r w:rsidRPr="00DB6C10">
        <w:rPr>
          <w:rFonts w:ascii="Times New Roman" w:hAnsi="Times New Roman" w:cs="Times New Roman"/>
        </w:rPr>
        <w:t xml:space="preserve">fication of the same defect (most likely oxide precipitates) in both non-irradiated and </w:t>
      </w:r>
      <w:r w:rsidRPr="00DB6C10">
        <w:rPr>
          <w:rStyle w:val="Corbel"/>
          <w:rFonts w:ascii="Times New Roman" w:hAnsi="Times New Roman" w:cs="Times New Roman"/>
        </w:rPr>
        <w:t>7</w:t>
      </w:r>
      <w:r w:rsidRPr="00DB6C10">
        <w:rPr>
          <w:rFonts w:ascii="Times New Roman" w:hAnsi="Times New Roman" w:cs="Times New Roman"/>
        </w:rPr>
        <w:t xml:space="preserve">-irradiated samples. This effect is added by AI </w:t>
      </w:r>
      <w:proofErr w:type="spellStart"/>
      <w:r w:rsidRPr="00DB6C10">
        <w:rPr>
          <w:rFonts w:ascii="Times New Roman" w:hAnsi="Times New Roman" w:cs="Times New Roman"/>
        </w:rPr>
        <w:t>divacancy</w:t>
      </w:r>
      <w:proofErr w:type="spellEnd"/>
      <w:r w:rsidRPr="00DB6C10">
        <w:rPr>
          <w:rFonts w:ascii="Times New Roman" w:hAnsi="Times New Roman" w:cs="Times New Roman"/>
        </w:rPr>
        <w:t xml:space="preserve"> alteration in neutron- irradiated samples. In</w:t>
      </w:r>
      <w:r w:rsidR="00250F14">
        <w:rPr>
          <w:rFonts w:ascii="Times New Roman" w:hAnsi="Times New Roman" w:cs="Times New Roman"/>
        </w:rPr>
        <w:t xml:space="preserve"> other words, </w:t>
      </w:r>
      <w:proofErr w:type="spellStart"/>
      <w:r w:rsidR="00250F14">
        <w:rPr>
          <w:rFonts w:ascii="Times New Roman" w:hAnsi="Times New Roman" w:cs="Times New Roman"/>
        </w:rPr>
        <w:t>CjOj</w:t>
      </w:r>
      <w:proofErr w:type="spellEnd"/>
      <w:r w:rsidR="00250F14">
        <w:rPr>
          <w:rFonts w:ascii="Times New Roman" w:hAnsi="Times New Roman" w:cs="Times New Roman"/>
        </w:rPr>
        <w:t xml:space="preserve"> is non-AA de</w:t>
      </w:r>
      <w:r w:rsidRPr="00DB6C10">
        <w:rPr>
          <w:rFonts w:ascii="Times New Roman" w:hAnsi="Times New Roman" w:cs="Times New Roman"/>
        </w:rPr>
        <w:t>fect, whereas V</w:t>
      </w:r>
      <w:r w:rsidRPr="00DB6C10">
        <w:rPr>
          <w:rStyle w:val="Corbel"/>
          <w:rFonts w:ascii="Times New Roman" w:hAnsi="Times New Roman" w:cs="Times New Roman"/>
        </w:rPr>
        <w:t>2</w:t>
      </w:r>
      <w:r w:rsidRPr="00DB6C10">
        <w:rPr>
          <w:rFonts w:ascii="Times New Roman" w:hAnsi="Times New Roman" w:cs="Times New Roman"/>
        </w:rPr>
        <w:t xml:space="preserve"> is AA defect.</w:t>
      </w:r>
    </w:p>
    <w:p w:rsidR="00D93675" w:rsidRPr="00DB6C10" w:rsidRDefault="008531DB">
      <w:pPr>
        <w:pStyle w:val="21"/>
        <w:shd w:val="clear" w:color="auto" w:fill="auto"/>
        <w:tabs>
          <w:tab w:val="right" w:pos="4969"/>
        </w:tabs>
        <w:spacing w:before="0" w:after="0" w:line="230" w:lineRule="exact"/>
        <w:ind w:left="20" w:right="40" w:firstLine="200"/>
        <w:rPr>
          <w:rFonts w:ascii="Times New Roman" w:hAnsi="Times New Roman" w:cs="Times New Roman"/>
        </w:rPr>
      </w:pPr>
      <w:r w:rsidRPr="00DB6C10">
        <w:rPr>
          <w:rFonts w:ascii="Times New Roman" w:hAnsi="Times New Roman" w:cs="Times New Roman"/>
        </w:rPr>
        <w:t xml:space="preserve">As to SCR recombination, in our </w:t>
      </w:r>
      <w:proofErr w:type="spellStart"/>
      <w:r w:rsidRPr="00DB6C10">
        <w:rPr>
          <w:rFonts w:ascii="Times New Roman" w:hAnsi="Times New Roman" w:cs="Times New Roman"/>
        </w:rPr>
        <w:t>judgement</w:t>
      </w:r>
      <w:proofErr w:type="spellEnd"/>
      <w:r w:rsidRPr="00DB6C10">
        <w:rPr>
          <w:rFonts w:ascii="Times New Roman" w:hAnsi="Times New Roman" w:cs="Times New Roman"/>
        </w:rPr>
        <w:t xml:space="preserve">, </w:t>
      </w:r>
      <w:proofErr w:type="spellStart"/>
      <w:r w:rsidRPr="00DB6C10">
        <w:rPr>
          <w:rFonts w:ascii="Times New Roman" w:hAnsi="Times New Roman" w:cs="Times New Roman"/>
        </w:rPr>
        <w:t>r</w:t>
      </w:r>
      <w:r w:rsidRPr="00DB6C10">
        <w:rPr>
          <w:rFonts w:ascii="Times New Roman" w:hAnsi="Times New Roman" w:cs="Times New Roman"/>
          <w:vertAlign w:val="subscript"/>
        </w:rPr>
        <w:t>g</w:t>
      </w:r>
      <w:proofErr w:type="spellEnd"/>
      <w:r w:rsidRPr="00DB6C10">
        <w:rPr>
          <w:rFonts w:ascii="Times New Roman" w:hAnsi="Times New Roman" w:cs="Times New Roman"/>
        </w:rPr>
        <w:t xml:space="preserve"> and </w:t>
      </w:r>
      <w:proofErr w:type="spellStart"/>
      <w:r w:rsidRPr="00DB6C10">
        <w:rPr>
          <w:rFonts w:ascii="Times New Roman" w:hAnsi="Times New Roman" w:cs="Times New Roman"/>
        </w:rPr>
        <w:t>n</w:t>
      </w:r>
      <w:proofErr w:type="gramStart"/>
      <w:r w:rsidRPr="00DB6C10">
        <w:rPr>
          <w:rFonts w:ascii="Times New Roman" w:hAnsi="Times New Roman" w:cs="Times New Roman"/>
        </w:rPr>
        <w:t>;</w:t>
      </w:r>
      <w:r w:rsidRPr="00DB6C10">
        <w:rPr>
          <w:rFonts w:ascii="Times New Roman" w:hAnsi="Times New Roman" w:cs="Times New Roman"/>
          <w:vertAlign w:val="subscript"/>
        </w:rPr>
        <w:t>d</w:t>
      </w:r>
      <w:proofErr w:type="spellEnd"/>
      <w:proofErr w:type="gramEnd"/>
      <w:r w:rsidRPr="00DB6C10">
        <w:rPr>
          <w:rFonts w:ascii="Times New Roman" w:hAnsi="Times New Roman" w:cs="Times New Roman"/>
        </w:rPr>
        <w:t xml:space="preserve"> in non-irradiated sample are affected by modification of coupled oxide precipitate related defects under US action. As assumed above in Sec</w:t>
      </w:r>
      <w:r w:rsidR="00250F14">
        <w:rPr>
          <w:rFonts w:ascii="Times New Roman" w:hAnsi="Times New Roman" w:cs="Times New Roman"/>
        </w:rPr>
        <w:t>tion III A, the AA radiation de</w:t>
      </w:r>
      <w:r w:rsidRPr="00DB6C10">
        <w:rPr>
          <w:rFonts w:ascii="Times New Roman" w:hAnsi="Times New Roman" w:cs="Times New Roman"/>
        </w:rPr>
        <w:t xml:space="preserve">fects with </w:t>
      </w:r>
      <w:proofErr w:type="spellStart"/>
      <w:r w:rsidRPr="00DB6C10">
        <w:rPr>
          <w:rFonts w:ascii="Times New Roman" w:hAnsi="Times New Roman" w:cs="Times New Roman"/>
        </w:rPr>
        <w:t>A^</w:t>
      </w:r>
      <w:r w:rsidRPr="00DB6C10">
        <w:rPr>
          <w:rFonts w:ascii="Times New Roman" w:hAnsi="Times New Roman" w:cs="Times New Roman"/>
          <w:vertAlign w:val="subscript"/>
        </w:rPr>
        <w:t>d</w:t>
      </w:r>
      <w:proofErr w:type="spellEnd"/>
      <w:r w:rsidRPr="00DB6C10">
        <w:rPr>
          <w:rFonts w:ascii="Times New Roman" w:hAnsi="Times New Roman" w:cs="Times New Roman"/>
        </w:rPr>
        <w:t xml:space="preserve"> &lt; 0 take part in CDLR in irradiated samples. </w:t>
      </w:r>
      <w:proofErr w:type="spellStart"/>
      <w:r w:rsidRPr="00DB6C10">
        <w:rPr>
          <w:rFonts w:ascii="Times New Roman" w:hAnsi="Times New Roman" w:cs="Times New Roman"/>
        </w:rPr>
        <w:t>Divacancy</w:t>
      </w:r>
      <w:proofErr w:type="spellEnd"/>
      <w:r w:rsidRPr="00DB6C10">
        <w:rPr>
          <w:rFonts w:ascii="Times New Roman" w:hAnsi="Times New Roman" w:cs="Times New Roman"/>
        </w:rPr>
        <w:t xml:space="preserve"> is quite suitable </w:t>
      </w:r>
      <w:ins w:id="558" w:author="Alla" w:date="2017-10-21T23:53:00Z">
        <w:r w:rsidR="002F5F5A">
          <w:rPr>
            <w:rFonts w:ascii="Times New Roman" w:hAnsi="Times New Roman" w:cs="Times New Roman"/>
          </w:rPr>
          <w:t xml:space="preserve">explanation </w:t>
        </w:r>
      </w:ins>
      <w:r w:rsidRPr="00DB6C10">
        <w:rPr>
          <w:rFonts w:ascii="Times New Roman" w:hAnsi="Times New Roman" w:cs="Times New Roman"/>
        </w:rPr>
        <w:t xml:space="preserve">for AI influence on </w:t>
      </w:r>
      <w:proofErr w:type="spellStart"/>
      <w:r w:rsidRPr="00DB6C10">
        <w:rPr>
          <w:rFonts w:ascii="Times New Roman" w:hAnsi="Times New Roman" w:cs="Times New Roman"/>
        </w:rPr>
        <w:t>r</w:t>
      </w:r>
      <w:r w:rsidRPr="00DB6C10">
        <w:rPr>
          <w:rFonts w:ascii="Times New Roman" w:hAnsi="Times New Roman" w:cs="Times New Roman"/>
          <w:vertAlign w:val="subscript"/>
        </w:rPr>
        <w:t>g</w:t>
      </w:r>
      <w:proofErr w:type="spellEnd"/>
      <w:r w:rsidRPr="00DB6C10">
        <w:rPr>
          <w:rFonts w:ascii="Times New Roman" w:hAnsi="Times New Roman" w:cs="Times New Roman"/>
        </w:rPr>
        <w:t xml:space="preserve"> and</w:t>
      </w:r>
      <w:ins w:id="559" w:author="Alla" w:date="2017-10-21T23:54:00Z">
        <w:r w:rsidR="002F5F5A">
          <w:rPr>
            <w:rFonts w:ascii="Times New Roman" w:hAnsi="Times New Roman" w:cs="Times New Roman"/>
          </w:rPr>
          <w:t xml:space="preserve"> </w:t>
        </w:r>
      </w:ins>
      <w:r w:rsidRPr="00DB6C10">
        <w:rPr>
          <w:rFonts w:ascii="Times New Roman" w:hAnsi="Times New Roman" w:cs="Times New Roman"/>
        </w:rPr>
        <w:tab/>
        <w:t xml:space="preserve">in </w:t>
      </w:r>
      <w:proofErr w:type="spellStart"/>
      <w:proofErr w:type="gramStart"/>
      <w:r w:rsidRPr="00DB6C10">
        <w:rPr>
          <w:rFonts w:ascii="Times New Roman" w:hAnsi="Times New Roman" w:cs="Times New Roman"/>
        </w:rPr>
        <w:t>nSC</w:t>
      </w:r>
      <w:proofErr w:type="spellEnd"/>
      <w:proofErr w:type="gramEnd"/>
      <w:r w:rsidRPr="00DB6C10">
        <w:rPr>
          <w:rFonts w:ascii="Times New Roman" w:hAnsi="Times New Roman" w:cs="Times New Roman"/>
        </w:rPr>
        <w:t xml:space="preserve">. But a </w:t>
      </w:r>
      <w:proofErr w:type="spellStart"/>
      <w:r w:rsidRPr="00DB6C10">
        <w:rPr>
          <w:rFonts w:ascii="Times New Roman" w:hAnsi="Times New Roman" w:cs="Times New Roman"/>
        </w:rPr>
        <w:t>bistable</w:t>
      </w:r>
      <w:proofErr w:type="spellEnd"/>
      <w:r w:rsidRPr="00DB6C10">
        <w:rPr>
          <w:rFonts w:ascii="Times New Roman" w:hAnsi="Times New Roman" w:cs="Times New Roman"/>
        </w:rPr>
        <w:t xml:space="preserve"> (or </w:t>
      </w:r>
      <w:proofErr w:type="spellStart"/>
      <w:r w:rsidRPr="00DB6C10">
        <w:rPr>
          <w:rFonts w:ascii="Times New Roman" w:hAnsi="Times New Roman" w:cs="Times New Roman"/>
        </w:rPr>
        <w:t>metastable</w:t>
      </w:r>
      <w:proofErr w:type="spellEnd"/>
      <w:r w:rsidRPr="00DB6C10">
        <w:rPr>
          <w:rFonts w:ascii="Times New Roman" w:hAnsi="Times New Roman" w:cs="Times New Roman"/>
        </w:rPr>
        <w:t>) defect</w:t>
      </w:r>
    </w:p>
    <w:p w:rsidR="00D93675" w:rsidRPr="00DB6C10" w:rsidRDefault="008531DB">
      <w:pPr>
        <w:pStyle w:val="21"/>
        <w:shd w:val="clear" w:color="auto" w:fill="auto"/>
        <w:spacing w:before="0" w:after="0" w:line="230" w:lineRule="exact"/>
        <w:ind w:left="20" w:right="40"/>
        <w:rPr>
          <w:rFonts w:ascii="Times New Roman" w:hAnsi="Times New Roman" w:cs="Times New Roman"/>
        </w:rPr>
      </w:pPr>
      <w:del w:id="560" w:author="Alla" w:date="2017-10-21T23:58:00Z">
        <w:r w:rsidRPr="00DB6C10" w:rsidDel="00211AE4">
          <w:rPr>
            <w:rFonts w:ascii="Times New Roman" w:hAnsi="Times New Roman" w:cs="Times New Roman"/>
          </w:rPr>
          <w:delText xml:space="preserve">is expected </w:delText>
        </w:r>
      </w:del>
      <w:ins w:id="561" w:author="Alla" w:date="2017-10-21T23:57:00Z">
        <w:r w:rsidR="00211AE4">
          <w:rPr>
            <w:rFonts w:ascii="Times New Roman" w:hAnsi="Times New Roman" w:cs="Times New Roman"/>
          </w:rPr>
          <w:t>I</w:t>
        </w:r>
      </w:ins>
      <w:del w:id="562" w:author="Alla" w:date="2017-10-21T23:57:00Z">
        <w:r w:rsidRPr="00DB6C10" w:rsidDel="00211AE4">
          <w:rPr>
            <w:rFonts w:ascii="Times New Roman" w:hAnsi="Times New Roman" w:cs="Times New Roman"/>
          </w:rPr>
          <w:delText>i</w:delText>
        </w:r>
      </w:del>
      <w:r w:rsidRPr="00DB6C10">
        <w:rPr>
          <w:rFonts w:ascii="Times New Roman" w:hAnsi="Times New Roman" w:cs="Times New Roman"/>
        </w:rPr>
        <w:t xml:space="preserve">n </w:t>
      </w:r>
      <w:r w:rsidRPr="00DB6C10">
        <w:rPr>
          <w:rStyle w:val="Corbel"/>
          <w:rFonts w:ascii="Times New Roman" w:hAnsi="Times New Roman" w:cs="Times New Roman"/>
        </w:rPr>
        <w:t>7</w:t>
      </w:r>
      <w:r w:rsidRPr="00DB6C10">
        <w:rPr>
          <w:rFonts w:ascii="Times New Roman" w:hAnsi="Times New Roman" w:cs="Times New Roman"/>
        </w:rPr>
        <w:t>-irradiated samples</w:t>
      </w:r>
      <w:ins w:id="563" w:author="Alla" w:date="2017-10-21T23:57:00Z">
        <w:r w:rsidR="00211AE4">
          <w:rPr>
            <w:rFonts w:ascii="Times New Roman" w:hAnsi="Times New Roman" w:cs="Times New Roman"/>
          </w:rPr>
          <w:t xml:space="preserve"> </w:t>
        </w:r>
        <w:proofErr w:type="spellStart"/>
        <w:r w:rsidR="00211AE4">
          <w:rPr>
            <w:rFonts w:ascii="Times New Roman" w:hAnsi="Times New Roman" w:cs="Times New Roman"/>
          </w:rPr>
          <w:t>bistable</w:t>
        </w:r>
      </w:ins>
      <w:proofErr w:type="spellEnd"/>
      <w:ins w:id="564" w:author="Alla" w:date="2017-10-21T23:58:00Z">
        <w:r w:rsidR="00211AE4">
          <w:rPr>
            <w:rFonts w:ascii="Times New Roman" w:hAnsi="Times New Roman" w:cs="Times New Roman"/>
          </w:rPr>
          <w:t xml:space="preserve"> (or </w:t>
        </w:r>
        <w:proofErr w:type="spellStart"/>
        <w:r w:rsidR="00211AE4">
          <w:rPr>
            <w:rFonts w:ascii="Times New Roman" w:hAnsi="Times New Roman" w:cs="Times New Roman"/>
          </w:rPr>
          <w:t>metastable</w:t>
        </w:r>
        <w:proofErr w:type="spellEnd"/>
        <w:r w:rsidR="00211AE4">
          <w:rPr>
            <w:rFonts w:ascii="Times New Roman" w:hAnsi="Times New Roman" w:cs="Times New Roman"/>
          </w:rPr>
          <w:t xml:space="preserve">) defects may be </w:t>
        </w:r>
        <w:proofErr w:type="gramStart"/>
        <w:r w:rsidR="00211AE4">
          <w:rPr>
            <w:rFonts w:ascii="Times New Roman" w:hAnsi="Times New Roman" w:cs="Times New Roman"/>
          </w:rPr>
          <w:t>expected</w:t>
        </w:r>
      </w:ins>
      <w:ins w:id="565" w:author="Alla" w:date="2017-10-21T23:57:00Z">
        <w:r w:rsidR="00211AE4">
          <w:rPr>
            <w:rFonts w:ascii="Times New Roman" w:hAnsi="Times New Roman" w:cs="Times New Roman"/>
          </w:rPr>
          <w:t xml:space="preserve"> </w:t>
        </w:r>
      </w:ins>
      <w:r w:rsidRPr="00DB6C10">
        <w:rPr>
          <w:rFonts w:ascii="Times New Roman" w:hAnsi="Times New Roman" w:cs="Times New Roman"/>
        </w:rPr>
        <w:t>.</w:t>
      </w:r>
      <w:proofErr w:type="gramEnd"/>
      <w:r w:rsidRPr="00DB6C10">
        <w:rPr>
          <w:rFonts w:ascii="Times New Roman" w:hAnsi="Times New Roman" w:cs="Times New Roman"/>
        </w:rPr>
        <w:t xml:space="preserve"> There are known a </w:t>
      </w:r>
      <w:ins w:id="566" w:author="Alla" w:date="2017-10-21T23:58:00Z">
        <w:r w:rsidR="00211AE4">
          <w:rPr>
            <w:rFonts w:ascii="Times New Roman" w:hAnsi="Times New Roman" w:cs="Times New Roman"/>
          </w:rPr>
          <w:t>F</w:t>
        </w:r>
      </w:ins>
      <w:del w:id="567" w:author="Alla" w:date="2017-10-21T23:58:00Z">
        <w:r w:rsidRPr="00DB6C10" w:rsidDel="00211AE4">
          <w:rPr>
            <w:rFonts w:ascii="Times New Roman" w:hAnsi="Times New Roman" w:cs="Times New Roman"/>
          </w:rPr>
          <w:delText>f</w:delText>
        </w:r>
      </w:del>
      <w:r w:rsidRPr="00DB6C10">
        <w:rPr>
          <w:rFonts w:ascii="Times New Roman" w:hAnsi="Times New Roman" w:cs="Times New Roman"/>
        </w:rPr>
        <w:t>ew</w:t>
      </w:r>
      <w:del w:id="568" w:author="Alla" w:date="2017-10-21T23:59:00Z">
        <w:r w:rsidRPr="00DB6C10" w:rsidDel="00211AE4">
          <w:rPr>
            <w:rFonts w:ascii="Times New Roman" w:hAnsi="Times New Roman" w:cs="Times New Roman"/>
          </w:rPr>
          <w:delText xml:space="preserve"> such</w:delText>
        </w:r>
      </w:del>
      <w:r w:rsidRPr="00DB6C10">
        <w:rPr>
          <w:rFonts w:ascii="Times New Roman" w:hAnsi="Times New Roman" w:cs="Times New Roman"/>
        </w:rPr>
        <w:t xml:space="preserve"> defect</w:t>
      </w:r>
      <w:ins w:id="569" w:author="Alla" w:date="2017-10-21T23:59:00Z">
        <w:r w:rsidR="00211AE4">
          <w:rPr>
            <w:rFonts w:ascii="Times New Roman" w:hAnsi="Times New Roman" w:cs="Times New Roman"/>
          </w:rPr>
          <w:t>s of the type are known:</w:t>
        </w:r>
      </w:ins>
      <w:r w:rsidRPr="00DB6C10">
        <w:rPr>
          <w:rFonts w:ascii="Times New Roman" w:hAnsi="Times New Roman" w:cs="Times New Roman"/>
        </w:rPr>
        <w:t xml:space="preserve"> </w:t>
      </w:r>
      <w:r w:rsidRPr="00211AE4">
        <w:rPr>
          <w:rFonts w:ascii="Times New Roman" w:hAnsi="Times New Roman" w:cs="Times New Roman"/>
          <w:highlight w:val="yellow"/>
          <w:rPrChange w:id="570" w:author="Alla" w:date="2017-10-22T00:00:00Z">
            <w:rPr>
              <w:rFonts w:ascii="Times New Roman" w:hAnsi="Times New Roman" w:cs="Times New Roman"/>
            </w:rPr>
          </w:rPrChange>
        </w:rPr>
        <w:t xml:space="preserve">with </w:t>
      </w:r>
      <w:proofErr w:type="spellStart"/>
      <w:r w:rsidRPr="00211AE4">
        <w:rPr>
          <w:rFonts w:ascii="Times New Roman" w:hAnsi="Times New Roman" w:cs="Times New Roman"/>
          <w:highlight w:val="yellow"/>
          <w:rPrChange w:id="571" w:author="Alla" w:date="2017-10-22T00:00:00Z">
            <w:rPr>
              <w:rFonts w:ascii="Times New Roman" w:hAnsi="Times New Roman" w:cs="Times New Roman"/>
            </w:rPr>
          </w:rPrChange>
        </w:rPr>
        <w:t>A^</w:t>
      </w:r>
      <w:r w:rsidRPr="00211AE4">
        <w:rPr>
          <w:rFonts w:ascii="Times New Roman" w:hAnsi="Times New Roman" w:cs="Times New Roman"/>
          <w:highlight w:val="yellow"/>
          <w:vertAlign w:val="subscript"/>
          <w:rPrChange w:id="572" w:author="Alla" w:date="2017-10-22T00:00:00Z">
            <w:rPr>
              <w:rFonts w:ascii="Times New Roman" w:hAnsi="Times New Roman" w:cs="Times New Roman"/>
              <w:vertAlign w:val="subscript"/>
            </w:rPr>
          </w:rPrChange>
        </w:rPr>
        <w:t>d</w:t>
      </w:r>
      <w:proofErr w:type="spellEnd"/>
      <w:r w:rsidRPr="00211AE4">
        <w:rPr>
          <w:rFonts w:ascii="Times New Roman" w:hAnsi="Times New Roman" w:cs="Times New Roman"/>
          <w:highlight w:val="yellow"/>
          <w:rPrChange w:id="573" w:author="Alla" w:date="2017-10-22T00:00:00Z">
            <w:rPr>
              <w:rFonts w:ascii="Times New Roman" w:hAnsi="Times New Roman" w:cs="Times New Roman"/>
            </w:rPr>
          </w:rPrChange>
        </w:rPr>
        <w:t xml:space="preserve"> &lt; 0</w:t>
      </w:r>
      <w:r w:rsidRPr="00DB6C10">
        <w:rPr>
          <w:rFonts w:ascii="Times New Roman" w:hAnsi="Times New Roman" w:cs="Times New Roman"/>
        </w:rPr>
        <w:t xml:space="preserve"> in Si, </w:t>
      </w:r>
      <w:proofErr w:type="spellStart"/>
      <w:r w:rsidRPr="00DB6C10">
        <w:rPr>
          <w:rFonts w:ascii="Times New Roman" w:hAnsi="Times New Roman" w:cs="Times New Roman"/>
        </w:rPr>
        <w:t>viz</w:t>
      </w:r>
      <w:proofErr w:type="spellEnd"/>
      <w:r w:rsidRPr="00DB6C10">
        <w:rPr>
          <w:rFonts w:ascii="Times New Roman" w:hAnsi="Times New Roman" w:cs="Times New Roman"/>
        </w:rPr>
        <w:t xml:space="preserve"> VO</w:t>
      </w:r>
      <w:r w:rsidRPr="00DB6C10">
        <w:rPr>
          <w:rStyle w:val="Corbel"/>
          <w:rFonts w:ascii="Times New Roman" w:hAnsi="Times New Roman" w:cs="Times New Roman"/>
          <w:vertAlign w:val="subscript"/>
        </w:rPr>
        <w:t>2</w:t>
      </w:r>
      <w:proofErr w:type="gramStart"/>
      <w:r w:rsidRPr="00DB6C10">
        <w:rPr>
          <w:rFonts w:ascii="Times New Roman" w:hAnsi="Times New Roman" w:cs="Times New Roman"/>
        </w:rPr>
        <w:t>,</w:t>
      </w:r>
      <w:r w:rsidRPr="00DB6C10">
        <w:rPr>
          <w:rStyle w:val="Corbel"/>
          <w:rFonts w:ascii="Times New Roman" w:hAnsi="Times New Roman" w:cs="Times New Roman"/>
          <w:vertAlign w:val="superscript"/>
        </w:rPr>
        <w:t>99</w:t>
      </w:r>
      <w:proofErr w:type="gramEnd"/>
      <w:r w:rsidRPr="00DB6C10">
        <w:rPr>
          <w:rFonts w:ascii="Times New Roman" w:hAnsi="Times New Roman" w:cs="Times New Roman"/>
        </w:rPr>
        <w:t xml:space="preserve"> V</w:t>
      </w:r>
      <w:r w:rsidRPr="00DB6C10">
        <w:rPr>
          <w:rStyle w:val="Corbel"/>
          <w:rFonts w:ascii="Times New Roman" w:hAnsi="Times New Roman" w:cs="Times New Roman"/>
        </w:rPr>
        <w:t>3</w:t>
      </w:r>
      <w:r w:rsidRPr="00DB6C10">
        <w:rPr>
          <w:rFonts w:ascii="Times New Roman" w:hAnsi="Times New Roman" w:cs="Times New Roman"/>
        </w:rPr>
        <w:t>,</w:t>
      </w:r>
      <w:r w:rsidRPr="00DB6C10">
        <w:rPr>
          <w:rStyle w:val="Corbel"/>
          <w:rFonts w:ascii="Times New Roman" w:hAnsi="Times New Roman" w:cs="Times New Roman"/>
          <w:vertAlign w:val="superscript"/>
        </w:rPr>
        <w:t>90</w:t>
      </w:r>
      <w:r w:rsidRPr="00DB6C10">
        <w:rPr>
          <w:rFonts w:ascii="Times New Roman" w:hAnsi="Times New Roman" w:cs="Times New Roman"/>
        </w:rPr>
        <w:t xml:space="preserve"> and</w:t>
      </w:r>
    </w:p>
    <w:p w:rsidR="00D93675" w:rsidRPr="00DB6C10" w:rsidRDefault="008531DB">
      <w:pPr>
        <w:pStyle w:val="21"/>
        <w:shd w:val="clear" w:color="auto" w:fill="auto"/>
        <w:spacing w:before="0" w:after="533" w:line="226" w:lineRule="exact"/>
        <w:ind w:right="20"/>
        <w:rPr>
          <w:rFonts w:ascii="Times New Roman" w:hAnsi="Times New Roman" w:cs="Times New Roman"/>
        </w:rPr>
      </w:pPr>
      <w:r w:rsidRPr="00DB6C10">
        <w:rPr>
          <w:rFonts w:ascii="Times New Roman" w:hAnsi="Times New Roman" w:cs="Times New Roman"/>
        </w:rPr>
        <w:t>VO</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100</w:t>
      </w:r>
      <w:r w:rsidRPr="00DB6C10">
        <w:rPr>
          <w:rFonts w:ascii="Times New Roman" w:hAnsi="Times New Roman" w:cs="Times New Roman"/>
        </w:rPr>
        <w:t xml:space="preserve"> VO</w:t>
      </w:r>
      <w:r w:rsidRPr="00DB6C10">
        <w:rPr>
          <w:rStyle w:val="Corbel"/>
          <w:rFonts w:ascii="Times New Roman" w:hAnsi="Times New Roman" w:cs="Times New Roman"/>
          <w:vertAlign w:val="subscript"/>
        </w:rPr>
        <w:t>2</w:t>
      </w:r>
      <w:r w:rsidRPr="00DB6C10">
        <w:rPr>
          <w:rFonts w:ascii="Times New Roman" w:hAnsi="Times New Roman" w:cs="Times New Roman"/>
        </w:rPr>
        <w:t xml:space="preserve"> appears after 300°C annealing of irradiated crystal, V</w:t>
      </w:r>
      <w:r w:rsidRPr="00DB6C10">
        <w:rPr>
          <w:rStyle w:val="Corbel"/>
          <w:rFonts w:ascii="Times New Roman" w:hAnsi="Times New Roman" w:cs="Times New Roman"/>
          <w:vertAlign w:val="subscript"/>
        </w:rPr>
        <w:t>3</w:t>
      </w:r>
      <w:r w:rsidRPr="00DB6C10">
        <w:rPr>
          <w:rFonts w:ascii="Times New Roman" w:hAnsi="Times New Roman" w:cs="Times New Roman"/>
        </w:rPr>
        <w:t xml:space="preserve"> is not typical defect for </w:t>
      </w:r>
      <w:r w:rsidRPr="00DB6C10">
        <w:rPr>
          <w:rStyle w:val="Corbel"/>
          <w:rFonts w:ascii="Times New Roman" w:hAnsi="Times New Roman" w:cs="Times New Roman"/>
        </w:rPr>
        <w:t>7</w:t>
      </w:r>
      <w:r w:rsidRPr="00DB6C10">
        <w:rPr>
          <w:rFonts w:ascii="Times New Roman" w:hAnsi="Times New Roman" w:cs="Times New Roman"/>
        </w:rPr>
        <w:t>—</w:t>
      </w:r>
      <w:r w:rsidRPr="00DB6C10">
        <w:rPr>
          <w:rFonts w:ascii="Times New Roman" w:hAnsi="Times New Roman" w:cs="Times New Roman"/>
          <w:vertAlign w:val="superscript"/>
        </w:rPr>
        <w:t>60</w:t>
      </w:r>
      <w:r w:rsidRPr="00DB6C10">
        <w:rPr>
          <w:rFonts w:ascii="Times New Roman" w:hAnsi="Times New Roman" w:cs="Times New Roman"/>
        </w:rPr>
        <w:t>Co exposed sili</w:t>
      </w:r>
      <w:r w:rsidRPr="00DB6C10">
        <w:rPr>
          <w:rFonts w:ascii="Times New Roman" w:hAnsi="Times New Roman" w:cs="Times New Roman"/>
        </w:rPr>
        <w:softHyphen/>
        <w:t xml:space="preserve">con. On the other hand, VO* is largo </w:t>
      </w:r>
      <w:proofErr w:type="spellStart"/>
      <w:proofErr w:type="gramStart"/>
      <w:r w:rsidRPr="00DB6C10">
        <w:rPr>
          <w:rFonts w:ascii="Times New Roman" w:hAnsi="Times New Roman" w:cs="Times New Roman"/>
        </w:rPr>
        <w:t>manum</w:t>
      </w:r>
      <w:proofErr w:type="spellEnd"/>
      <w:r w:rsidRPr="00DB6C10">
        <w:rPr>
          <w:rFonts w:ascii="Times New Roman" w:hAnsi="Times New Roman" w:cs="Times New Roman"/>
        </w:rPr>
        <w:t xml:space="preserve"> </w:t>
      </w:r>
      <w:ins w:id="574" w:author="Alla" w:date="2017-10-22T00:01:00Z">
        <w:r w:rsidR="00211AE4">
          <w:rPr>
            <w:rFonts w:ascii="Times New Roman" w:hAnsi="Times New Roman" w:cs="Times New Roman"/>
          </w:rPr>
          <w:t xml:space="preserve"> </w:t>
        </w:r>
      </w:ins>
      <w:r w:rsidRPr="00DB6C10">
        <w:rPr>
          <w:rFonts w:ascii="Times New Roman" w:hAnsi="Times New Roman" w:cs="Times New Roman"/>
        </w:rPr>
        <w:t>produced</w:t>
      </w:r>
      <w:proofErr w:type="gramEnd"/>
      <w:r w:rsidRPr="00DB6C10">
        <w:rPr>
          <w:rFonts w:ascii="Times New Roman" w:hAnsi="Times New Roman" w:cs="Times New Roman"/>
        </w:rPr>
        <w:t xml:space="preserve"> and can take part in CDLR around n+-p interface in g</w:t>
      </w:r>
      <w:r w:rsidRPr="00DB6C10">
        <w:rPr>
          <w:rStyle w:val="Corbel"/>
          <w:rFonts w:ascii="Times New Roman" w:hAnsi="Times New Roman" w:cs="Times New Roman"/>
        </w:rPr>
        <w:t>6</w:t>
      </w:r>
      <w:r w:rsidRPr="00DB6C10">
        <w:rPr>
          <w:rFonts w:ascii="Times New Roman" w:hAnsi="Times New Roman" w:cs="Times New Roman"/>
        </w:rPr>
        <w:t xml:space="preserve">SC and g7SC. </w:t>
      </w:r>
      <w:proofErr w:type="spellStart"/>
      <w:r w:rsidRPr="00DB6C10">
        <w:rPr>
          <w:rFonts w:ascii="Times New Roman" w:hAnsi="Times New Roman" w:cs="Times New Roman"/>
        </w:rPr>
        <w:t>Metastable</w:t>
      </w:r>
      <w:proofErr w:type="spellEnd"/>
      <w:r w:rsidRPr="00DB6C10">
        <w:rPr>
          <w:rFonts w:ascii="Times New Roman" w:hAnsi="Times New Roman" w:cs="Times New Roman"/>
        </w:rPr>
        <w:t xml:space="preserve"> state, which is commonly observed at low temperature, </w:t>
      </w:r>
      <w:ins w:id="575" w:author="Alla" w:date="2017-10-22T00:01:00Z">
        <w:r w:rsidR="00211AE4">
          <w:rPr>
            <w:rFonts w:ascii="Times New Roman" w:hAnsi="Times New Roman" w:cs="Times New Roman"/>
          </w:rPr>
          <w:t>is remarkable for the</w:t>
        </w:r>
      </w:ins>
      <w:del w:id="576" w:author="Alla" w:date="2017-10-22T00:02:00Z">
        <w:r w:rsidRPr="00DB6C10" w:rsidDel="00211AE4">
          <w:rPr>
            <w:rFonts w:ascii="Times New Roman" w:hAnsi="Times New Roman" w:cs="Times New Roman"/>
          </w:rPr>
          <w:delText>differs by</w:delText>
        </w:r>
      </w:del>
      <w:r w:rsidRPr="00DB6C10">
        <w:rPr>
          <w:rFonts w:ascii="Times New Roman" w:hAnsi="Times New Roman" w:cs="Times New Roman"/>
        </w:rPr>
        <w:t xml:space="preserve"> large distance between oxygen and vacancy and </w:t>
      </w:r>
      <w:del w:id="577" w:author="Alla" w:date="2017-10-22T00:02:00Z">
        <w:r w:rsidRPr="00DB6C10" w:rsidDel="00211AE4">
          <w:rPr>
            <w:rFonts w:ascii="Times New Roman" w:hAnsi="Times New Roman" w:cs="Times New Roman"/>
          </w:rPr>
          <w:delText xml:space="preserve">by </w:delText>
        </w:r>
      </w:del>
      <w:r w:rsidRPr="00DB6C10">
        <w:rPr>
          <w:rFonts w:ascii="Times New Roman" w:hAnsi="Times New Roman" w:cs="Times New Roman"/>
        </w:rPr>
        <w:t>more deep energy level</w:t>
      </w:r>
      <w:r w:rsidRPr="00DB6C10">
        <w:rPr>
          <w:rStyle w:val="Corbel"/>
          <w:rFonts w:ascii="Times New Roman" w:hAnsi="Times New Roman" w:cs="Times New Roman"/>
        </w:rPr>
        <w:t>.</w:t>
      </w:r>
      <w:r w:rsidRPr="00DB6C10">
        <w:rPr>
          <w:rStyle w:val="Corbel"/>
          <w:rFonts w:ascii="Times New Roman" w:hAnsi="Times New Roman" w:cs="Times New Roman"/>
          <w:vertAlign w:val="superscript"/>
        </w:rPr>
        <w:t>100</w:t>
      </w:r>
      <w:r w:rsidRPr="00DB6C10">
        <w:rPr>
          <w:rFonts w:ascii="Times New Roman" w:hAnsi="Times New Roman" w:cs="Times New Roman"/>
        </w:rPr>
        <w:t xml:space="preserve"> The volume change of entire complex is nega</w:t>
      </w:r>
      <w:r w:rsidRPr="00DB6C10">
        <w:rPr>
          <w:rFonts w:ascii="Times New Roman" w:hAnsi="Times New Roman" w:cs="Times New Roman"/>
        </w:rPr>
        <w:softHyphen/>
        <w:t xml:space="preserve">tive, whereas for </w:t>
      </w:r>
      <w:ins w:id="578" w:author="Alla" w:date="2017-10-22T00:02:00Z">
        <w:r w:rsidR="00211AE4">
          <w:rPr>
            <w:rFonts w:ascii="Times New Roman" w:hAnsi="Times New Roman" w:cs="Times New Roman"/>
          </w:rPr>
          <w:t xml:space="preserve">the </w:t>
        </w:r>
      </w:ins>
      <w:r w:rsidRPr="00DB6C10">
        <w:rPr>
          <w:rFonts w:ascii="Times New Roman" w:hAnsi="Times New Roman" w:cs="Times New Roman"/>
        </w:rPr>
        <w:t xml:space="preserve">complex component </w:t>
      </w:r>
      <w:proofErr w:type="spellStart"/>
      <w:r w:rsidRPr="00DB6C10">
        <w:rPr>
          <w:rFonts w:ascii="Times New Roman" w:hAnsi="Times New Roman" w:cs="Times New Roman"/>
        </w:rPr>
        <w:t>A^</w:t>
      </w:r>
      <w:r w:rsidRPr="00DB6C10">
        <w:rPr>
          <w:rFonts w:ascii="Times New Roman" w:hAnsi="Times New Roman" w:cs="Times New Roman"/>
          <w:vertAlign w:val="subscript"/>
        </w:rPr>
        <w:t>d</w:t>
      </w:r>
      <w:proofErr w:type="spellEnd"/>
      <w:r w:rsidRPr="00DB6C10">
        <w:rPr>
          <w:rFonts w:ascii="Times New Roman" w:hAnsi="Times New Roman" w:cs="Times New Roman"/>
        </w:rPr>
        <w:t xml:space="preserve">(V) &lt; </w:t>
      </w:r>
      <w:r w:rsidRPr="00DB6C10">
        <w:rPr>
          <w:rStyle w:val="Corbel"/>
          <w:rFonts w:ascii="Times New Roman" w:hAnsi="Times New Roman" w:cs="Times New Roman"/>
        </w:rPr>
        <w:t>0</w:t>
      </w:r>
      <w:r w:rsidRPr="00DB6C10">
        <w:rPr>
          <w:rFonts w:ascii="Times New Roman" w:hAnsi="Times New Roman" w:cs="Times New Roman"/>
        </w:rPr>
        <w:t xml:space="preserve"> and An</w:t>
      </w:r>
      <w:r w:rsidRPr="00DB6C10">
        <w:rPr>
          <w:rFonts w:ascii="Times New Roman" w:hAnsi="Times New Roman" w:cs="Times New Roman"/>
          <w:vertAlign w:val="subscript"/>
        </w:rPr>
        <w:t>d</w:t>
      </w:r>
      <w:r w:rsidRPr="00DB6C10">
        <w:rPr>
          <w:rFonts w:ascii="Times New Roman" w:hAnsi="Times New Roman" w:cs="Times New Roman"/>
        </w:rPr>
        <w:t xml:space="preserve">(Oj) &gt; 0. Hence, under </w:t>
      </w:r>
      <w:proofErr w:type="gramStart"/>
      <w:r w:rsidRPr="00DB6C10">
        <w:rPr>
          <w:rFonts w:ascii="Times New Roman" w:hAnsi="Times New Roman" w:cs="Times New Roman"/>
        </w:rPr>
        <w:t>assumption</w:t>
      </w:r>
      <w:ins w:id="579" w:author="Alla" w:date="2017-10-22T00:02:00Z">
        <w:r w:rsidR="00211AE4">
          <w:rPr>
            <w:rFonts w:ascii="Times New Roman" w:hAnsi="Times New Roman" w:cs="Times New Roman"/>
          </w:rPr>
          <w:t xml:space="preserve"> ???</w:t>
        </w:r>
      </w:ins>
      <w:proofErr w:type="gramEnd"/>
      <w:ins w:id="580" w:author="Alla" w:date="2017-10-22T00:03:00Z">
        <w:r w:rsidR="00211AE4">
          <w:rPr>
            <w:rFonts w:ascii="Times New Roman" w:hAnsi="Times New Roman" w:cs="Times New Roman"/>
          </w:rPr>
          <w:t xml:space="preserve"> </w:t>
        </w:r>
      </w:ins>
      <w:r w:rsidR="00250F14">
        <w:rPr>
          <w:rFonts w:ascii="Times New Roman" w:hAnsi="Times New Roman" w:cs="Times New Roman"/>
        </w:rPr>
        <w:t>, VO* is favor</w:t>
      </w:r>
      <w:r w:rsidRPr="00DB6C10">
        <w:rPr>
          <w:rFonts w:ascii="Times New Roman" w:hAnsi="Times New Roman" w:cs="Times New Roman"/>
        </w:rPr>
        <w:t xml:space="preserve">able pair for AI alteration of </w:t>
      </w:r>
      <w:r w:rsidRPr="00211AE4">
        <w:rPr>
          <w:rFonts w:ascii="Times New Roman" w:hAnsi="Times New Roman" w:cs="Times New Roman"/>
          <w:highlight w:val="yellow"/>
          <w:rPrChange w:id="581" w:author="Alla" w:date="2017-10-22T00:03:00Z">
            <w:rPr>
              <w:rFonts w:ascii="Times New Roman" w:hAnsi="Times New Roman" w:cs="Times New Roman"/>
            </w:rPr>
          </w:rPrChange>
        </w:rPr>
        <w:t>component distance</w:t>
      </w:r>
      <w:r w:rsidRPr="00DB6C10">
        <w:rPr>
          <w:rFonts w:ascii="Times New Roman" w:hAnsi="Times New Roman" w:cs="Times New Roman"/>
        </w:rPr>
        <w:t xml:space="preserve">. Thus VO* can be </w:t>
      </w:r>
      <w:ins w:id="582" w:author="Alla" w:date="2017-10-22T00:04:00Z">
        <w:r w:rsidR="00211AE4">
          <w:rPr>
            <w:rFonts w:ascii="Times New Roman" w:hAnsi="Times New Roman" w:cs="Times New Roman"/>
          </w:rPr>
          <w:t>transformed</w:t>
        </w:r>
      </w:ins>
      <w:del w:id="583" w:author="Alla" w:date="2017-10-22T00:04:00Z">
        <w:r w:rsidRPr="00DB6C10" w:rsidDel="00211AE4">
          <w:rPr>
            <w:rFonts w:ascii="Times New Roman" w:hAnsi="Times New Roman" w:cs="Times New Roman"/>
          </w:rPr>
          <w:delText>rebuild</w:delText>
        </w:r>
      </w:del>
      <w:ins w:id="584" w:author="Alla" w:date="2017-10-22T00:04:00Z">
        <w:r w:rsidR="00211AE4">
          <w:rPr>
            <w:rFonts w:ascii="Times New Roman" w:hAnsi="Times New Roman" w:cs="Times New Roman"/>
          </w:rPr>
          <w:t xml:space="preserve"> into</w:t>
        </w:r>
      </w:ins>
      <w:del w:id="585" w:author="Alla" w:date="2017-10-22T00:04:00Z">
        <w:r w:rsidRPr="00DB6C10" w:rsidDel="00211AE4">
          <w:rPr>
            <w:rFonts w:ascii="Times New Roman" w:hAnsi="Times New Roman" w:cs="Times New Roman"/>
          </w:rPr>
          <w:delText xml:space="preserve"> to</w:delText>
        </w:r>
      </w:del>
      <w:r w:rsidRPr="00DB6C10">
        <w:rPr>
          <w:rFonts w:ascii="Times New Roman" w:hAnsi="Times New Roman" w:cs="Times New Roman"/>
        </w:rPr>
        <w:t xml:space="preserve"> </w:t>
      </w:r>
      <w:proofErr w:type="spellStart"/>
      <w:r w:rsidRPr="00DB6C10">
        <w:rPr>
          <w:rFonts w:ascii="Times New Roman" w:hAnsi="Times New Roman" w:cs="Times New Roman"/>
        </w:rPr>
        <w:t>metastable</w:t>
      </w:r>
      <w:proofErr w:type="spellEnd"/>
      <w:r w:rsidRPr="00DB6C10">
        <w:rPr>
          <w:rFonts w:ascii="Times New Roman" w:hAnsi="Times New Roman" w:cs="Times New Roman"/>
        </w:rPr>
        <w:t xml:space="preserve"> configuration by USL and this effect results in both </w:t>
      </w:r>
      <w:proofErr w:type="spellStart"/>
      <w:r w:rsidRPr="00DB6C10">
        <w:rPr>
          <w:rFonts w:ascii="Times New Roman" w:hAnsi="Times New Roman" w:cs="Times New Roman"/>
        </w:rPr>
        <w:t>T</w:t>
      </w:r>
      <w:proofErr w:type="gramStart"/>
      <w:r w:rsidRPr="00DB6C10">
        <w:rPr>
          <w:rFonts w:ascii="Times New Roman" w:hAnsi="Times New Roman" w:cs="Times New Roman"/>
        </w:rPr>
        <w:t>;</w:t>
      </w:r>
      <w:r w:rsidRPr="00DB6C10">
        <w:rPr>
          <w:rFonts w:ascii="Times New Roman" w:hAnsi="Times New Roman" w:cs="Times New Roman"/>
          <w:vertAlign w:val="subscript"/>
        </w:rPr>
        <w:t>d</w:t>
      </w:r>
      <w:proofErr w:type="spellEnd"/>
      <w:proofErr w:type="gramEnd"/>
      <w:r w:rsidRPr="00DB6C10">
        <w:rPr>
          <w:rFonts w:ascii="Times New Roman" w:hAnsi="Times New Roman" w:cs="Times New Roman"/>
        </w:rPr>
        <w:t xml:space="preserve"> and </w:t>
      </w:r>
      <w:proofErr w:type="spellStart"/>
      <w:r w:rsidRPr="00DB6C10">
        <w:rPr>
          <w:rFonts w:ascii="Times New Roman" w:hAnsi="Times New Roman" w:cs="Times New Roman"/>
        </w:rPr>
        <w:t>E</w:t>
      </w:r>
      <w:r w:rsidRPr="00DB6C10">
        <w:rPr>
          <w:rFonts w:ascii="Times New Roman" w:hAnsi="Times New Roman" w:cs="Times New Roman"/>
          <w:vertAlign w:val="subscript"/>
        </w:rPr>
        <w:t>Tg</w:t>
      </w:r>
      <w:proofErr w:type="spellEnd"/>
      <w:r w:rsidRPr="00DB6C10">
        <w:rPr>
          <w:rFonts w:ascii="Times New Roman" w:hAnsi="Times New Roman" w:cs="Times New Roman"/>
        </w:rPr>
        <w:t xml:space="preserve"> change.</w:t>
      </w:r>
    </w:p>
    <w:p w:rsidR="00D93675" w:rsidRPr="00DB6C10" w:rsidRDefault="008531DB">
      <w:pPr>
        <w:pStyle w:val="23"/>
        <w:keepNext/>
        <w:keepLines/>
        <w:numPr>
          <w:ilvl w:val="0"/>
          <w:numId w:val="2"/>
        </w:numPr>
        <w:shd w:val="clear" w:color="auto" w:fill="auto"/>
        <w:tabs>
          <w:tab w:val="left" w:pos="437"/>
        </w:tabs>
        <w:spacing w:after="287" w:line="160" w:lineRule="exact"/>
        <w:rPr>
          <w:rFonts w:ascii="Times New Roman" w:hAnsi="Times New Roman" w:cs="Times New Roman"/>
        </w:rPr>
      </w:pPr>
      <w:bookmarkStart w:id="586" w:name="bookmark5"/>
      <w:r w:rsidRPr="00DB6C10">
        <w:rPr>
          <w:rFonts w:ascii="Times New Roman" w:hAnsi="Times New Roman" w:cs="Times New Roman"/>
        </w:rPr>
        <w:t>CONCLUSION</w:t>
      </w:r>
      <w:bookmarkEnd w:id="586"/>
    </w:p>
    <w:p w:rsidR="00D93675" w:rsidRPr="00DB6C10" w:rsidRDefault="008531DB">
      <w:pPr>
        <w:pStyle w:val="21"/>
        <w:shd w:val="clear" w:color="auto" w:fill="auto"/>
        <w:spacing w:before="0" w:after="293" w:line="226" w:lineRule="exact"/>
        <w:ind w:right="20" w:firstLine="200"/>
        <w:rPr>
          <w:rFonts w:ascii="Times New Roman" w:hAnsi="Times New Roman" w:cs="Times New Roman"/>
        </w:rPr>
      </w:pPr>
      <w:r w:rsidRPr="00DB6C10">
        <w:rPr>
          <w:rFonts w:ascii="Times New Roman" w:hAnsi="Times New Roman" w:cs="Times New Roman"/>
        </w:rPr>
        <w:t>The experimental investigation of ultrasound influ</w:t>
      </w:r>
      <w:r w:rsidRPr="00DB6C10">
        <w:rPr>
          <w:rFonts w:ascii="Times New Roman" w:hAnsi="Times New Roman" w:cs="Times New Roman"/>
        </w:rPr>
        <w:softHyphen/>
        <w:t xml:space="preserve">ence on the I-V characteristic of silicon n+-p-structure has been carried out. The </w:t>
      </w:r>
      <w:r w:rsidRPr="00211AE4">
        <w:rPr>
          <w:rFonts w:ascii="Times New Roman" w:hAnsi="Times New Roman" w:cs="Times New Roman"/>
          <w:highlight w:val="yellow"/>
          <w:rPrChange w:id="587" w:author="Alla" w:date="2017-10-22T00:06:00Z">
            <w:rPr>
              <w:rFonts w:ascii="Times New Roman" w:hAnsi="Times New Roman" w:cs="Times New Roman"/>
            </w:rPr>
          </w:rPrChange>
        </w:rPr>
        <w:t xml:space="preserve">effects of reactor neutrons and </w:t>
      </w:r>
      <w:r w:rsidRPr="00211AE4">
        <w:rPr>
          <w:rStyle w:val="Corbel"/>
          <w:rFonts w:ascii="Times New Roman" w:hAnsi="Times New Roman" w:cs="Times New Roman"/>
          <w:highlight w:val="yellow"/>
          <w:vertAlign w:val="superscript"/>
          <w:rPrChange w:id="588" w:author="Alla" w:date="2017-10-22T00:06:00Z">
            <w:rPr>
              <w:rStyle w:val="Corbel"/>
              <w:rFonts w:ascii="Times New Roman" w:hAnsi="Times New Roman" w:cs="Times New Roman"/>
              <w:vertAlign w:val="superscript"/>
            </w:rPr>
          </w:rPrChange>
        </w:rPr>
        <w:t>60</w:t>
      </w:r>
      <w:r w:rsidRPr="00211AE4">
        <w:rPr>
          <w:rFonts w:ascii="Times New Roman" w:hAnsi="Times New Roman" w:cs="Times New Roman"/>
          <w:highlight w:val="yellow"/>
          <w:rPrChange w:id="589" w:author="Alla" w:date="2017-10-22T00:06:00Z">
            <w:rPr>
              <w:rFonts w:ascii="Times New Roman" w:hAnsi="Times New Roman" w:cs="Times New Roman"/>
            </w:rPr>
          </w:rPrChange>
        </w:rPr>
        <w:t xml:space="preserve"> Co gamma </w:t>
      </w:r>
      <w:proofErr w:type="gramStart"/>
      <w:r w:rsidRPr="00211AE4">
        <w:rPr>
          <w:rFonts w:ascii="Times New Roman" w:hAnsi="Times New Roman" w:cs="Times New Roman"/>
          <w:highlight w:val="yellow"/>
          <w:rPrChange w:id="590" w:author="Alla" w:date="2017-10-22T00:06:00Z">
            <w:rPr>
              <w:rFonts w:ascii="Times New Roman" w:hAnsi="Times New Roman" w:cs="Times New Roman"/>
            </w:rPr>
          </w:rPrChange>
        </w:rPr>
        <w:t>radiation</w:t>
      </w:r>
      <w:proofErr w:type="gramEnd"/>
      <w:r w:rsidRPr="00211AE4">
        <w:rPr>
          <w:rFonts w:ascii="Times New Roman" w:hAnsi="Times New Roman" w:cs="Times New Roman"/>
          <w:highlight w:val="yellow"/>
          <w:rPrChange w:id="591" w:author="Alla" w:date="2017-10-22T00:06:00Z">
            <w:rPr>
              <w:rFonts w:ascii="Times New Roman" w:hAnsi="Times New Roman" w:cs="Times New Roman"/>
            </w:rPr>
          </w:rPrChange>
        </w:rPr>
        <w:t xml:space="preserve"> on ultrasound influence</w:t>
      </w:r>
      <w:r w:rsidRPr="00DB6C10">
        <w:rPr>
          <w:rFonts w:ascii="Times New Roman" w:hAnsi="Times New Roman" w:cs="Times New Roman"/>
        </w:rPr>
        <w:t xml:space="preserve"> were studied. The investigation </w:t>
      </w:r>
      <w:del w:id="592" w:author="Alla" w:date="2017-10-22T00:06:00Z">
        <w:r w:rsidRPr="00DB6C10" w:rsidDel="00211AE4">
          <w:rPr>
            <w:rFonts w:ascii="Times New Roman" w:hAnsi="Times New Roman" w:cs="Times New Roman"/>
          </w:rPr>
          <w:delText xml:space="preserve">has </w:delText>
        </w:r>
      </w:del>
      <w:r w:rsidRPr="00DB6C10">
        <w:rPr>
          <w:rFonts w:ascii="Times New Roman" w:hAnsi="Times New Roman" w:cs="Times New Roman"/>
        </w:rPr>
        <w:t xml:space="preserve">revealed the acoustically driven reversible decrease of both </w:t>
      </w:r>
      <w:ins w:id="593" w:author="Alla" w:date="2017-10-22T00:06:00Z">
        <w:r w:rsidR="00211AE4">
          <w:rPr>
            <w:rFonts w:ascii="Times New Roman" w:hAnsi="Times New Roman" w:cs="Times New Roman"/>
          </w:rPr>
          <w:t xml:space="preserve">the </w:t>
        </w:r>
      </w:ins>
      <w:r w:rsidRPr="00DB6C10">
        <w:rPr>
          <w:rFonts w:ascii="Times New Roman" w:hAnsi="Times New Roman" w:cs="Times New Roman"/>
        </w:rPr>
        <w:t>minority carrier life</w:t>
      </w:r>
      <w:r w:rsidRPr="00DB6C10">
        <w:rPr>
          <w:rFonts w:ascii="Times New Roman" w:hAnsi="Times New Roman" w:cs="Times New Roman"/>
        </w:rPr>
        <w:softHyphen/>
        <w:t xml:space="preserve">time in </w:t>
      </w:r>
      <w:ins w:id="594" w:author="Alla" w:date="2017-10-22T00:06:00Z">
        <w:r w:rsidR="00211AE4">
          <w:rPr>
            <w:rFonts w:ascii="Times New Roman" w:hAnsi="Times New Roman" w:cs="Times New Roman"/>
          </w:rPr>
          <w:t xml:space="preserve">a </w:t>
        </w:r>
      </w:ins>
      <w:r w:rsidRPr="00DB6C10">
        <w:rPr>
          <w:rFonts w:ascii="Times New Roman" w:hAnsi="Times New Roman" w:cs="Times New Roman"/>
        </w:rPr>
        <w:t xml:space="preserve">structure base and </w:t>
      </w:r>
      <w:ins w:id="595" w:author="Alla" w:date="2017-10-22T00:06:00Z">
        <w:r w:rsidR="00211AE4">
          <w:rPr>
            <w:rFonts w:ascii="Times New Roman" w:hAnsi="Times New Roman" w:cs="Times New Roman"/>
          </w:rPr>
          <w:t xml:space="preserve">the </w:t>
        </w:r>
      </w:ins>
      <w:r w:rsidR="00250F14">
        <w:rPr>
          <w:rFonts w:ascii="Times New Roman" w:hAnsi="Times New Roman" w:cs="Times New Roman"/>
        </w:rPr>
        <w:t>shunt resistance. The ef</w:t>
      </w:r>
      <w:r w:rsidRPr="00DB6C10">
        <w:rPr>
          <w:rFonts w:ascii="Times New Roman" w:hAnsi="Times New Roman" w:cs="Times New Roman"/>
        </w:rPr>
        <w:t xml:space="preserve">fect intensifies in irradiated structures. The analysis </w:t>
      </w:r>
      <w:del w:id="596" w:author="Alla" w:date="2017-10-22T00:07:00Z">
        <w:r w:rsidRPr="00DB6C10" w:rsidDel="00211AE4">
          <w:rPr>
            <w:rFonts w:ascii="Times New Roman" w:hAnsi="Times New Roman" w:cs="Times New Roman"/>
          </w:rPr>
          <w:delText xml:space="preserve">has </w:delText>
        </w:r>
      </w:del>
      <w:r w:rsidRPr="00DB6C10">
        <w:rPr>
          <w:rFonts w:ascii="Times New Roman" w:hAnsi="Times New Roman" w:cs="Times New Roman"/>
        </w:rPr>
        <w:t>show</w:t>
      </w:r>
      <w:ins w:id="597" w:author="Alla" w:date="2017-10-22T00:07:00Z">
        <w:r w:rsidR="00146172">
          <w:rPr>
            <w:rFonts w:ascii="Times New Roman" w:hAnsi="Times New Roman" w:cs="Times New Roman"/>
          </w:rPr>
          <w:t>s</w:t>
        </w:r>
      </w:ins>
      <w:del w:id="598" w:author="Alla" w:date="2017-10-22T00:07:00Z">
        <w:r w:rsidRPr="00DB6C10" w:rsidDel="00146172">
          <w:rPr>
            <w:rFonts w:ascii="Times New Roman" w:hAnsi="Times New Roman" w:cs="Times New Roman"/>
          </w:rPr>
          <w:delText>n</w:delText>
        </w:r>
      </w:del>
      <w:r w:rsidRPr="00DB6C10">
        <w:rPr>
          <w:rFonts w:ascii="Times New Roman" w:hAnsi="Times New Roman" w:cs="Times New Roman"/>
        </w:rPr>
        <w:t xml:space="preserve"> that the acoustically induced increase of carrier capture coefficient of poi</w:t>
      </w:r>
      <w:r w:rsidR="00250F14">
        <w:rPr>
          <w:rFonts w:ascii="Times New Roman" w:hAnsi="Times New Roman" w:cs="Times New Roman"/>
        </w:rPr>
        <w:t>nt or extended defects is a rea</w:t>
      </w:r>
      <w:r w:rsidRPr="00DB6C10">
        <w:rPr>
          <w:rFonts w:ascii="Times New Roman" w:hAnsi="Times New Roman" w:cs="Times New Roman"/>
        </w:rPr>
        <w:t>son of observed effects. It has been found out that the ultrasound loading leads to the reversible modification of SCR carrier lifetime and ideality factor. Changes are op</w:t>
      </w:r>
      <w:r w:rsidRPr="00DB6C10">
        <w:rPr>
          <w:rFonts w:ascii="Times New Roman" w:hAnsi="Times New Roman" w:cs="Times New Roman"/>
        </w:rPr>
        <w:softHyphen/>
        <w:t>posite in sign in non-irradiated and irradiated structures. The qualitative model of observed phenomenon, which is based on the increase of a distance between coupled defects or between def</w:t>
      </w:r>
      <w:r w:rsidR="00250F14">
        <w:rPr>
          <w:rFonts w:ascii="Times New Roman" w:hAnsi="Times New Roman" w:cs="Times New Roman"/>
        </w:rPr>
        <w:t>ect complex components under ul</w:t>
      </w:r>
      <w:r w:rsidRPr="00DB6C10">
        <w:rPr>
          <w:rFonts w:ascii="Times New Roman" w:hAnsi="Times New Roman" w:cs="Times New Roman"/>
        </w:rPr>
        <w:t xml:space="preserve">trasound action, </w:t>
      </w:r>
      <w:ins w:id="599" w:author="Alla" w:date="2017-10-22T00:08:00Z">
        <w:r w:rsidR="00146172">
          <w:rPr>
            <w:rFonts w:ascii="Times New Roman" w:hAnsi="Times New Roman" w:cs="Times New Roman"/>
          </w:rPr>
          <w:t xml:space="preserve">was </w:t>
        </w:r>
      </w:ins>
      <w:del w:id="600" w:author="Alla" w:date="2017-10-22T00:08:00Z">
        <w:r w:rsidRPr="00DB6C10" w:rsidDel="00146172">
          <w:rPr>
            <w:rFonts w:ascii="Times New Roman" w:hAnsi="Times New Roman" w:cs="Times New Roman"/>
          </w:rPr>
          <w:delText>has been under</w:delText>
        </w:r>
      </w:del>
      <w:r w:rsidRPr="00DB6C10">
        <w:rPr>
          <w:rFonts w:ascii="Times New Roman" w:hAnsi="Times New Roman" w:cs="Times New Roman"/>
        </w:rPr>
        <w:t xml:space="preserve"> consider</w:t>
      </w:r>
      <w:ins w:id="601" w:author="Alla" w:date="2017-10-22T00:08:00Z">
        <w:r w:rsidR="00146172">
          <w:rPr>
            <w:rFonts w:ascii="Times New Roman" w:hAnsi="Times New Roman" w:cs="Times New Roman"/>
          </w:rPr>
          <w:t>ed</w:t>
        </w:r>
      </w:ins>
      <w:del w:id="602" w:author="Alla" w:date="2017-10-22T00:08:00Z">
        <w:r w:rsidRPr="00DB6C10" w:rsidDel="00146172">
          <w:rPr>
            <w:rFonts w:ascii="Times New Roman" w:hAnsi="Times New Roman" w:cs="Times New Roman"/>
          </w:rPr>
          <w:delText>ation</w:delText>
        </w:r>
      </w:del>
      <w:r w:rsidRPr="00DB6C10">
        <w:rPr>
          <w:rFonts w:ascii="Times New Roman" w:hAnsi="Times New Roman" w:cs="Times New Roman"/>
        </w:rPr>
        <w:t>.</w:t>
      </w:r>
      <w:proofErr w:type="spellStart"/>
      <w:r w:rsidRPr="00DB6C10">
        <w:rPr>
          <w:rFonts w:ascii="Times New Roman" w:hAnsi="Times New Roman" w:cs="Times New Roman"/>
        </w:rPr>
        <w:t xml:space="preserve"> </w:t>
      </w:r>
      <w:proofErr w:type="spellEnd"/>
      <w:r w:rsidRPr="00DB6C10">
        <w:rPr>
          <w:rFonts w:ascii="Times New Roman" w:hAnsi="Times New Roman" w:cs="Times New Roman"/>
        </w:rPr>
        <w:t xml:space="preserve">It has been shown that </w:t>
      </w:r>
      <w:proofErr w:type="spellStart"/>
      <w:r w:rsidRPr="00DB6C10">
        <w:rPr>
          <w:rFonts w:ascii="Times New Roman" w:hAnsi="Times New Roman" w:cs="Times New Roman"/>
        </w:rPr>
        <w:t>divacancy</w:t>
      </w:r>
      <w:proofErr w:type="spellEnd"/>
      <w:r w:rsidRPr="00DB6C10">
        <w:rPr>
          <w:rFonts w:ascii="Times New Roman" w:hAnsi="Times New Roman" w:cs="Times New Roman"/>
        </w:rPr>
        <w:t xml:space="preserve"> and pair vacancy-interstitial oxygen are effectively modified by ultrasound in neutron- and </w:t>
      </w:r>
      <w:r w:rsidRPr="00DB6C10">
        <w:rPr>
          <w:rStyle w:val="Corbel"/>
          <w:rFonts w:ascii="Times New Roman" w:hAnsi="Times New Roman" w:cs="Times New Roman"/>
        </w:rPr>
        <w:t>7</w:t>
      </w:r>
      <w:r w:rsidRPr="00DB6C10">
        <w:rPr>
          <w:rFonts w:ascii="Times New Roman" w:hAnsi="Times New Roman" w:cs="Times New Roman"/>
        </w:rPr>
        <w:t xml:space="preserve">-exposed structures respectively. </w:t>
      </w:r>
      <w:del w:id="603" w:author="Alla" w:date="2017-10-22T00:12:00Z">
        <w:r w:rsidRPr="00DB6C10" w:rsidDel="00146172">
          <w:rPr>
            <w:rFonts w:ascii="Times New Roman" w:hAnsi="Times New Roman" w:cs="Times New Roman"/>
          </w:rPr>
          <w:delText xml:space="preserve">Complex </w:delText>
        </w:r>
      </w:del>
      <w:ins w:id="604" w:author="Alla" w:date="2017-10-22T00:12:00Z">
        <w:r w:rsidR="00146172">
          <w:rPr>
            <w:rFonts w:ascii="Times New Roman" w:hAnsi="Times New Roman" w:cs="Times New Roman"/>
          </w:rPr>
          <w:t>I</w:t>
        </w:r>
      </w:ins>
      <w:del w:id="605" w:author="Alla" w:date="2017-10-22T00:12:00Z">
        <w:r w:rsidRPr="00DB6C10" w:rsidDel="00146172">
          <w:rPr>
            <w:rFonts w:ascii="Times New Roman" w:hAnsi="Times New Roman" w:cs="Times New Roman"/>
          </w:rPr>
          <w:delText>i</w:delText>
        </w:r>
      </w:del>
      <w:r w:rsidR="00250F14">
        <w:rPr>
          <w:rFonts w:ascii="Times New Roman" w:hAnsi="Times New Roman" w:cs="Times New Roman"/>
        </w:rPr>
        <w:t>ntersti</w:t>
      </w:r>
      <w:r w:rsidRPr="00DB6C10">
        <w:rPr>
          <w:rFonts w:ascii="Times New Roman" w:hAnsi="Times New Roman" w:cs="Times New Roman"/>
        </w:rPr>
        <w:t xml:space="preserve">tial carbon-interstitial oxygen </w:t>
      </w:r>
      <w:ins w:id="606" w:author="Alla" w:date="2017-10-22T00:12:00Z">
        <w:r w:rsidR="00146172">
          <w:rPr>
            <w:rFonts w:ascii="Times New Roman" w:hAnsi="Times New Roman" w:cs="Times New Roman"/>
          </w:rPr>
          <w:t xml:space="preserve">complex </w:t>
        </w:r>
      </w:ins>
      <w:r w:rsidRPr="00DB6C10">
        <w:rPr>
          <w:rFonts w:ascii="Times New Roman" w:hAnsi="Times New Roman" w:cs="Times New Roman"/>
        </w:rPr>
        <w:t xml:space="preserve">does not practically take part in </w:t>
      </w:r>
      <w:proofErr w:type="spellStart"/>
      <w:r w:rsidRPr="00DB6C10">
        <w:rPr>
          <w:rFonts w:ascii="Times New Roman" w:hAnsi="Times New Roman" w:cs="Times New Roman"/>
        </w:rPr>
        <w:t>acousto</w:t>
      </w:r>
      <w:proofErr w:type="spellEnd"/>
      <w:r w:rsidRPr="00DB6C10">
        <w:rPr>
          <w:rFonts w:ascii="Times New Roman" w:hAnsi="Times New Roman" w:cs="Times New Roman"/>
        </w:rPr>
        <w:t>-defect interaction. Thus, ultrasound can be an effective tool for controlling si</w:t>
      </w:r>
      <w:r w:rsidR="00250F14">
        <w:rPr>
          <w:rFonts w:ascii="Times New Roman" w:hAnsi="Times New Roman" w:cs="Times New Roman"/>
        </w:rPr>
        <w:t>licon structure char</w:t>
      </w:r>
      <w:r w:rsidRPr="00DB6C10">
        <w:rPr>
          <w:rFonts w:ascii="Times New Roman" w:hAnsi="Times New Roman" w:cs="Times New Roman"/>
        </w:rPr>
        <w:t>acteristics.</w:t>
      </w:r>
    </w:p>
    <w:sectPr w:rsidR="00D93675" w:rsidRPr="00DB6C10" w:rsidSect="00D93675">
      <w:type w:val="continuous"/>
      <w:pgSz w:w="12240" w:h="15840"/>
      <w:pgMar w:top="1469" w:right="1032" w:bottom="967" w:left="1039" w:header="0" w:footer="3" w:gutter="0"/>
      <w:cols w:num="2" w:space="319"/>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F49" w:rsidRDefault="00AD6F49" w:rsidP="00D93675">
      <w:r>
        <w:separator/>
      </w:r>
    </w:p>
  </w:endnote>
  <w:endnote w:type="continuationSeparator" w:id="0">
    <w:p w:rsidR="00AD6F49" w:rsidRDefault="00AD6F49" w:rsidP="00D93675">
      <w:r>
        <w:continuationSeparator/>
      </w:r>
    </w:p>
  </w:endnote>
</w:endnotes>
</file>

<file path=word/fontTable.xml><?xml version="1.0" encoding="utf-8"?>
<w:fonts xmlns:r="http://schemas.openxmlformats.org/officeDocument/2006/relationships" xmlns:w="http://schemas.openxmlformats.org/wordprocessingml/2006/main">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ungsuh">
    <w:panose1 w:val="02030600000101010101"/>
    <w:charset w:val="81"/>
    <w:family w:val="roman"/>
    <w:pitch w:val="variable"/>
    <w:sig w:usb0="B00002AF" w:usb1="69D77CFB" w:usb2="00000030" w:usb3="00000000" w:csb0="0008009F" w:csb1="00000000"/>
  </w:font>
  <w:font w:name="Franklin Gothic Medium Cond">
    <w:panose1 w:val="020B06060304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F49" w:rsidRDefault="00AD6F49"/>
  </w:footnote>
  <w:footnote w:type="continuationSeparator" w:id="0">
    <w:p w:rsidR="00AD6F49" w:rsidRDefault="00AD6F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385" w:rsidRDefault="00595385">
    <w:pPr>
      <w:rPr>
        <w:sz w:val="2"/>
        <w:szCs w:val="2"/>
      </w:rPr>
    </w:pPr>
    <w:r w:rsidRPr="00D93675">
      <w:pict>
        <v:shapetype id="_x0000_t202" coordsize="21600,21600" o:spt="202" path="m,l,21600r21600,l21600,xe">
          <v:stroke joinstyle="miter"/>
          <v:path gradientshapeok="t" o:connecttype="rect"/>
        </v:shapetype>
        <v:shape id="_x0000_s1026" type="#_x0000_t202" style="position:absolute;margin-left:550.65pt;margin-top:46.9pt;width:8.9pt;height:6.7pt;z-index:-251658752;mso-wrap-style:none;mso-wrap-distance-left:5pt;mso-wrap-distance-right:5pt;mso-position-horizontal-relative:page;mso-position-vertical-relative:page" wrapcoords="0 0" filled="f" stroked="f">
          <v:textbox style="mso-fit-shape-to-text:t" inset="0,0,0,0">
            <w:txbxContent>
              <w:p w:rsidR="00595385" w:rsidRDefault="00595385">
                <w:pPr>
                  <w:pStyle w:val="aa"/>
                  <w:shd w:val="clear" w:color="auto" w:fill="auto"/>
                  <w:spacing w:line="240" w:lineRule="auto"/>
                </w:pPr>
                <w:fldSimple w:instr=" PAGE \* MERGEFORMAT ">
                  <w:r w:rsidR="009B7BA4" w:rsidRPr="009B7BA4">
                    <w:rPr>
                      <w:rStyle w:val="ab"/>
                      <w:noProof/>
                    </w:rPr>
                    <w:t>9</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229"/>
    <w:multiLevelType w:val="multilevel"/>
    <w:tmpl w:val="05329D42"/>
    <w:lvl w:ilvl="0">
      <w:start w:val="1"/>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8228D1"/>
    <w:multiLevelType w:val="multilevel"/>
    <w:tmpl w:val="030421E0"/>
    <w:lvl w:ilvl="0">
      <w:start w:val="1"/>
      <w:numFmt w:val="upperRoman"/>
      <w:lvlText w:val="%1."/>
      <w:lvlJc w:val="left"/>
      <w:rPr>
        <w:rFonts w:ascii="Arial" w:eastAsia="Arial" w:hAnsi="Arial" w:cs="Arial"/>
        <w:b/>
        <w:bCs/>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422E7F"/>
    <w:multiLevelType w:val="multilevel"/>
    <w:tmpl w:val="D2BE5288"/>
    <w:lvl w:ilvl="0">
      <w:start w:val="1"/>
      <w:numFmt w:val="lowerRoman"/>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B944B2"/>
    <w:multiLevelType w:val="multilevel"/>
    <w:tmpl w:val="5874CC7C"/>
    <w:lvl w:ilvl="0">
      <w:start w:val="8"/>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9A4130"/>
    <w:multiLevelType w:val="multilevel"/>
    <w:tmpl w:val="FC1A3798"/>
    <w:lvl w:ilvl="0">
      <w:start w:val="5"/>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F74C49"/>
    <w:multiLevelType w:val="multilevel"/>
    <w:tmpl w:val="82FC7F1C"/>
    <w:lvl w:ilvl="0">
      <w:start w:val="1"/>
      <w:numFmt w:val="lowerRoman"/>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B34941"/>
    <w:multiLevelType w:val="multilevel"/>
    <w:tmpl w:val="F4202370"/>
    <w:lvl w:ilvl="0">
      <w:start w:val="8"/>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4F2586"/>
    <w:multiLevelType w:val="multilevel"/>
    <w:tmpl w:val="7D1284E2"/>
    <w:lvl w:ilvl="0">
      <w:start w:val="5"/>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36242FD"/>
    <w:multiLevelType w:val="multilevel"/>
    <w:tmpl w:val="54D4D286"/>
    <w:lvl w:ilvl="0">
      <w:start w:val="2003"/>
      <w:numFmt w:val="decimal"/>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6002BD0"/>
    <w:multiLevelType w:val="multilevel"/>
    <w:tmpl w:val="EF6C8DE0"/>
    <w:lvl w:ilvl="0">
      <w:start w:val="1"/>
      <w:numFmt w:val="upperLetter"/>
      <w:lvlText w:val="%1."/>
      <w:lvlJc w:val="left"/>
      <w:rPr>
        <w:rFonts w:ascii="Arial" w:eastAsia="Arial" w:hAnsi="Arial" w:cs="Arial"/>
        <w:b/>
        <w:bCs/>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9895F84"/>
    <w:multiLevelType w:val="multilevel"/>
    <w:tmpl w:val="268654F0"/>
    <w:lvl w:ilvl="0">
      <w:start w:val="114"/>
      <w:numFmt w:val="decimal"/>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A5025EB"/>
    <w:multiLevelType w:val="multilevel"/>
    <w:tmpl w:val="9F46E5C2"/>
    <w:lvl w:ilvl="0">
      <w:start w:val="1"/>
      <w:numFmt w:val="upperLetter"/>
      <w:lvlText w:val="%1."/>
      <w:lvlJc w:val="left"/>
      <w:rPr>
        <w:rFonts w:ascii="Batang" w:eastAsia="Batang" w:hAnsi="Batang" w:cs="Batang"/>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B913DE9"/>
    <w:multiLevelType w:val="multilevel"/>
    <w:tmpl w:val="9F16867C"/>
    <w:lvl w:ilvl="0">
      <w:start w:val="3"/>
      <w:numFmt w:val="upperRoman"/>
      <w:lvlText w:val="%1."/>
      <w:lvlJc w:val="left"/>
      <w:rPr>
        <w:rFonts w:ascii="Arial" w:eastAsia="Arial" w:hAnsi="Arial" w:cs="Arial"/>
        <w:b/>
        <w:bCs/>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DA620EC"/>
    <w:multiLevelType w:val="multilevel"/>
    <w:tmpl w:val="72164A6E"/>
    <w:lvl w:ilvl="0">
      <w:numFmt w:val="decimal"/>
      <w:lvlText w:val="%1"/>
      <w:lvlJc w:val="left"/>
      <w:rPr>
        <w:rFonts w:ascii="Corbel" w:eastAsia="Corbel" w:hAnsi="Corbel" w:cs="Corbel"/>
        <w:b w:val="0"/>
        <w:bCs w:val="0"/>
        <w:i w:val="0"/>
        <w:iCs w:val="0"/>
        <w:smallCaps w:val="0"/>
        <w:strike w:val="0"/>
        <w:color w:val="000000"/>
        <w:spacing w:val="3"/>
        <w:w w:val="100"/>
        <w:position w:val="0"/>
        <w:sz w:val="17"/>
        <w:szCs w:val="17"/>
        <w:u w:val="none"/>
        <w:vertAlign w:val="superscrip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2"/>
  </w:num>
  <w:num w:numId="3">
    <w:abstractNumId w:val="9"/>
  </w:num>
  <w:num w:numId="4">
    <w:abstractNumId w:val="2"/>
  </w:num>
  <w:num w:numId="5">
    <w:abstractNumId w:val="5"/>
  </w:num>
  <w:num w:numId="6">
    <w:abstractNumId w:val="13"/>
  </w:num>
  <w:num w:numId="7">
    <w:abstractNumId w:val="6"/>
  </w:num>
  <w:num w:numId="8">
    <w:abstractNumId w:val="10"/>
  </w:num>
  <w:num w:numId="9">
    <w:abstractNumId w:val="11"/>
  </w:num>
  <w:num w:numId="10">
    <w:abstractNumId w:val="8"/>
  </w:num>
  <w:num w:numId="11">
    <w:abstractNumId w:val="7"/>
  </w:num>
  <w:num w:numId="12">
    <w:abstractNumId w:val="3"/>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08"/>
  <w:hyphenationZone w:val="425"/>
  <w:drawingGridHorizontalSpacing w:val="181"/>
  <w:drawingGridVerticalSpacing w:val="181"/>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doNotExpandShiftReturn/>
  </w:compat>
  <w:rsids>
    <w:rsidRoot w:val="00D93675"/>
    <w:rsid w:val="0002409D"/>
    <w:rsid w:val="00092551"/>
    <w:rsid w:val="00146172"/>
    <w:rsid w:val="001C3312"/>
    <w:rsid w:val="00201DDA"/>
    <w:rsid w:val="00211AE4"/>
    <w:rsid w:val="00243C6F"/>
    <w:rsid w:val="00250F14"/>
    <w:rsid w:val="00255D91"/>
    <w:rsid w:val="002F5F5A"/>
    <w:rsid w:val="00310BD4"/>
    <w:rsid w:val="00333A86"/>
    <w:rsid w:val="00352765"/>
    <w:rsid w:val="003B427C"/>
    <w:rsid w:val="003B6411"/>
    <w:rsid w:val="0040577C"/>
    <w:rsid w:val="00434104"/>
    <w:rsid w:val="0046250C"/>
    <w:rsid w:val="005541CE"/>
    <w:rsid w:val="005654A5"/>
    <w:rsid w:val="00571C75"/>
    <w:rsid w:val="00595385"/>
    <w:rsid w:val="005D3119"/>
    <w:rsid w:val="0062368D"/>
    <w:rsid w:val="006634B2"/>
    <w:rsid w:val="00672F77"/>
    <w:rsid w:val="0069416D"/>
    <w:rsid w:val="0079209C"/>
    <w:rsid w:val="007F5AF7"/>
    <w:rsid w:val="00807B7A"/>
    <w:rsid w:val="008531DB"/>
    <w:rsid w:val="008967C0"/>
    <w:rsid w:val="008E67CD"/>
    <w:rsid w:val="009705C8"/>
    <w:rsid w:val="009B7BA4"/>
    <w:rsid w:val="00A23B57"/>
    <w:rsid w:val="00A53A50"/>
    <w:rsid w:val="00A82B4B"/>
    <w:rsid w:val="00A87FE9"/>
    <w:rsid w:val="00AA4DAA"/>
    <w:rsid w:val="00AD6F49"/>
    <w:rsid w:val="00AF08CD"/>
    <w:rsid w:val="00B172CA"/>
    <w:rsid w:val="00B41699"/>
    <w:rsid w:val="00B45EC3"/>
    <w:rsid w:val="00B726C4"/>
    <w:rsid w:val="00B80944"/>
    <w:rsid w:val="00D7375B"/>
    <w:rsid w:val="00D93675"/>
    <w:rsid w:val="00DB6C10"/>
    <w:rsid w:val="00DD2DD2"/>
    <w:rsid w:val="00DE7CED"/>
    <w:rsid w:val="00E670BC"/>
    <w:rsid w:val="00E74F90"/>
    <w:rsid w:val="00E83E00"/>
    <w:rsid w:val="00F407AC"/>
    <w:rsid w:val="00F8119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uk-U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3675"/>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D93675"/>
    <w:rPr>
      <w:color w:val="0066CC"/>
      <w:u w:val="single"/>
    </w:rPr>
  </w:style>
  <w:style w:type="character" w:customStyle="1" w:styleId="1">
    <w:name w:val="Заголовок №1_"/>
    <w:basedOn w:val="a0"/>
    <w:link w:val="10"/>
    <w:rsid w:val="00D93675"/>
    <w:rPr>
      <w:rFonts w:ascii="Corbel" w:eastAsia="Corbel" w:hAnsi="Corbel" w:cs="Corbel"/>
      <w:b/>
      <w:bCs/>
      <w:i w:val="0"/>
      <w:iCs w:val="0"/>
      <w:smallCaps w:val="0"/>
      <w:strike w:val="0"/>
      <w:sz w:val="27"/>
      <w:szCs w:val="27"/>
      <w:u w:val="none"/>
    </w:rPr>
  </w:style>
  <w:style w:type="character" w:customStyle="1" w:styleId="2">
    <w:name w:val="Основной текст (2)_"/>
    <w:basedOn w:val="a0"/>
    <w:link w:val="20"/>
    <w:rsid w:val="00D93675"/>
    <w:rPr>
      <w:rFonts w:ascii="Corbel" w:eastAsia="Corbel" w:hAnsi="Corbel" w:cs="Corbel"/>
      <w:b/>
      <w:bCs/>
      <w:i w:val="0"/>
      <w:iCs w:val="0"/>
      <w:smallCaps w:val="0"/>
      <w:strike w:val="0"/>
      <w:sz w:val="27"/>
      <w:szCs w:val="27"/>
      <w:u w:val="none"/>
    </w:rPr>
  </w:style>
  <w:style w:type="character" w:customStyle="1" w:styleId="2Batang">
    <w:name w:val="Основной текст (2) + Batang"/>
    <w:aliases w:val="Не полужирный"/>
    <w:basedOn w:val="2"/>
    <w:rsid w:val="00D93675"/>
    <w:rPr>
      <w:rFonts w:ascii="Batang" w:eastAsia="Batang" w:hAnsi="Batang" w:cs="Batang"/>
      <w:b/>
      <w:bCs/>
      <w:color w:val="000000"/>
      <w:spacing w:val="0"/>
      <w:w w:val="100"/>
      <w:position w:val="0"/>
    </w:rPr>
  </w:style>
  <w:style w:type="character" w:customStyle="1" w:styleId="2Batang0">
    <w:name w:val="Основной текст (2) + Batang"/>
    <w:aliases w:val="8 pt,Не полужирный"/>
    <w:basedOn w:val="2"/>
    <w:rsid w:val="00D93675"/>
    <w:rPr>
      <w:rFonts w:ascii="Batang" w:eastAsia="Batang" w:hAnsi="Batang" w:cs="Batang"/>
      <w:b/>
      <w:bCs/>
      <w:color w:val="000000"/>
      <w:spacing w:val="0"/>
      <w:w w:val="100"/>
      <w:position w:val="0"/>
      <w:sz w:val="16"/>
      <w:szCs w:val="16"/>
    </w:rPr>
  </w:style>
  <w:style w:type="character" w:customStyle="1" w:styleId="3">
    <w:name w:val="Основной текст (3)_"/>
    <w:basedOn w:val="a0"/>
    <w:link w:val="30"/>
    <w:rsid w:val="00D93675"/>
    <w:rPr>
      <w:rFonts w:ascii="Corbel" w:eastAsia="Corbel" w:hAnsi="Corbel" w:cs="Corbel"/>
      <w:b w:val="0"/>
      <w:bCs w:val="0"/>
      <w:i w:val="0"/>
      <w:iCs w:val="0"/>
      <w:smallCaps w:val="0"/>
      <w:strike w:val="0"/>
      <w:sz w:val="18"/>
      <w:szCs w:val="18"/>
      <w:u w:val="none"/>
    </w:rPr>
  </w:style>
  <w:style w:type="character" w:customStyle="1" w:styleId="3Batang">
    <w:name w:val="Основной текст (3) + Batang"/>
    <w:aliases w:val="8 pt"/>
    <w:basedOn w:val="3"/>
    <w:rsid w:val="00D93675"/>
    <w:rPr>
      <w:rFonts w:ascii="Batang" w:eastAsia="Batang" w:hAnsi="Batang" w:cs="Batang"/>
      <w:color w:val="000000"/>
      <w:spacing w:val="0"/>
      <w:w w:val="100"/>
      <w:position w:val="0"/>
      <w:sz w:val="16"/>
      <w:szCs w:val="16"/>
      <w:lang w:val="en-US"/>
    </w:rPr>
  </w:style>
  <w:style w:type="character" w:customStyle="1" w:styleId="3Batang0">
    <w:name w:val="Основной текст (3) + Batang"/>
    <w:basedOn w:val="3"/>
    <w:rsid w:val="00D93675"/>
    <w:rPr>
      <w:rFonts w:ascii="Batang" w:eastAsia="Batang" w:hAnsi="Batang" w:cs="Batang"/>
      <w:color w:val="000000"/>
      <w:spacing w:val="0"/>
      <w:w w:val="100"/>
      <w:position w:val="0"/>
      <w:lang w:val="en-US"/>
    </w:rPr>
  </w:style>
  <w:style w:type="character" w:customStyle="1" w:styleId="4">
    <w:name w:val="Основной текст (4)_"/>
    <w:basedOn w:val="a0"/>
    <w:link w:val="40"/>
    <w:rsid w:val="00D93675"/>
    <w:rPr>
      <w:rFonts w:ascii="Batang" w:eastAsia="Batang" w:hAnsi="Batang" w:cs="Batang"/>
      <w:b w:val="0"/>
      <w:bCs w:val="0"/>
      <w:i/>
      <w:iCs/>
      <w:smallCaps w:val="0"/>
      <w:strike w:val="0"/>
      <w:sz w:val="16"/>
      <w:szCs w:val="16"/>
      <w:u w:val="none"/>
    </w:rPr>
  </w:style>
  <w:style w:type="character" w:customStyle="1" w:styleId="a4">
    <w:name w:val="Основной текст_"/>
    <w:basedOn w:val="a0"/>
    <w:link w:val="21"/>
    <w:rsid w:val="00D93675"/>
    <w:rPr>
      <w:rFonts w:ascii="Batang" w:eastAsia="Batang" w:hAnsi="Batang" w:cs="Batang"/>
      <w:b w:val="0"/>
      <w:bCs w:val="0"/>
      <w:i w:val="0"/>
      <w:iCs w:val="0"/>
      <w:smallCaps w:val="0"/>
      <w:strike w:val="0"/>
      <w:sz w:val="16"/>
      <w:szCs w:val="16"/>
      <w:u w:val="none"/>
    </w:rPr>
  </w:style>
  <w:style w:type="character" w:customStyle="1" w:styleId="a5">
    <w:name w:val="Основной текст + Курсив"/>
    <w:basedOn w:val="a4"/>
    <w:rsid w:val="00D93675"/>
    <w:rPr>
      <w:i/>
      <w:iCs/>
      <w:color w:val="000000"/>
      <w:spacing w:val="0"/>
      <w:w w:val="100"/>
      <w:position w:val="0"/>
      <w:lang w:val="en-US"/>
    </w:rPr>
  </w:style>
  <w:style w:type="character" w:customStyle="1" w:styleId="Corbel">
    <w:name w:val="Основной текст + Corbel"/>
    <w:aliases w:val="9 pt"/>
    <w:basedOn w:val="a4"/>
    <w:rsid w:val="00D93675"/>
    <w:rPr>
      <w:rFonts w:ascii="Corbel" w:eastAsia="Corbel" w:hAnsi="Corbel" w:cs="Corbel"/>
      <w:color w:val="000000"/>
      <w:spacing w:val="0"/>
      <w:w w:val="100"/>
      <w:position w:val="0"/>
      <w:sz w:val="18"/>
      <w:szCs w:val="18"/>
      <w:lang w:val="en-US"/>
    </w:rPr>
  </w:style>
  <w:style w:type="character" w:customStyle="1" w:styleId="22">
    <w:name w:val="Заголовок №2_"/>
    <w:basedOn w:val="a0"/>
    <w:link w:val="23"/>
    <w:rsid w:val="00D93675"/>
    <w:rPr>
      <w:rFonts w:ascii="Arial" w:eastAsia="Arial" w:hAnsi="Arial" w:cs="Arial"/>
      <w:b/>
      <w:bCs/>
      <w:i w:val="0"/>
      <w:iCs w:val="0"/>
      <w:smallCaps w:val="0"/>
      <w:strike w:val="0"/>
      <w:sz w:val="16"/>
      <w:szCs w:val="16"/>
      <w:u w:val="none"/>
    </w:rPr>
  </w:style>
  <w:style w:type="character" w:customStyle="1" w:styleId="a6">
    <w:name w:val="Подпись к таблице_"/>
    <w:basedOn w:val="a0"/>
    <w:link w:val="a7"/>
    <w:rsid w:val="00D93675"/>
    <w:rPr>
      <w:rFonts w:ascii="Batang" w:eastAsia="Batang" w:hAnsi="Batang" w:cs="Batang"/>
      <w:b w:val="0"/>
      <w:bCs w:val="0"/>
      <w:i w:val="0"/>
      <w:iCs w:val="0"/>
      <w:smallCaps w:val="0"/>
      <w:strike w:val="0"/>
      <w:sz w:val="16"/>
      <w:szCs w:val="16"/>
      <w:u w:val="none"/>
    </w:rPr>
  </w:style>
  <w:style w:type="character" w:customStyle="1" w:styleId="11">
    <w:name w:val="Основной текст1"/>
    <w:basedOn w:val="a4"/>
    <w:rsid w:val="00D93675"/>
    <w:rPr>
      <w:color w:val="000000"/>
      <w:spacing w:val="0"/>
      <w:w w:val="100"/>
      <w:position w:val="0"/>
      <w:lang w:val="en-US"/>
    </w:rPr>
  </w:style>
  <w:style w:type="character" w:customStyle="1" w:styleId="a8">
    <w:name w:val="Основной текст + Курсив"/>
    <w:basedOn w:val="a4"/>
    <w:rsid w:val="00D93675"/>
    <w:rPr>
      <w:i/>
      <w:iCs/>
      <w:color w:val="000000"/>
      <w:spacing w:val="0"/>
      <w:w w:val="100"/>
      <w:position w:val="0"/>
      <w:lang w:val="en-US"/>
    </w:rPr>
  </w:style>
  <w:style w:type="character" w:customStyle="1" w:styleId="Corbel0">
    <w:name w:val="Основной текст + Corbel"/>
    <w:aliases w:val="9 pt"/>
    <w:basedOn w:val="a4"/>
    <w:rsid w:val="00D93675"/>
    <w:rPr>
      <w:rFonts w:ascii="Corbel" w:eastAsia="Corbel" w:hAnsi="Corbel" w:cs="Corbel"/>
      <w:color w:val="000000"/>
      <w:spacing w:val="0"/>
      <w:w w:val="100"/>
      <w:position w:val="0"/>
      <w:sz w:val="18"/>
      <w:szCs w:val="18"/>
      <w:lang w:val="en-US"/>
    </w:rPr>
  </w:style>
  <w:style w:type="character" w:customStyle="1" w:styleId="a9">
    <w:name w:val="Колонтитул_"/>
    <w:basedOn w:val="a0"/>
    <w:link w:val="aa"/>
    <w:rsid w:val="00D93675"/>
    <w:rPr>
      <w:rFonts w:ascii="Batang" w:eastAsia="Batang" w:hAnsi="Batang" w:cs="Batang"/>
      <w:b w:val="0"/>
      <w:bCs w:val="0"/>
      <w:i w:val="0"/>
      <w:iCs w:val="0"/>
      <w:smallCaps w:val="0"/>
      <w:strike w:val="0"/>
      <w:sz w:val="17"/>
      <w:szCs w:val="17"/>
      <w:u w:val="none"/>
    </w:rPr>
  </w:style>
  <w:style w:type="character" w:customStyle="1" w:styleId="ab">
    <w:name w:val="Колонтитул"/>
    <w:basedOn w:val="a9"/>
    <w:rsid w:val="00D93675"/>
    <w:rPr>
      <w:color w:val="000000"/>
      <w:spacing w:val="0"/>
      <w:w w:val="100"/>
      <w:position w:val="0"/>
    </w:rPr>
  </w:style>
  <w:style w:type="character" w:customStyle="1" w:styleId="ac">
    <w:name w:val="Основной текст + Курсив"/>
    <w:aliases w:val="Малые прописные"/>
    <w:basedOn w:val="a4"/>
    <w:rsid w:val="00D93675"/>
    <w:rPr>
      <w:i/>
      <w:iCs/>
      <w:smallCaps/>
      <w:color w:val="000000"/>
      <w:spacing w:val="0"/>
      <w:w w:val="100"/>
      <w:position w:val="0"/>
      <w:lang w:val="en-US"/>
    </w:rPr>
  </w:style>
  <w:style w:type="character" w:customStyle="1" w:styleId="5Exact">
    <w:name w:val="Основной текст (5) Exact"/>
    <w:basedOn w:val="a0"/>
    <w:link w:val="5"/>
    <w:rsid w:val="00D93675"/>
    <w:rPr>
      <w:rFonts w:ascii="Gungsuh" w:eastAsia="Gungsuh" w:hAnsi="Gungsuh" w:cs="Gungsuh"/>
      <w:b w:val="0"/>
      <w:bCs w:val="0"/>
      <w:i w:val="0"/>
      <w:iCs w:val="0"/>
      <w:smallCaps w:val="0"/>
      <w:strike w:val="0"/>
      <w:spacing w:val="4"/>
      <w:sz w:val="12"/>
      <w:szCs w:val="12"/>
      <w:u w:val="none"/>
    </w:rPr>
  </w:style>
  <w:style w:type="character" w:customStyle="1" w:styleId="5FranklinGothicMediumCond">
    <w:name w:val="Основной текст (5) + Franklin Gothic Medium Cond"/>
    <w:aliases w:val="11.5 pt,Курсив,Интервал 0 pt Exact"/>
    <w:basedOn w:val="5Exact"/>
    <w:rsid w:val="00D93675"/>
    <w:rPr>
      <w:rFonts w:ascii="Franklin Gothic Medium Cond" w:eastAsia="Franklin Gothic Medium Cond" w:hAnsi="Franklin Gothic Medium Cond" w:cs="Franklin Gothic Medium Cond"/>
      <w:i/>
      <w:iCs/>
      <w:color w:val="000000"/>
      <w:spacing w:val="8"/>
      <w:w w:val="100"/>
      <w:position w:val="0"/>
      <w:sz w:val="23"/>
      <w:szCs w:val="23"/>
    </w:rPr>
  </w:style>
  <w:style w:type="character" w:customStyle="1" w:styleId="5Georgia">
    <w:name w:val="Основной текст (5) + Georgia"/>
    <w:aliases w:val="7.5 pt,Курсив,Интервал 0 pt Exact"/>
    <w:basedOn w:val="5Exact"/>
    <w:rsid w:val="00D93675"/>
    <w:rPr>
      <w:rFonts w:ascii="Georgia" w:eastAsia="Georgia" w:hAnsi="Georgia" w:cs="Georgia"/>
      <w:i/>
      <w:iCs/>
      <w:color w:val="000000"/>
      <w:spacing w:val="2"/>
      <w:w w:val="100"/>
      <w:position w:val="0"/>
      <w:sz w:val="15"/>
      <w:szCs w:val="15"/>
      <w:lang w:val="en-US"/>
    </w:rPr>
  </w:style>
  <w:style w:type="character" w:customStyle="1" w:styleId="Exact">
    <w:name w:val="Основной текст Exact"/>
    <w:basedOn w:val="a0"/>
    <w:rsid w:val="00D93675"/>
    <w:rPr>
      <w:rFonts w:ascii="Batang" w:eastAsia="Batang" w:hAnsi="Batang" w:cs="Batang"/>
      <w:b w:val="0"/>
      <w:bCs w:val="0"/>
      <w:i w:val="0"/>
      <w:iCs w:val="0"/>
      <w:smallCaps w:val="0"/>
      <w:strike w:val="0"/>
      <w:spacing w:val="-2"/>
      <w:sz w:val="15"/>
      <w:szCs w:val="15"/>
      <w:u w:val="none"/>
    </w:rPr>
  </w:style>
  <w:style w:type="character" w:customStyle="1" w:styleId="Exact0">
    <w:name w:val="Основной текст + Курсив Exact"/>
    <w:basedOn w:val="a4"/>
    <w:rsid w:val="00D93675"/>
    <w:rPr>
      <w:i/>
      <w:iCs/>
      <w:color w:val="000000"/>
      <w:spacing w:val="-2"/>
      <w:w w:val="100"/>
      <w:position w:val="0"/>
      <w:sz w:val="15"/>
      <w:szCs w:val="15"/>
      <w:lang w:val="en-US"/>
    </w:rPr>
  </w:style>
  <w:style w:type="character" w:customStyle="1" w:styleId="4Exact">
    <w:name w:val="Основной текст (4) Exact"/>
    <w:basedOn w:val="a0"/>
    <w:rsid w:val="00D93675"/>
    <w:rPr>
      <w:rFonts w:ascii="Batang" w:eastAsia="Batang" w:hAnsi="Batang" w:cs="Batang"/>
      <w:b w:val="0"/>
      <w:bCs w:val="0"/>
      <w:i/>
      <w:iCs/>
      <w:smallCaps w:val="0"/>
      <w:strike w:val="0"/>
      <w:spacing w:val="-2"/>
      <w:sz w:val="15"/>
      <w:szCs w:val="15"/>
      <w:u w:val="none"/>
    </w:rPr>
  </w:style>
  <w:style w:type="character" w:customStyle="1" w:styleId="Corbel1">
    <w:name w:val="Основной текст + Corbel"/>
    <w:aliases w:val="8.5 pt,Интервал 0 pt Exact"/>
    <w:basedOn w:val="a4"/>
    <w:rsid w:val="00D93675"/>
    <w:rPr>
      <w:rFonts w:ascii="Corbel" w:eastAsia="Corbel" w:hAnsi="Corbel" w:cs="Corbel"/>
      <w:color w:val="000000"/>
      <w:spacing w:val="3"/>
      <w:w w:val="100"/>
      <w:position w:val="0"/>
      <w:sz w:val="17"/>
      <w:szCs w:val="17"/>
      <w:lang w:val="en-US"/>
    </w:rPr>
  </w:style>
  <w:style w:type="character" w:customStyle="1" w:styleId="4Exact0">
    <w:name w:val="Основной текст (4) + Не курсив Exact"/>
    <w:basedOn w:val="4"/>
    <w:rsid w:val="00D93675"/>
    <w:rPr>
      <w:i/>
      <w:iCs/>
      <w:color w:val="000000"/>
      <w:spacing w:val="-2"/>
      <w:w w:val="100"/>
      <w:position w:val="0"/>
      <w:sz w:val="15"/>
      <w:szCs w:val="15"/>
      <w:lang w:val="en-US"/>
    </w:rPr>
  </w:style>
  <w:style w:type="character" w:customStyle="1" w:styleId="4Exact1">
    <w:name w:val="Основной текст (4) + Малые прописные Exact"/>
    <w:basedOn w:val="4"/>
    <w:rsid w:val="00D93675"/>
    <w:rPr>
      <w:smallCaps/>
      <w:color w:val="000000"/>
      <w:spacing w:val="-2"/>
      <w:w w:val="100"/>
      <w:position w:val="0"/>
      <w:sz w:val="15"/>
      <w:szCs w:val="15"/>
      <w:lang w:val="en-US"/>
    </w:rPr>
  </w:style>
  <w:style w:type="character" w:customStyle="1" w:styleId="6Exact">
    <w:name w:val="Основной текст (6) Exact"/>
    <w:basedOn w:val="a0"/>
    <w:rsid w:val="00D93675"/>
    <w:rPr>
      <w:rFonts w:ascii="Arial" w:eastAsia="Arial" w:hAnsi="Arial" w:cs="Arial"/>
      <w:b/>
      <w:bCs/>
      <w:i w:val="0"/>
      <w:iCs w:val="0"/>
      <w:smallCaps w:val="0"/>
      <w:strike w:val="0"/>
      <w:spacing w:val="7"/>
      <w:sz w:val="15"/>
      <w:szCs w:val="15"/>
      <w:u w:val="none"/>
    </w:rPr>
  </w:style>
  <w:style w:type="character" w:customStyle="1" w:styleId="7Exact">
    <w:name w:val="Основной текст (7) Exact"/>
    <w:basedOn w:val="a0"/>
    <w:link w:val="7"/>
    <w:rsid w:val="00D93675"/>
    <w:rPr>
      <w:rFonts w:ascii="Batang" w:eastAsia="Batang" w:hAnsi="Batang" w:cs="Batang"/>
      <w:b w:val="0"/>
      <w:bCs w:val="0"/>
      <w:i/>
      <w:iCs/>
      <w:smallCaps w:val="0"/>
      <w:strike w:val="0"/>
      <w:spacing w:val="26"/>
      <w:sz w:val="19"/>
      <w:szCs w:val="19"/>
      <w:u w:val="none"/>
    </w:rPr>
  </w:style>
  <w:style w:type="character" w:customStyle="1" w:styleId="7Exact0">
    <w:name w:val="Основной текст (7) Exact"/>
    <w:basedOn w:val="7Exact"/>
    <w:rsid w:val="00D93675"/>
    <w:rPr>
      <w:color w:val="000000"/>
      <w:w w:val="100"/>
      <w:position w:val="0"/>
      <w:u w:val="single"/>
      <w:lang w:val="en-US"/>
    </w:rPr>
  </w:style>
  <w:style w:type="character" w:customStyle="1" w:styleId="775pt">
    <w:name w:val="Основной текст (7) + 7.5 pt"/>
    <w:aliases w:val="Интервал 0 pt Exact"/>
    <w:basedOn w:val="7Exact"/>
    <w:rsid w:val="00D93675"/>
    <w:rPr>
      <w:color w:val="000000"/>
      <w:spacing w:val="-2"/>
      <w:w w:val="100"/>
      <w:position w:val="0"/>
      <w:sz w:val="15"/>
      <w:szCs w:val="15"/>
      <w:lang w:val="en-US"/>
    </w:rPr>
  </w:style>
  <w:style w:type="character" w:customStyle="1" w:styleId="ad">
    <w:name w:val="Подпись к картинке_"/>
    <w:basedOn w:val="a0"/>
    <w:link w:val="ae"/>
    <w:rsid w:val="00D93675"/>
    <w:rPr>
      <w:rFonts w:ascii="Batang" w:eastAsia="Batang" w:hAnsi="Batang" w:cs="Batang"/>
      <w:b w:val="0"/>
      <w:bCs w:val="0"/>
      <w:i w:val="0"/>
      <w:iCs w:val="0"/>
      <w:smallCaps w:val="0"/>
      <w:strike w:val="0"/>
      <w:sz w:val="16"/>
      <w:szCs w:val="16"/>
      <w:u w:val="none"/>
    </w:rPr>
  </w:style>
  <w:style w:type="character" w:customStyle="1" w:styleId="6">
    <w:name w:val="Основной текст (6)_"/>
    <w:basedOn w:val="a0"/>
    <w:link w:val="60"/>
    <w:rsid w:val="00D93675"/>
    <w:rPr>
      <w:rFonts w:ascii="Arial" w:eastAsia="Arial" w:hAnsi="Arial" w:cs="Arial"/>
      <w:b/>
      <w:bCs/>
      <w:i w:val="0"/>
      <w:iCs w:val="0"/>
      <w:smallCaps w:val="0"/>
      <w:strike w:val="0"/>
      <w:sz w:val="16"/>
      <w:szCs w:val="16"/>
      <w:u w:val="none"/>
    </w:rPr>
  </w:style>
  <w:style w:type="character" w:customStyle="1" w:styleId="Corbel2">
    <w:name w:val="Подпись к картинке + Corbel"/>
    <w:aliases w:val="9 pt"/>
    <w:basedOn w:val="ad"/>
    <w:rsid w:val="00D93675"/>
    <w:rPr>
      <w:rFonts w:ascii="Corbel" w:eastAsia="Corbel" w:hAnsi="Corbel" w:cs="Corbel"/>
      <w:color w:val="000000"/>
      <w:spacing w:val="0"/>
      <w:w w:val="100"/>
      <w:position w:val="0"/>
      <w:sz w:val="18"/>
      <w:szCs w:val="18"/>
    </w:rPr>
  </w:style>
  <w:style w:type="character" w:customStyle="1" w:styleId="Georgia">
    <w:name w:val="Основной текст + Georgia"/>
    <w:aliases w:val="4.5 pt,Курсив"/>
    <w:basedOn w:val="a4"/>
    <w:rsid w:val="00D93675"/>
    <w:rPr>
      <w:rFonts w:ascii="Georgia" w:eastAsia="Georgia" w:hAnsi="Georgia" w:cs="Georgia"/>
      <w:i/>
      <w:iCs/>
      <w:color w:val="000000"/>
      <w:spacing w:val="0"/>
      <w:w w:val="100"/>
      <w:position w:val="0"/>
      <w:sz w:val="9"/>
      <w:szCs w:val="9"/>
      <w:lang w:val="en-US"/>
    </w:rPr>
  </w:style>
  <w:style w:type="character" w:customStyle="1" w:styleId="5pt">
    <w:name w:val="Основной текст + 5 pt"/>
    <w:basedOn w:val="a4"/>
    <w:rsid w:val="00D93675"/>
    <w:rPr>
      <w:color w:val="000000"/>
      <w:spacing w:val="0"/>
      <w:w w:val="100"/>
      <w:position w:val="0"/>
      <w:sz w:val="10"/>
      <w:szCs w:val="10"/>
    </w:rPr>
  </w:style>
  <w:style w:type="character" w:customStyle="1" w:styleId="10pt">
    <w:name w:val="Основной текст + 10 pt"/>
    <w:aliases w:val="Интервал 0 pt Exact"/>
    <w:basedOn w:val="a4"/>
    <w:rsid w:val="00D93675"/>
    <w:rPr>
      <w:color w:val="000000"/>
      <w:spacing w:val="14"/>
      <w:w w:val="100"/>
      <w:position w:val="0"/>
      <w:sz w:val="20"/>
      <w:szCs w:val="20"/>
    </w:rPr>
  </w:style>
  <w:style w:type="character" w:customStyle="1" w:styleId="Exact1">
    <w:name w:val="Основной текст + Малые прописные Exact"/>
    <w:basedOn w:val="a4"/>
    <w:rsid w:val="00D93675"/>
    <w:rPr>
      <w:smallCaps/>
      <w:color w:val="000000"/>
      <w:spacing w:val="-2"/>
      <w:w w:val="100"/>
      <w:position w:val="0"/>
      <w:sz w:val="15"/>
      <w:szCs w:val="15"/>
      <w:lang w:val="en-US"/>
    </w:rPr>
  </w:style>
  <w:style w:type="character" w:customStyle="1" w:styleId="8Exact">
    <w:name w:val="Основной текст (8) Exact"/>
    <w:basedOn w:val="a0"/>
    <w:link w:val="8"/>
    <w:rsid w:val="00D93675"/>
    <w:rPr>
      <w:rFonts w:ascii="Arial" w:eastAsia="Arial" w:hAnsi="Arial" w:cs="Arial"/>
      <w:b/>
      <w:bCs/>
      <w:i/>
      <w:iCs/>
      <w:smallCaps w:val="0"/>
      <w:strike w:val="0"/>
      <w:spacing w:val="13"/>
      <w:sz w:val="12"/>
      <w:szCs w:val="12"/>
      <w:u w:val="none"/>
    </w:rPr>
  </w:style>
  <w:style w:type="character" w:customStyle="1" w:styleId="8Gungsuh">
    <w:name w:val="Основной текст (8) + Gungsuh"/>
    <w:aliases w:val="Не полужирный,Не курсив,Интервал 0 pt Exact"/>
    <w:basedOn w:val="8Exact"/>
    <w:rsid w:val="00D93675"/>
    <w:rPr>
      <w:rFonts w:ascii="Gungsuh" w:eastAsia="Gungsuh" w:hAnsi="Gungsuh" w:cs="Gungsuh"/>
      <w:b/>
      <w:bCs/>
      <w:i/>
      <w:iCs/>
      <w:color w:val="000000"/>
      <w:spacing w:val="10"/>
      <w:w w:val="100"/>
      <w:position w:val="0"/>
      <w:lang w:val="en-US"/>
    </w:rPr>
  </w:style>
  <w:style w:type="character" w:customStyle="1" w:styleId="8Georgia">
    <w:name w:val="Основной текст (8) + Georgia"/>
    <w:aliases w:val="6.5 pt,Не полужирный,Не курсив,Интервал 0 pt,Масштаб 70% Exact"/>
    <w:basedOn w:val="8Exact"/>
    <w:rsid w:val="00D93675"/>
    <w:rPr>
      <w:rFonts w:ascii="Georgia" w:eastAsia="Georgia" w:hAnsi="Georgia" w:cs="Georgia"/>
      <w:b/>
      <w:bCs/>
      <w:i/>
      <w:iCs/>
      <w:color w:val="000000"/>
      <w:spacing w:val="10"/>
      <w:w w:val="70"/>
      <w:position w:val="0"/>
      <w:sz w:val="13"/>
      <w:szCs w:val="13"/>
      <w:lang w:val="en-US"/>
    </w:rPr>
  </w:style>
  <w:style w:type="character" w:customStyle="1" w:styleId="9Exact">
    <w:name w:val="Основной текст (9) Exact"/>
    <w:basedOn w:val="a0"/>
    <w:link w:val="9"/>
    <w:rsid w:val="00D93675"/>
    <w:rPr>
      <w:rFonts w:ascii="Batang" w:eastAsia="Batang" w:hAnsi="Batang" w:cs="Batang"/>
      <w:b w:val="0"/>
      <w:bCs w:val="0"/>
      <w:i w:val="0"/>
      <w:iCs w:val="0"/>
      <w:smallCaps w:val="0"/>
      <w:strike w:val="0"/>
      <w:spacing w:val="14"/>
      <w:sz w:val="20"/>
      <w:szCs w:val="20"/>
      <w:u w:val="none"/>
    </w:rPr>
  </w:style>
  <w:style w:type="character" w:customStyle="1" w:styleId="90">
    <w:name w:val="Основной текст (9) + Курсив"/>
    <w:aliases w:val="Интервал 2 pt Exact"/>
    <w:basedOn w:val="9Exact"/>
    <w:rsid w:val="00D93675"/>
    <w:rPr>
      <w:i/>
      <w:iCs/>
      <w:color w:val="000000"/>
      <w:spacing w:val="50"/>
      <w:w w:val="100"/>
      <w:position w:val="0"/>
      <w:lang w:val="en-US"/>
    </w:rPr>
  </w:style>
  <w:style w:type="character" w:customStyle="1" w:styleId="90ptExact">
    <w:name w:val="Основной текст (9) + Интервал 0 pt Exact"/>
    <w:basedOn w:val="9Exact"/>
    <w:rsid w:val="00D93675"/>
    <w:rPr>
      <w:color w:val="000000"/>
      <w:spacing w:val="0"/>
      <w:w w:val="100"/>
      <w:position w:val="0"/>
    </w:rPr>
  </w:style>
  <w:style w:type="character" w:customStyle="1" w:styleId="10Exact">
    <w:name w:val="Основной текст (10) Exact"/>
    <w:basedOn w:val="a0"/>
    <w:link w:val="100"/>
    <w:rsid w:val="00D93675"/>
    <w:rPr>
      <w:rFonts w:ascii="Franklin Gothic Medium Cond" w:eastAsia="Franklin Gothic Medium Cond" w:hAnsi="Franklin Gothic Medium Cond" w:cs="Franklin Gothic Medium Cond"/>
      <w:b w:val="0"/>
      <w:bCs w:val="0"/>
      <w:i/>
      <w:iCs/>
      <w:smallCaps w:val="0"/>
      <w:strike w:val="0"/>
      <w:spacing w:val="8"/>
      <w:sz w:val="23"/>
      <w:szCs w:val="23"/>
      <w:u w:val="none"/>
    </w:rPr>
  </w:style>
  <w:style w:type="character" w:customStyle="1" w:styleId="10Gungsuh">
    <w:name w:val="Основной текст (10) + Gungsuh"/>
    <w:aliases w:val="6 pt,Не курсив,Интервал 0 pt Exact"/>
    <w:basedOn w:val="10Exact"/>
    <w:rsid w:val="00D93675"/>
    <w:rPr>
      <w:rFonts w:ascii="Gungsuh" w:eastAsia="Gungsuh" w:hAnsi="Gungsuh" w:cs="Gungsuh"/>
      <w:i/>
      <w:iCs/>
      <w:color w:val="000000"/>
      <w:spacing w:val="4"/>
      <w:w w:val="100"/>
      <w:position w:val="0"/>
      <w:sz w:val="12"/>
      <w:szCs w:val="12"/>
      <w:lang w:val="en-US"/>
    </w:rPr>
  </w:style>
  <w:style w:type="character" w:customStyle="1" w:styleId="FranklinGothicMediumCond">
    <w:name w:val="Основной текст + Franklin Gothic Medium Cond"/>
    <w:aliases w:val="11.5 pt,Курсив,Интервал 0 pt Exact"/>
    <w:basedOn w:val="a4"/>
    <w:rsid w:val="00D93675"/>
    <w:rPr>
      <w:rFonts w:ascii="Franklin Gothic Medium Cond" w:eastAsia="Franklin Gothic Medium Cond" w:hAnsi="Franklin Gothic Medium Cond" w:cs="Franklin Gothic Medium Cond"/>
      <w:i/>
      <w:iCs/>
      <w:color w:val="000000"/>
      <w:spacing w:val="8"/>
      <w:w w:val="100"/>
      <w:position w:val="0"/>
      <w:sz w:val="23"/>
      <w:szCs w:val="23"/>
      <w:lang w:val="en-US"/>
    </w:rPr>
  </w:style>
  <w:style w:type="character" w:customStyle="1" w:styleId="Gungsuh">
    <w:name w:val="Основной текст + Gungsuh"/>
    <w:aliases w:val="6 pt,Интервал 0 pt Exact"/>
    <w:basedOn w:val="a4"/>
    <w:rsid w:val="00D93675"/>
    <w:rPr>
      <w:rFonts w:ascii="Gungsuh" w:eastAsia="Gungsuh" w:hAnsi="Gungsuh" w:cs="Gungsuh"/>
      <w:color w:val="000000"/>
      <w:spacing w:val="4"/>
      <w:w w:val="100"/>
      <w:position w:val="0"/>
      <w:sz w:val="12"/>
      <w:szCs w:val="12"/>
    </w:rPr>
  </w:style>
  <w:style w:type="character" w:customStyle="1" w:styleId="Exact2">
    <w:name w:val="Подпись к таблице Exact"/>
    <w:basedOn w:val="a0"/>
    <w:rsid w:val="00D93675"/>
    <w:rPr>
      <w:rFonts w:ascii="Batang" w:eastAsia="Batang" w:hAnsi="Batang" w:cs="Batang"/>
      <w:b w:val="0"/>
      <w:bCs w:val="0"/>
      <w:i w:val="0"/>
      <w:iCs w:val="0"/>
      <w:smallCaps w:val="0"/>
      <w:strike w:val="0"/>
      <w:spacing w:val="-2"/>
      <w:sz w:val="15"/>
      <w:szCs w:val="15"/>
      <w:u w:val="none"/>
    </w:rPr>
  </w:style>
  <w:style w:type="character" w:customStyle="1" w:styleId="11Exact">
    <w:name w:val="Основной текст (11) Exact"/>
    <w:basedOn w:val="a0"/>
    <w:link w:val="110"/>
    <w:rsid w:val="00D93675"/>
    <w:rPr>
      <w:rFonts w:ascii="Corbel" w:eastAsia="Corbel" w:hAnsi="Corbel" w:cs="Corbel"/>
      <w:b w:val="0"/>
      <w:bCs w:val="0"/>
      <w:i w:val="0"/>
      <w:iCs w:val="0"/>
      <w:smallCaps w:val="0"/>
      <w:strike w:val="0"/>
      <w:spacing w:val="3"/>
      <w:sz w:val="17"/>
      <w:szCs w:val="17"/>
      <w:u w:val="none"/>
    </w:rPr>
  </w:style>
  <w:style w:type="character" w:customStyle="1" w:styleId="af">
    <w:name w:val="Основной текст + Курсив"/>
    <w:aliases w:val="Малые прописные Exact"/>
    <w:basedOn w:val="a4"/>
    <w:rsid w:val="00D93675"/>
    <w:rPr>
      <w:i/>
      <w:iCs/>
      <w:smallCaps/>
      <w:color w:val="000000"/>
      <w:spacing w:val="-2"/>
      <w:w w:val="100"/>
      <w:position w:val="0"/>
      <w:sz w:val="15"/>
      <w:szCs w:val="15"/>
      <w:lang w:val="en-US"/>
    </w:rPr>
  </w:style>
  <w:style w:type="character" w:customStyle="1" w:styleId="4Exact2">
    <w:name w:val="Основной текст (4) Exact"/>
    <w:basedOn w:val="4"/>
    <w:rsid w:val="00D93675"/>
    <w:rPr>
      <w:color w:val="000000"/>
      <w:spacing w:val="-2"/>
      <w:w w:val="100"/>
      <w:position w:val="0"/>
      <w:sz w:val="15"/>
      <w:szCs w:val="15"/>
      <w:u w:val="single"/>
      <w:lang w:val="en-US"/>
    </w:rPr>
  </w:style>
  <w:style w:type="character" w:customStyle="1" w:styleId="Exact3">
    <w:name w:val="Подпись к картинке Exact"/>
    <w:basedOn w:val="a0"/>
    <w:rsid w:val="00D93675"/>
    <w:rPr>
      <w:rFonts w:ascii="Batang" w:eastAsia="Batang" w:hAnsi="Batang" w:cs="Batang"/>
      <w:b w:val="0"/>
      <w:bCs w:val="0"/>
      <w:i w:val="0"/>
      <w:iCs w:val="0"/>
      <w:smallCaps w:val="0"/>
      <w:strike w:val="0"/>
      <w:spacing w:val="-2"/>
      <w:sz w:val="15"/>
      <w:szCs w:val="15"/>
      <w:u w:val="none"/>
    </w:rPr>
  </w:style>
  <w:style w:type="character" w:customStyle="1" w:styleId="4Corbel">
    <w:name w:val="Основной текст (4) + Corbel"/>
    <w:aliases w:val="9 pt,Не курсив"/>
    <w:basedOn w:val="4"/>
    <w:rsid w:val="00D93675"/>
    <w:rPr>
      <w:rFonts w:ascii="Corbel" w:eastAsia="Corbel" w:hAnsi="Corbel" w:cs="Corbel"/>
      <w:i/>
      <w:iCs/>
      <w:color w:val="000000"/>
      <w:spacing w:val="0"/>
      <w:w w:val="100"/>
      <w:position w:val="0"/>
      <w:sz w:val="18"/>
      <w:szCs w:val="18"/>
    </w:rPr>
  </w:style>
  <w:style w:type="character" w:customStyle="1" w:styleId="41">
    <w:name w:val="Основной текст (4) + Не курсив"/>
    <w:basedOn w:val="4"/>
    <w:rsid w:val="00D93675"/>
    <w:rPr>
      <w:i/>
      <w:iCs/>
      <w:color w:val="000000"/>
      <w:spacing w:val="0"/>
      <w:w w:val="100"/>
      <w:position w:val="0"/>
      <w:lang w:val="en-US"/>
    </w:rPr>
  </w:style>
  <w:style w:type="character" w:customStyle="1" w:styleId="12">
    <w:name w:val="Основной текст (12)_"/>
    <w:basedOn w:val="a0"/>
    <w:link w:val="120"/>
    <w:rsid w:val="00D93675"/>
    <w:rPr>
      <w:rFonts w:ascii="Georgia" w:eastAsia="Georgia" w:hAnsi="Georgia" w:cs="Georgia"/>
      <w:b w:val="0"/>
      <w:bCs w:val="0"/>
      <w:i/>
      <w:iCs/>
      <w:smallCaps w:val="0"/>
      <w:strike w:val="0"/>
      <w:spacing w:val="10"/>
      <w:sz w:val="14"/>
      <w:szCs w:val="14"/>
      <w:u w:val="none"/>
    </w:rPr>
  </w:style>
  <w:style w:type="character" w:customStyle="1" w:styleId="121">
    <w:name w:val="Основной текст (12) + Не курсив"/>
    <w:aliases w:val="Интервал 0 pt"/>
    <w:basedOn w:val="12"/>
    <w:rsid w:val="00D93675"/>
    <w:rPr>
      <w:i/>
      <w:iCs/>
      <w:color w:val="000000"/>
      <w:spacing w:val="0"/>
      <w:w w:val="100"/>
      <w:position w:val="0"/>
      <w:lang w:val="en-US"/>
    </w:rPr>
  </w:style>
  <w:style w:type="character" w:customStyle="1" w:styleId="af0">
    <w:name w:val="Подпись к картинке + Курсив"/>
    <w:basedOn w:val="ad"/>
    <w:rsid w:val="00D93675"/>
    <w:rPr>
      <w:i/>
      <w:iCs/>
      <w:color w:val="000000"/>
      <w:spacing w:val="0"/>
      <w:w w:val="100"/>
      <w:position w:val="0"/>
      <w:lang w:val="en-US"/>
    </w:rPr>
  </w:style>
  <w:style w:type="character" w:customStyle="1" w:styleId="11Batang">
    <w:name w:val="Основной текст (11) + Batang"/>
    <w:aliases w:val="7.5 pt,Курсив,Интервал 0 pt Exact"/>
    <w:basedOn w:val="11Exact"/>
    <w:rsid w:val="00D93675"/>
    <w:rPr>
      <w:rFonts w:ascii="Batang" w:eastAsia="Batang" w:hAnsi="Batang" w:cs="Batang"/>
      <w:i/>
      <w:iCs/>
      <w:color w:val="000000"/>
      <w:spacing w:val="-2"/>
      <w:w w:val="100"/>
      <w:position w:val="0"/>
      <w:sz w:val="15"/>
      <w:szCs w:val="15"/>
    </w:rPr>
  </w:style>
  <w:style w:type="character" w:customStyle="1" w:styleId="11Batang0">
    <w:name w:val="Основной текст (11) + Batang"/>
    <w:aliases w:val="7.5 pt,Интервал 0 pt Exact"/>
    <w:basedOn w:val="11Exact"/>
    <w:rsid w:val="00D93675"/>
    <w:rPr>
      <w:rFonts w:ascii="Batang" w:eastAsia="Batang" w:hAnsi="Batang" w:cs="Batang"/>
      <w:color w:val="000000"/>
      <w:spacing w:val="-2"/>
      <w:w w:val="100"/>
      <w:position w:val="0"/>
      <w:sz w:val="15"/>
      <w:szCs w:val="15"/>
      <w:lang w:val="en-US"/>
    </w:rPr>
  </w:style>
  <w:style w:type="character" w:customStyle="1" w:styleId="4Exact3">
    <w:name w:val="Основной текст (4) + Не курсив Exact"/>
    <w:basedOn w:val="4"/>
    <w:rsid w:val="00D93675"/>
    <w:rPr>
      <w:i/>
      <w:iCs/>
      <w:color w:val="000000"/>
      <w:spacing w:val="-2"/>
      <w:w w:val="100"/>
      <w:position w:val="0"/>
      <w:sz w:val="15"/>
      <w:szCs w:val="15"/>
      <w:u w:val="single"/>
      <w:lang w:val="en-US"/>
    </w:rPr>
  </w:style>
  <w:style w:type="character" w:customStyle="1" w:styleId="4Corbel0">
    <w:name w:val="Основной текст (4) + Corbel"/>
    <w:aliases w:val="8.5 pt,Интервал 0 pt Exact"/>
    <w:basedOn w:val="4"/>
    <w:rsid w:val="00D93675"/>
    <w:rPr>
      <w:rFonts w:ascii="Corbel" w:eastAsia="Corbel" w:hAnsi="Corbel" w:cs="Corbel"/>
      <w:color w:val="000000"/>
      <w:spacing w:val="0"/>
      <w:w w:val="100"/>
      <w:position w:val="0"/>
      <w:sz w:val="17"/>
      <w:szCs w:val="17"/>
    </w:rPr>
  </w:style>
  <w:style w:type="character" w:customStyle="1" w:styleId="Corbel3">
    <w:name w:val="Подпись к картинке + Corbel"/>
    <w:aliases w:val="8.5 pt,Интервал 0 pt Exact"/>
    <w:basedOn w:val="ad"/>
    <w:rsid w:val="00D93675"/>
    <w:rPr>
      <w:rFonts w:ascii="Corbel" w:eastAsia="Corbel" w:hAnsi="Corbel" w:cs="Corbel"/>
      <w:color w:val="000000"/>
      <w:spacing w:val="3"/>
      <w:w w:val="100"/>
      <w:position w:val="0"/>
      <w:sz w:val="17"/>
      <w:szCs w:val="17"/>
    </w:rPr>
  </w:style>
  <w:style w:type="character" w:customStyle="1" w:styleId="7pt">
    <w:name w:val="Основной текст + 7 pt"/>
    <w:basedOn w:val="a4"/>
    <w:rsid w:val="00D93675"/>
    <w:rPr>
      <w:color w:val="000000"/>
      <w:spacing w:val="0"/>
      <w:w w:val="100"/>
      <w:position w:val="0"/>
      <w:sz w:val="14"/>
      <w:szCs w:val="14"/>
      <w:lang w:val="en-US"/>
    </w:rPr>
  </w:style>
  <w:style w:type="character" w:customStyle="1" w:styleId="af1">
    <w:name w:val="Основной текст + Курсив"/>
    <w:aliases w:val="Малые прописные"/>
    <w:basedOn w:val="a4"/>
    <w:rsid w:val="00D93675"/>
    <w:rPr>
      <w:i/>
      <w:iCs/>
      <w:smallCaps/>
      <w:color w:val="000000"/>
      <w:spacing w:val="0"/>
      <w:w w:val="100"/>
      <w:position w:val="0"/>
      <w:lang w:val="en-US"/>
    </w:rPr>
  </w:style>
  <w:style w:type="character" w:customStyle="1" w:styleId="af2">
    <w:name w:val="Основной текст + Малые прописные"/>
    <w:basedOn w:val="a4"/>
    <w:rsid w:val="00D93675"/>
    <w:rPr>
      <w:smallCaps/>
      <w:color w:val="000000"/>
      <w:spacing w:val="0"/>
      <w:w w:val="100"/>
      <w:position w:val="0"/>
    </w:rPr>
  </w:style>
  <w:style w:type="character" w:customStyle="1" w:styleId="4pt">
    <w:name w:val="Основной текст + 4 pt"/>
    <w:basedOn w:val="a4"/>
    <w:rsid w:val="00D93675"/>
    <w:rPr>
      <w:color w:val="000000"/>
      <w:spacing w:val="0"/>
      <w:w w:val="100"/>
      <w:position w:val="0"/>
      <w:sz w:val="8"/>
      <w:szCs w:val="8"/>
      <w:lang w:val="en-US"/>
    </w:rPr>
  </w:style>
  <w:style w:type="character" w:customStyle="1" w:styleId="4pt0">
    <w:name w:val="Основной текст + 4 pt"/>
    <w:basedOn w:val="a4"/>
    <w:rsid w:val="00D93675"/>
    <w:rPr>
      <w:color w:val="000000"/>
      <w:spacing w:val="0"/>
      <w:w w:val="100"/>
      <w:position w:val="0"/>
      <w:sz w:val="8"/>
      <w:szCs w:val="8"/>
    </w:rPr>
  </w:style>
  <w:style w:type="character" w:customStyle="1" w:styleId="Exact4">
    <w:name w:val="Основной текст Exact"/>
    <w:basedOn w:val="a4"/>
    <w:rsid w:val="00D93675"/>
    <w:rPr>
      <w:color w:val="000000"/>
      <w:spacing w:val="-2"/>
      <w:w w:val="100"/>
      <w:position w:val="0"/>
      <w:sz w:val="15"/>
      <w:szCs w:val="15"/>
      <w:u w:val="single"/>
      <w:lang w:val="en-US"/>
    </w:rPr>
  </w:style>
  <w:style w:type="character" w:customStyle="1" w:styleId="af3">
    <w:name w:val="Основной текст + Малые прописные"/>
    <w:basedOn w:val="a4"/>
    <w:rsid w:val="00D93675"/>
    <w:rPr>
      <w:smallCaps/>
      <w:color w:val="000000"/>
      <w:spacing w:val="0"/>
      <w:w w:val="100"/>
      <w:position w:val="0"/>
      <w:lang w:val="en-US"/>
    </w:rPr>
  </w:style>
  <w:style w:type="character" w:customStyle="1" w:styleId="11Batang1">
    <w:name w:val="Основной текст (11) + Batang"/>
    <w:aliases w:val="4 pt,Интервал 0 pt Exact"/>
    <w:basedOn w:val="11Exact"/>
    <w:rsid w:val="00D93675"/>
    <w:rPr>
      <w:rFonts w:ascii="Batang" w:eastAsia="Batang" w:hAnsi="Batang" w:cs="Batang"/>
      <w:color w:val="000000"/>
      <w:spacing w:val="0"/>
      <w:w w:val="100"/>
      <w:position w:val="0"/>
      <w:sz w:val="8"/>
      <w:szCs w:val="8"/>
    </w:rPr>
  </w:style>
  <w:style w:type="character" w:customStyle="1" w:styleId="Corbel4">
    <w:name w:val="Основной текст + Corbel"/>
    <w:aliases w:val="Интервал 0 pt"/>
    <w:basedOn w:val="a4"/>
    <w:rsid w:val="00D93675"/>
    <w:rPr>
      <w:rFonts w:ascii="Corbel" w:eastAsia="Corbel" w:hAnsi="Corbel" w:cs="Corbel"/>
      <w:color w:val="000000"/>
      <w:spacing w:val="0"/>
      <w:w w:val="100"/>
      <w:position w:val="0"/>
      <w:sz w:val="15"/>
      <w:szCs w:val="15"/>
    </w:rPr>
  </w:style>
  <w:style w:type="character" w:customStyle="1" w:styleId="-1pt">
    <w:name w:val="Основной текст + Интервал -1 pt"/>
    <w:basedOn w:val="a4"/>
    <w:rsid w:val="00D93675"/>
    <w:rPr>
      <w:color w:val="000000"/>
      <w:spacing w:val="-30"/>
      <w:w w:val="100"/>
      <w:position w:val="0"/>
      <w:lang w:val="en-US"/>
    </w:rPr>
  </w:style>
  <w:style w:type="character" w:customStyle="1" w:styleId="7pt0">
    <w:name w:val="Основной текст + 7 pt"/>
    <w:aliases w:val="Курсив"/>
    <w:basedOn w:val="a4"/>
    <w:rsid w:val="00D93675"/>
    <w:rPr>
      <w:i/>
      <w:iCs/>
      <w:color w:val="000000"/>
      <w:spacing w:val="0"/>
      <w:w w:val="100"/>
      <w:position w:val="0"/>
      <w:sz w:val="14"/>
      <w:szCs w:val="14"/>
      <w:lang w:val="en-US"/>
    </w:rPr>
  </w:style>
  <w:style w:type="character" w:customStyle="1" w:styleId="13">
    <w:name w:val="Основной текст (13)_"/>
    <w:basedOn w:val="a0"/>
    <w:link w:val="130"/>
    <w:rsid w:val="00D93675"/>
    <w:rPr>
      <w:rFonts w:ascii="Batang" w:eastAsia="Batang" w:hAnsi="Batang" w:cs="Batang"/>
      <w:b w:val="0"/>
      <w:bCs w:val="0"/>
      <w:i/>
      <w:iCs/>
      <w:smallCaps w:val="0"/>
      <w:strike w:val="0"/>
      <w:sz w:val="14"/>
      <w:szCs w:val="14"/>
      <w:u w:val="none"/>
    </w:rPr>
  </w:style>
  <w:style w:type="character" w:customStyle="1" w:styleId="13Corbel">
    <w:name w:val="Основной текст (13) + Corbel"/>
    <w:aliases w:val="9 pt,Не курсив"/>
    <w:basedOn w:val="13"/>
    <w:rsid w:val="00D93675"/>
    <w:rPr>
      <w:rFonts w:ascii="Corbel" w:eastAsia="Corbel" w:hAnsi="Corbel" w:cs="Corbel"/>
      <w:i/>
      <w:iCs/>
      <w:color w:val="000000"/>
      <w:spacing w:val="0"/>
      <w:w w:val="100"/>
      <w:position w:val="0"/>
      <w:sz w:val="18"/>
      <w:szCs w:val="18"/>
      <w:lang w:val="de-DE"/>
    </w:rPr>
  </w:style>
  <w:style w:type="character" w:customStyle="1" w:styleId="138pt">
    <w:name w:val="Основной текст (13) + 8 pt"/>
    <w:aliases w:val="Не курсив"/>
    <w:basedOn w:val="13"/>
    <w:rsid w:val="00D93675"/>
    <w:rPr>
      <w:i/>
      <w:iCs/>
      <w:color w:val="000000"/>
      <w:spacing w:val="0"/>
      <w:w w:val="100"/>
      <w:position w:val="0"/>
      <w:sz w:val="16"/>
      <w:szCs w:val="16"/>
      <w:lang w:val="en-US"/>
    </w:rPr>
  </w:style>
  <w:style w:type="character" w:customStyle="1" w:styleId="131">
    <w:name w:val="Основной текст (13) + Не курсив"/>
    <w:basedOn w:val="13"/>
    <w:rsid w:val="00D93675"/>
    <w:rPr>
      <w:i/>
      <w:iCs/>
      <w:color w:val="000000"/>
      <w:spacing w:val="0"/>
      <w:w w:val="100"/>
      <w:position w:val="0"/>
    </w:rPr>
  </w:style>
  <w:style w:type="character" w:customStyle="1" w:styleId="7pt1">
    <w:name w:val="Основной текст + 7 pt"/>
    <w:basedOn w:val="a4"/>
    <w:rsid w:val="00D93675"/>
    <w:rPr>
      <w:color w:val="000000"/>
      <w:spacing w:val="0"/>
      <w:w w:val="100"/>
      <w:position w:val="0"/>
      <w:sz w:val="14"/>
      <w:szCs w:val="14"/>
    </w:rPr>
  </w:style>
  <w:style w:type="character" w:customStyle="1" w:styleId="138pt0">
    <w:name w:val="Основной текст (13) + 8 pt"/>
    <w:basedOn w:val="13"/>
    <w:rsid w:val="00D93675"/>
    <w:rPr>
      <w:color w:val="000000"/>
      <w:spacing w:val="0"/>
      <w:w w:val="100"/>
      <w:position w:val="0"/>
      <w:sz w:val="16"/>
      <w:szCs w:val="16"/>
    </w:rPr>
  </w:style>
  <w:style w:type="paragraph" w:customStyle="1" w:styleId="10">
    <w:name w:val="Заголовок №1"/>
    <w:basedOn w:val="a"/>
    <w:link w:val="1"/>
    <w:rsid w:val="00D93675"/>
    <w:pPr>
      <w:shd w:val="clear" w:color="auto" w:fill="FFFFFF"/>
      <w:spacing w:after="60" w:line="0" w:lineRule="atLeast"/>
      <w:outlineLvl w:val="0"/>
    </w:pPr>
    <w:rPr>
      <w:rFonts w:ascii="Corbel" w:eastAsia="Corbel" w:hAnsi="Corbel" w:cs="Corbel"/>
      <w:b/>
      <w:bCs/>
      <w:sz w:val="27"/>
      <w:szCs w:val="27"/>
    </w:rPr>
  </w:style>
  <w:style w:type="paragraph" w:customStyle="1" w:styleId="20">
    <w:name w:val="Основной текст (2)"/>
    <w:basedOn w:val="a"/>
    <w:link w:val="2"/>
    <w:rsid w:val="00D93675"/>
    <w:pPr>
      <w:shd w:val="clear" w:color="auto" w:fill="FFFFFF"/>
      <w:spacing w:before="60" w:after="60" w:line="0" w:lineRule="atLeast"/>
    </w:pPr>
    <w:rPr>
      <w:rFonts w:ascii="Corbel" w:eastAsia="Corbel" w:hAnsi="Corbel" w:cs="Corbel"/>
      <w:b/>
      <w:bCs/>
      <w:sz w:val="27"/>
      <w:szCs w:val="27"/>
    </w:rPr>
  </w:style>
  <w:style w:type="paragraph" w:customStyle="1" w:styleId="30">
    <w:name w:val="Основной текст (3)"/>
    <w:basedOn w:val="a"/>
    <w:link w:val="3"/>
    <w:rsid w:val="00D93675"/>
    <w:pPr>
      <w:shd w:val="clear" w:color="auto" w:fill="FFFFFF"/>
      <w:spacing w:before="60" w:line="206" w:lineRule="exact"/>
      <w:jc w:val="both"/>
    </w:pPr>
    <w:rPr>
      <w:rFonts w:ascii="Corbel" w:eastAsia="Corbel" w:hAnsi="Corbel" w:cs="Corbel"/>
      <w:sz w:val="18"/>
      <w:szCs w:val="18"/>
    </w:rPr>
  </w:style>
  <w:style w:type="paragraph" w:customStyle="1" w:styleId="40">
    <w:name w:val="Основной текст (4)"/>
    <w:basedOn w:val="a"/>
    <w:link w:val="4"/>
    <w:rsid w:val="00D93675"/>
    <w:pPr>
      <w:shd w:val="clear" w:color="auto" w:fill="FFFFFF"/>
      <w:spacing w:line="206" w:lineRule="exact"/>
      <w:jc w:val="both"/>
    </w:pPr>
    <w:rPr>
      <w:rFonts w:ascii="Batang" w:eastAsia="Batang" w:hAnsi="Batang" w:cs="Batang"/>
      <w:i/>
      <w:iCs/>
      <w:sz w:val="16"/>
      <w:szCs w:val="16"/>
    </w:rPr>
  </w:style>
  <w:style w:type="paragraph" w:customStyle="1" w:styleId="21">
    <w:name w:val="Основной текст2"/>
    <w:basedOn w:val="a"/>
    <w:link w:val="a4"/>
    <w:rsid w:val="00D93675"/>
    <w:pPr>
      <w:shd w:val="clear" w:color="auto" w:fill="FFFFFF"/>
      <w:spacing w:before="60" w:after="60" w:line="0" w:lineRule="atLeast"/>
      <w:jc w:val="both"/>
    </w:pPr>
    <w:rPr>
      <w:rFonts w:ascii="Batang" w:eastAsia="Batang" w:hAnsi="Batang" w:cs="Batang"/>
      <w:sz w:val="16"/>
      <w:szCs w:val="16"/>
    </w:rPr>
  </w:style>
  <w:style w:type="paragraph" w:customStyle="1" w:styleId="23">
    <w:name w:val="Заголовок №2"/>
    <w:basedOn w:val="a"/>
    <w:link w:val="22"/>
    <w:rsid w:val="00D93675"/>
    <w:pPr>
      <w:shd w:val="clear" w:color="auto" w:fill="FFFFFF"/>
      <w:spacing w:after="300" w:line="0" w:lineRule="atLeast"/>
      <w:jc w:val="both"/>
      <w:outlineLvl w:val="1"/>
    </w:pPr>
    <w:rPr>
      <w:rFonts w:ascii="Arial" w:eastAsia="Arial" w:hAnsi="Arial" w:cs="Arial"/>
      <w:b/>
      <w:bCs/>
      <w:sz w:val="16"/>
      <w:szCs w:val="16"/>
    </w:rPr>
  </w:style>
  <w:style w:type="paragraph" w:customStyle="1" w:styleId="a7">
    <w:name w:val="Подпись к таблице"/>
    <w:basedOn w:val="a"/>
    <w:link w:val="a6"/>
    <w:rsid w:val="00D93675"/>
    <w:pPr>
      <w:shd w:val="clear" w:color="auto" w:fill="FFFFFF"/>
      <w:spacing w:line="0" w:lineRule="atLeast"/>
    </w:pPr>
    <w:rPr>
      <w:rFonts w:ascii="Batang" w:eastAsia="Batang" w:hAnsi="Batang" w:cs="Batang"/>
      <w:sz w:val="16"/>
      <w:szCs w:val="16"/>
    </w:rPr>
  </w:style>
  <w:style w:type="paragraph" w:customStyle="1" w:styleId="aa">
    <w:name w:val="Колонтитул"/>
    <w:basedOn w:val="a"/>
    <w:link w:val="a9"/>
    <w:rsid w:val="00D93675"/>
    <w:pPr>
      <w:shd w:val="clear" w:color="auto" w:fill="FFFFFF"/>
      <w:spacing w:line="0" w:lineRule="atLeast"/>
    </w:pPr>
    <w:rPr>
      <w:rFonts w:ascii="Batang" w:eastAsia="Batang" w:hAnsi="Batang" w:cs="Batang"/>
      <w:sz w:val="17"/>
      <w:szCs w:val="17"/>
    </w:rPr>
  </w:style>
  <w:style w:type="paragraph" w:customStyle="1" w:styleId="5">
    <w:name w:val="Основной текст (5)"/>
    <w:basedOn w:val="a"/>
    <w:link w:val="5Exact"/>
    <w:rsid w:val="00D93675"/>
    <w:pPr>
      <w:shd w:val="clear" w:color="auto" w:fill="FFFFFF"/>
      <w:spacing w:line="0" w:lineRule="atLeast"/>
      <w:jc w:val="both"/>
    </w:pPr>
    <w:rPr>
      <w:rFonts w:ascii="Gungsuh" w:eastAsia="Gungsuh" w:hAnsi="Gungsuh" w:cs="Gungsuh"/>
      <w:spacing w:val="4"/>
      <w:sz w:val="12"/>
      <w:szCs w:val="12"/>
    </w:rPr>
  </w:style>
  <w:style w:type="paragraph" w:customStyle="1" w:styleId="60">
    <w:name w:val="Основной текст (6)"/>
    <w:basedOn w:val="a"/>
    <w:link w:val="6"/>
    <w:rsid w:val="00D93675"/>
    <w:pPr>
      <w:shd w:val="clear" w:color="auto" w:fill="FFFFFF"/>
      <w:spacing w:after="300" w:line="0" w:lineRule="atLeast"/>
    </w:pPr>
    <w:rPr>
      <w:rFonts w:ascii="Arial" w:eastAsia="Arial" w:hAnsi="Arial" w:cs="Arial"/>
      <w:b/>
      <w:bCs/>
      <w:sz w:val="16"/>
      <w:szCs w:val="16"/>
    </w:rPr>
  </w:style>
  <w:style w:type="paragraph" w:customStyle="1" w:styleId="7">
    <w:name w:val="Основной текст (7)"/>
    <w:basedOn w:val="a"/>
    <w:link w:val="7Exact"/>
    <w:rsid w:val="00D93675"/>
    <w:pPr>
      <w:shd w:val="clear" w:color="auto" w:fill="FFFFFF"/>
      <w:spacing w:line="293" w:lineRule="exact"/>
      <w:jc w:val="both"/>
    </w:pPr>
    <w:rPr>
      <w:rFonts w:ascii="Batang" w:eastAsia="Batang" w:hAnsi="Batang" w:cs="Batang"/>
      <w:i/>
      <w:iCs/>
      <w:spacing w:val="26"/>
      <w:sz w:val="19"/>
      <w:szCs w:val="19"/>
    </w:rPr>
  </w:style>
  <w:style w:type="paragraph" w:customStyle="1" w:styleId="ae">
    <w:name w:val="Подпись к картинке"/>
    <w:basedOn w:val="a"/>
    <w:link w:val="ad"/>
    <w:rsid w:val="00D93675"/>
    <w:pPr>
      <w:shd w:val="clear" w:color="auto" w:fill="FFFFFF"/>
      <w:spacing w:line="209" w:lineRule="exact"/>
      <w:jc w:val="both"/>
    </w:pPr>
    <w:rPr>
      <w:rFonts w:ascii="Batang" w:eastAsia="Batang" w:hAnsi="Batang" w:cs="Batang"/>
      <w:sz w:val="16"/>
      <w:szCs w:val="16"/>
    </w:rPr>
  </w:style>
  <w:style w:type="paragraph" w:customStyle="1" w:styleId="8">
    <w:name w:val="Основной текст (8)"/>
    <w:basedOn w:val="a"/>
    <w:link w:val="8Exact"/>
    <w:rsid w:val="00D93675"/>
    <w:pPr>
      <w:shd w:val="clear" w:color="auto" w:fill="FFFFFF"/>
      <w:spacing w:before="180" w:line="0" w:lineRule="atLeast"/>
      <w:jc w:val="both"/>
    </w:pPr>
    <w:rPr>
      <w:rFonts w:ascii="Arial" w:eastAsia="Arial" w:hAnsi="Arial" w:cs="Arial"/>
      <w:b/>
      <w:bCs/>
      <w:i/>
      <w:iCs/>
      <w:spacing w:val="13"/>
      <w:sz w:val="12"/>
      <w:szCs w:val="12"/>
    </w:rPr>
  </w:style>
  <w:style w:type="paragraph" w:customStyle="1" w:styleId="9">
    <w:name w:val="Основной текст (9)"/>
    <w:basedOn w:val="a"/>
    <w:link w:val="9Exact"/>
    <w:rsid w:val="00D93675"/>
    <w:pPr>
      <w:shd w:val="clear" w:color="auto" w:fill="FFFFFF"/>
      <w:spacing w:after="120" w:line="0" w:lineRule="atLeast"/>
      <w:jc w:val="both"/>
    </w:pPr>
    <w:rPr>
      <w:rFonts w:ascii="Batang" w:eastAsia="Batang" w:hAnsi="Batang" w:cs="Batang"/>
      <w:spacing w:val="14"/>
      <w:sz w:val="20"/>
      <w:szCs w:val="20"/>
    </w:rPr>
  </w:style>
  <w:style w:type="paragraph" w:customStyle="1" w:styleId="100">
    <w:name w:val="Основной текст (10)"/>
    <w:basedOn w:val="a"/>
    <w:link w:val="10Exact"/>
    <w:rsid w:val="00D93675"/>
    <w:pPr>
      <w:shd w:val="clear" w:color="auto" w:fill="FFFFFF"/>
      <w:spacing w:before="120" w:line="144" w:lineRule="exact"/>
      <w:jc w:val="both"/>
    </w:pPr>
    <w:rPr>
      <w:rFonts w:ascii="Franklin Gothic Medium Cond" w:eastAsia="Franklin Gothic Medium Cond" w:hAnsi="Franklin Gothic Medium Cond" w:cs="Franklin Gothic Medium Cond"/>
      <w:i/>
      <w:iCs/>
      <w:spacing w:val="8"/>
      <w:sz w:val="23"/>
      <w:szCs w:val="23"/>
    </w:rPr>
  </w:style>
  <w:style w:type="paragraph" w:customStyle="1" w:styleId="110">
    <w:name w:val="Основной текст (11)"/>
    <w:basedOn w:val="a"/>
    <w:link w:val="11Exact"/>
    <w:rsid w:val="00D93675"/>
    <w:pPr>
      <w:shd w:val="clear" w:color="auto" w:fill="FFFFFF"/>
      <w:spacing w:line="0" w:lineRule="atLeast"/>
    </w:pPr>
    <w:rPr>
      <w:rFonts w:ascii="Corbel" w:eastAsia="Corbel" w:hAnsi="Corbel" w:cs="Corbel"/>
      <w:spacing w:val="3"/>
      <w:sz w:val="17"/>
      <w:szCs w:val="17"/>
    </w:rPr>
  </w:style>
  <w:style w:type="paragraph" w:customStyle="1" w:styleId="120">
    <w:name w:val="Основной текст (12)"/>
    <w:basedOn w:val="a"/>
    <w:link w:val="12"/>
    <w:rsid w:val="00D93675"/>
    <w:pPr>
      <w:shd w:val="clear" w:color="auto" w:fill="FFFFFF"/>
      <w:spacing w:line="149" w:lineRule="exact"/>
      <w:jc w:val="both"/>
    </w:pPr>
    <w:rPr>
      <w:rFonts w:ascii="Georgia" w:eastAsia="Georgia" w:hAnsi="Georgia" w:cs="Georgia"/>
      <w:i/>
      <w:iCs/>
      <w:spacing w:val="10"/>
      <w:sz w:val="14"/>
      <w:szCs w:val="14"/>
    </w:rPr>
  </w:style>
  <w:style w:type="paragraph" w:customStyle="1" w:styleId="130">
    <w:name w:val="Основной текст (13)"/>
    <w:basedOn w:val="a"/>
    <w:link w:val="13"/>
    <w:rsid w:val="00D93675"/>
    <w:pPr>
      <w:shd w:val="clear" w:color="auto" w:fill="FFFFFF"/>
      <w:spacing w:line="187" w:lineRule="exact"/>
      <w:jc w:val="both"/>
    </w:pPr>
    <w:rPr>
      <w:rFonts w:ascii="Batang" w:eastAsia="Batang" w:hAnsi="Batang" w:cs="Batang"/>
      <w:i/>
      <w:iCs/>
      <w:sz w:val="14"/>
      <w:szCs w:val="14"/>
    </w:rPr>
  </w:style>
  <w:style w:type="paragraph" w:styleId="af4">
    <w:name w:val="Balloon Text"/>
    <w:basedOn w:val="a"/>
    <w:link w:val="af5"/>
    <w:uiPriority w:val="99"/>
    <w:semiHidden/>
    <w:unhideWhenUsed/>
    <w:rsid w:val="00E670BC"/>
    <w:rPr>
      <w:rFonts w:ascii="Tahoma" w:hAnsi="Tahoma" w:cs="Tahoma"/>
      <w:sz w:val="16"/>
      <w:szCs w:val="16"/>
    </w:rPr>
  </w:style>
  <w:style w:type="character" w:customStyle="1" w:styleId="af5">
    <w:name w:val="Текст выноски Знак"/>
    <w:basedOn w:val="a0"/>
    <w:link w:val="af4"/>
    <w:uiPriority w:val="99"/>
    <w:semiHidden/>
    <w:rsid w:val="00E670BC"/>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AppData/Local/Temp/FineReader11/media/image5.jpe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AppData/Local/Temp/FineReader11/media/image2.jpe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AppData/Local/Temp/FineReader11/media/image4.jpeg" TargetMode="External"/><Relationship Id="rId20" Type="http://schemas.openxmlformats.org/officeDocument/2006/relationships/image" Target="../AppData/Local/Temp/FineReader11/media/image6.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AppData/Local/Temp/FineReader11/media/image8.jpe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image" Target="../AppData/Local/Temp/FineReader11/media/image1.jpe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AppData/Local/Temp/FineReader11/media/image3.jpeg" TargetMode="External"/><Relationship Id="rId22" Type="http://schemas.openxmlformats.org/officeDocument/2006/relationships/image" Target="../AppData/Local/Temp/FineReader11/media/image7.jpe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CAAA8-1CF4-49EB-A32D-A5FC7468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21594</Words>
  <Characters>12310</Characters>
  <Application>Microsoft Office Word</Application>
  <DocSecurity>0</DocSecurity>
  <Lines>102</Lines>
  <Paragraphs>67</Paragraphs>
  <ScaleCrop>false</ScaleCrop>
  <HeadingPairs>
    <vt:vector size="2" baseType="variant">
      <vt:variant>
        <vt:lpstr>Название</vt:lpstr>
      </vt:variant>
      <vt:variant>
        <vt:i4>1</vt:i4>
      </vt:variant>
    </vt:vector>
  </HeadingPairs>
  <TitlesOfParts>
    <vt:vector size="1" baseType="lpstr">
      <vt:lpstr>text.dvi</vt:lpstr>
    </vt:vector>
  </TitlesOfParts>
  <Company/>
  <LinksUpToDate>false</LinksUpToDate>
  <CharactersWithSpaces>33837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text.dvi</dc:title>
  <dc:creator>Alla</dc:creator>
  <cp:lastModifiedBy>Alla</cp:lastModifiedBy>
  <cp:revision>3</cp:revision>
  <dcterms:created xsi:type="dcterms:W3CDTF">2017-10-22T14:23:00Z</dcterms:created>
  <dcterms:modified xsi:type="dcterms:W3CDTF">2017-10-22T14:34:00Z</dcterms:modified>
</cp:coreProperties>
</file>